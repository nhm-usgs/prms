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738F" w14:textId="77777777" w:rsidR="003C63C2" w:rsidRPr="00380C9D" w:rsidRDefault="00832908" w:rsidP="00454A3F">
      <w:pPr>
        <w:pStyle w:val="Authors"/>
      </w:pPr>
      <w:r>
        <w:t xml:space="preserve"> </w:t>
      </w:r>
      <w:r w:rsidR="00F20A11">
        <w:rPr>
          <w:noProof/>
        </w:rPr>
        <w:drawing>
          <wp:inline distT="0" distB="0" distL="0" distR="0" wp14:anchorId="631BE1D2" wp14:editId="3FB31127">
            <wp:extent cx="1600200" cy="590550"/>
            <wp:effectExtent l="19050" t="0" r="0" b="0"/>
            <wp:docPr id="3" name="Picture 1" descr="US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G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275882" w14:textId="0435518E" w:rsidR="004C2244" w:rsidRDefault="008B1087" w:rsidP="00773591">
      <w:pPr>
        <w:pStyle w:val="SecondaryIdentification"/>
      </w:pPr>
      <w:r>
        <w:t xml:space="preserve"> </w:t>
      </w:r>
      <w:r w:rsidR="00D20FCA">
        <w:br/>
      </w:r>
      <w:r w:rsidRPr="008B1087">
        <w:t>PRMS-IV, the Precipitation-R</w:t>
      </w:r>
      <w:r w:rsidR="000E1D2B">
        <w:t>unoff Modeling System, Version 4</w:t>
      </w:r>
    </w:p>
    <w:p w14:paraId="6C7B5036" w14:textId="040FF830" w:rsidR="00021402" w:rsidRDefault="008B1087" w:rsidP="006F3216">
      <w:pPr>
        <w:pStyle w:val="Authors"/>
        <w:spacing w:line="276" w:lineRule="auto"/>
      </w:pPr>
      <w:r w:rsidRPr="008B1087">
        <w:t>By Steven L. Markstrom, R. Steven Regan, Lauren E. Hay, Roland J. Viger, Richard M. T. Webb, Robert A. Payn</w:t>
      </w:r>
      <w:r w:rsidR="00EB53A6">
        <w:t>, and Jacob H. LaFontaine</w:t>
      </w:r>
    </w:p>
    <w:p w14:paraId="1F0C6484" w14:textId="451C5690" w:rsidR="00D8553F" w:rsidRPr="008B4D82" w:rsidRDefault="0058709C" w:rsidP="007D64C8">
      <w:pPr>
        <w:pStyle w:val="Heading1"/>
        <w:rPr>
          <w:b w:val="0"/>
        </w:rPr>
      </w:pPr>
      <w:r w:rsidRPr="008B4D82">
        <w:rPr>
          <w:b w:val="0"/>
          <w:highlight w:val="red"/>
        </w:rPr>
        <w:t xml:space="preserve">Updated tables </w:t>
      </w:r>
      <w:r w:rsidR="00D8553F" w:rsidRPr="008B4D82">
        <w:rPr>
          <w:b w:val="0"/>
          <w:highlight w:val="red"/>
        </w:rPr>
        <w:t>from version 4.0.3 to</w:t>
      </w:r>
      <w:r w:rsidRPr="008B4D82">
        <w:rPr>
          <w:b w:val="0"/>
          <w:highlight w:val="red"/>
        </w:rPr>
        <w:t xml:space="preserve"> version 5.</w:t>
      </w:r>
      <w:r w:rsidR="001B4F19" w:rsidRPr="008B4D82">
        <w:rPr>
          <w:b w:val="0"/>
          <w:highlight w:val="red"/>
        </w:rPr>
        <w:t>2</w:t>
      </w:r>
      <w:r w:rsidRPr="008B4D82">
        <w:rPr>
          <w:b w:val="0"/>
          <w:highlight w:val="red"/>
        </w:rPr>
        <w:t>.0</w:t>
      </w:r>
      <w:r w:rsidR="00D8553F" w:rsidRPr="008B4D82">
        <w:rPr>
          <w:b w:val="0"/>
        </w:rPr>
        <w:t xml:space="preserve"> </w:t>
      </w:r>
    </w:p>
    <w:p w14:paraId="118A7DA1" w14:textId="44AA266F" w:rsidR="007D64C8" w:rsidRPr="007D64C8" w:rsidRDefault="003A6D56" w:rsidP="007D64C8">
      <w:pPr>
        <w:pStyle w:val="Heading1"/>
        <w:rPr>
          <w:b w:val="0"/>
        </w:rPr>
      </w:pPr>
      <w:r>
        <w:rPr>
          <w:b w:val="0"/>
          <w:highlight w:val="red"/>
        </w:rPr>
        <w:t>January</w:t>
      </w:r>
      <w:r w:rsidR="003F3932">
        <w:rPr>
          <w:b w:val="0"/>
          <w:highlight w:val="red"/>
        </w:rPr>
        <w:t xml:space="preserve"> </w:t>
      </w:r>
      <w:r w:rsidR="00F65AA2">
        <w:rPr>
          <w:b w:val="0"/>
          <w:highlight w:val="red"/>
        </w:rPr>
        <w:t>20</w:t>
      </w:r>
      <w:bookmarkStart w:id="0" w:name="_GoBack"/>
      <w:bookmarkEnd w:id="0"/>
      <w:r w:rsidR="000E57D8" w:rsidRPr="008B4D82">
        <w:rPr>
          <w:b w:val="0"/>
          <w:highlight w:val="red"/>
        </w:rPr>
        <w:t>, 20</w:t>
      </w:r>
      <w:r>
        <w:rPr>
          <w:b w:val="0"/>
          <w:highlight w:val="red"/>
        </w:rPr>
        <w:t>21</w:t>
      </w:r>
    </w:p>
    <w:p w14:paraId="5D91DC65" w14:textId="7363A3AA" w:rsidR="001C6BB6" w:rsidRDefault="001C6BB6" w:rsidP="00773591">
      <w:pPr>
        <w:pStyle w:val="BOTPNotes"/>
        <w:ind w:left="0"/>
      </w:pPr>
      <w:r>
        <w:t>Suggested citation:</w:t>
      </w:r>
      <w:r>
        <w:br/>
      </w:r>
      <w:r w:rsidR="008B1087" w:rsidRPr="008B1087">
        <w:t>Markstrom, S.L., Regan, R.S., Hay, L.E., Viger, R.J., Webb, R.M.T., Payn, R.A.,</w:t>
      </w:r>
      <w:r w:rsidR="00F30ADE">
        <w:t xml:space="preserve"> and LaFontaine, J.H.,</w:t>
      </w:r>
      <w:r w:rsidR="008B1087" w:rsidRPr="008B1087">
        <w:t xml:space="preserve"> 201</w:t>
      </w:r>
      <w:r w:rsidR="00A34023">
        <w:t>5</w:t>
      </w:r>
      <w:r w:rsidR="008B1087" w:rsidRPr="008B1087">
        <w:t xml:space="preserve">, PRMS-IV, the </w:t>
      </w:r>
      <w:r w:rsidR="0081498A">
        <w:t>p</w:t>
      </w:r>
      <w:r w:rsidR="008B1087" w:rsidRPr="008B1087">
        <w:t>recipitation-</w:t>
      </w:r>
      <w:r w:rsidR="0081498A">
        <w:t>r</w:t>
      </w:r>
      <w:r w:rsidR="008B1087" w:rsidRPr="008B1087">
        <w:t xml:space="preserve">unoff </w:t>
      </w:r>
      <w:r w:rsidR="0081498A">
        <w:t>m</w:t>
      </w:r>
      <w:r w:rsidR="008B1087" w:rsidRPr="008B1087">
        <w:t xml:space="preserve">odeling </w:t>
      </w:r>
      <w:r w:rsidR="0081498A">
        <w:t>system, v</w:t>
      </w:r>
      <w:r w:rsidR="008B1087" w:rsidRPr="008B1087">
        <w:t>ersion 4: U.S. Geological Survey Techniques and Methods</w:t>
      </w:r>
      <w:r w:rsidR="005D00CA">
        <w:t>, book</w:t>
      </w:r>
      <w:r w:rsidR="008B1087" w:rsidRPr="008B1087">
        <w:t xml:space="preserve"> 6</w:t>
      </w:r>
      <w:r w:rsidR="005D00CA">
        <w:t xml:space="preserve">, chap. </w:t>
      </w:r>
      <w:r w:rsidR="00773591">
        <w:t>B7, 158</w:t>
      </w:r>
      <w:r w:rsidR="008B1087" w:rsidRPr="008B1087">
        <w:t xml:space="preserve"> p.</w:t>
      </w:r>
    </w:p>
    <w:p w14:paraId="2A3EF2AA" w14:textId="0A541493" w:rsidR="00773591" w:rsidRDefault="00FC64D5" w:rsidP="002C4482">
      <w:pPr>
        <w:pStyle w:val="BOTPNotes2"/>
        <w:ind w:left="0"/>
      </w:pPr>
      <w:r>
        <w:t>Any use of trade, product, or firm names is for descriptive purposes only and does not imply endorsement by the U.S. Government</w:t>
      </w:r>
      <w:r w:rsidR="006201F5">
        <w:t>.</w:t>
      </w:r>
      <w:bookmarkStart w:id="1" w:name="_Toc59000056"/>
      <w:bookmarkStart w:id="2" w:name="_Toc59001231"/>
    </w:p>
    <w:p w14:paraId="362B0800" w14:textId="61F15E09" w:rsidR="00462C08" w:rsidRDefault="00462C08" w:rsidP="005C2DC8">
      <w:pPr>
        <w:pStyle w:val="TOCLists"/>
      </w:pPr>
    </w:p>
    <w:p w14:paraId="40C63D67" w14:textId="77777777" w:rsidR="00276A53" w:rsidRDefault="00276A53" w:rsidP="008D76FB">
      <w:pPr>
        <w:sectPr w:rsidR="00276A53" w:rsidSect="002C4482">
          <w:footerReference w:type="even" r:id="rId13"/>
          <w:footerReference w:type="default" r:id="rId14"/>
          <w:type w:val="oddPage"/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bookmarkStart w:id="3" w:name="_Toc375311451"/>
      <w:bookmarkEnd w:id="1"/>
      <w:bookmarkEnd w:id="2"/>
    </w:p>
    <w:p w14:paraId="4AB64477" w14:textId="57DAD679" w:rsidR="00580989" w:rsidRDefault="00580989" w:rsidP="006F3216">
      <w:pPr>
        <w:pStyle w:val="BodyText"/>
        <w:spacing w:line="276" w:lineRule="auto"/>
        <w:ind w:firstLine="0"/>
      </w:pPr>
      <w:r>
        <w:lastRenderedPageBreak/>
        <w:t>Table 2.</w:t>
      </w:r>
      <w:r w:rsidR="00C55B3D">
        <w:t xml:space="preserve"> </w:t>
      </w:r>
      <w:r w:rsidR="00C55B3D" w:rsidRPr="00C55B3D">
        <w:t xml:space="preserve">Description of modules implemented in the Precipitation-Runoff Modeling System, </w:t>
      </w:r>
      <w:r w:rsidR="00C55B3D" w:rsidRPr="008B4D82">
        <w:rPr>
          <w:highlight w:val="green"/>
        </w:rPr>
        <w:t xml:space="preserve">version </w:t>
      </w:r>
      <w:r w:rsidR="000E1D2B" w:rsidRPr="008B4D82">
        <w:rPr>
          <w:highlight w:val="green"/>
        </w:rPr>
        <w:t>5 (PRMS-</w:t>
      </w:r>
      <w:r w:rsidR="00C55B3D" w:rsidRPr="008B4D82">
        <w:rPr>
          <w:highlight w:val="green"/>
        </w:rPr>
        <w:t>V).</w:t>
      </w:r>
    </w:p>
    <w:p w14:paraId="0162D18D" w14:textId="484DBAEA" w:rsidR="000E1D2B" w:rsidRDefault="000E1D2B" w:rsidP="006F3216">
      <w:pPr>
        <w:pStyle w:val="BodyText"/>
        <w:spacing w:line="276" w:lineRule="auto"/>
        <w:ind w:firstLine="0"/>
      </w:pPr>
      <w:r>
        <w:t>[</w:t>
      </w:r>
      <w:r w:rsidR="00A07872">
        <w:t>HRU, Hydrologic Response Unit; CBH, climate by HRU</w:t>
      </w:r>
      <w:r w:rsidR="001B4F19">
        <w:t xml:space="preserve">; </w:t>
      </w:r>
      <w:bookmarkStart w:id="4" w:name="_Hlk49241969"/>
      <w:r w:rsidR="002225B7" w:rsidRPr="002225B7">
        <w:rPr>
          <w:highlight w:val="red"/>
        </w:rPr>
        <w:t>red</w:t>
      </w:r>
      <w:r w:rsidR="001B4F19">
        <w:t xml:space="preserve"> highlight indicates new for PRMS-5.2</w:t>
      </w:r>
      <w:r w:rsidR="00206DB0">
        <w:rPr>
          <w:sz w:val="23"/>
          <w:szCs w:val="23"/>
        </w:rPr>
        <w:t>;</w:t>
      </w:r>
      <w:r w:rsidR="00206DB0">
        <w:t xml:space="preserve"> </w:t>
      </w:r>
      <w:r w:rsidR="00206DB0" w:rsidRPr="006161A2">
        <w:rPr>
          <w:highlight w:val="magenta"/>
        </w:rPr>
        <w:t>pink</w:t>
      </w:r>
      <w:r w:rsidR="00206DB0">
        <w:t xml:space="preserve"> highlight indicates new for PRMS 5.1.0</w:t>
      </w:r>
      <w:r w:rsidR="00A07872">
        <w:t>;</w:t>
      </w:r>
      <w:r w:rsidR="00A07872" w:rsidRPr="000E1D2B">
        <w:rPr>
          <w:highlight w:val="green"/>
        </w:rPr>
        <w:t xml:space="preserve"> </w:t>
      </w:r>
      <w:r w:rsidRPr="000E1D2B">
        <w:rPr>
          <w:highlight w:val="green"/>
        </w:rPr>
        <w:t>green</w:t>
      </w:r>
      <w:r>
        <w:t xml:space="preserve"> highlight indicate</w:t>
      </w:r>
      <w:r w:rsidR="001B1377">
        <w:t>s</w:t>
      </w:r>
      <w:r>
        <w:t xml:space="preserve"> new for PRMS-</w:t>
      </w:r>
      <w:r w:rsidR="001B4F19">
        <w:t>5.</w:t>
      </w:r>
      <w:r w:rsidR="00206DB0">
        <w:t>0</w:t>
      </w:r>
      <w:bookmarkEnd w:id="4"/>
      <w:r w:rsidR="00963CF9">
        <w:t>;</w:t>
      </w:r>
      <w:r w:rsidR="00A02DED">
        <w:rPr>
          <w:sz w:val="23"/>
          <w:szCs w:val="23"/>
        </w:rPr>
        <w:t xml:space="preserve"> </w:t>
      </w:r>
      <w:r w:rsidR="00A02DED" w:rsidRPr="00154660">
        <w:rPr>
          <w:strike/>
          <w:sz w:val="23"/>
          <w:szCs w:val="23"/>
        </w:rPr>
        <w:t>strikethrough</w:t>
      </w:r>
      <w:r w:rsidR="00A02DED">
        <w:rPr>
          <w:sz w:val="23"/>
          <w:szCs w:val="23"/>
        </w:rPr>
        <w:t xml:space="preserve"> indicates items removed</w:t>
      </w:r>
      <w:r>
        <w:t>]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8318"/>
      </w:tblGrid>
      <w:tr w:rsidR="00580989" w14:paraId="5FE6D324" w14:textId="77777777" w:rsidTr="00953576">
        <w:trPr>
          <w:trHeight w:val="312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D76DA" w14:textId="77777777" w:rsidR="00580989" w:rsidRDefault="00580989" w:rsidP="00AA3384">
            <w:pPr>
              <w:pStyle w:val="TableCellHeading"/>
            </w:pPr>
            <w:r>
              <w:t>Module name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55911" w14:textId="77777777" w:rsidR="00580989" w:rsidRDefault="00580989" w:rsidP="00AA3384">
            <w:pPr>
              <w:pStyle w:val="TableCellHeading"/>
            </w:pPr>
            <w:r>
              <w:t>Description</w:t>
            </w:r>
          </w:p>
        </w:tc>
      </w:tr>
      <w:tr w:rsidR="00580989" w14:paraId="4A9F67AE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EF08F" w14:textId="77777777" w:rsidR="00580989" w:rsidRDefault="00580989" w:rsidP="00AA3384">
            <w:pPr>
              <w:pStyle w:val="TableSpanner"/>
            </w:pPr>
            <w:r>
              <w:t>Basin definition process</w:t>
            </w:r>
          </w:p>
        </w:tc>
      </w:tr>
      <w:tr w:rsidR="00580989" w14:paraId="4F4706F3" w14:textId="77777777" w:rsidTr="00953576">
        <w:trPr>
          <w:trHeight w:val="57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94DDC" w14:textId="77777777" w:rsidR="00580989" w:rsidRDefault="00580989" w:rsidP="00AA3384">
            <w:pPr>
              <w:pStyle w:val="TableCellBody"/>
            </w:pPr>
            <w:r>
              <w:t>basin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CCDFB" w14:textId="77777777" w:rsidR="00580989" w:rsidRDefault="00580989" w:rsidP="00AA3384">
            <w:pPr>
              <w:pStyle w:val="TableCellBody"/>
            </w:pPr>
            <w:r w:rsidRPr="00017B81">
              <w:t xml:space="preserve">Defines shared watershed-wide and </w:t>
            </w:r>
            <w:r w:rsidR="00A91444">
              <w:t>hydrologic response unit (</w:t>
            </w:r>
            <w:r w:rsidRPr="00017B81">
              <w:t>HRU</w:t>
            </w:r>
            <w:r w:rsidR="00A91444">
              <w:t>)</w:t>
            </w:r>
            <w:r w:rsidRPr="00017B81">
              <w:t xml:space="preserve"> physical parameters and variables</w:t>
            </w:r>
            <w:r>
              <w:t>.</w:t>
            </w:r>
          </w:p>
        </w:tc>
      </w:tr>
      <w:tr w:rsidR="00580989" w14:paraId="76600220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28046" w14:textId="77777777" w:rsidR="00580989" w:rsidRPr="00017B81" w:rsidRDefault="00580989" w:rsidP="00AA3384">
            <w:pPr>
              <w:pStyle w:val="TableSpanner"/>
            </w:pPr>
            <w:r>
              <w:t>Cascading flow process</w:t>
            </w:r>
          </w:p>
        </w:tc>
      </w:tr>
      <w:tr w:rsidR="00580989" w14:paraId="7CE5D5B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5C3E79D6" w14:textId="77777777" w:rsidR="00580989" w:rsidRPr="00287204" w:rsidRDefault="00580989" w:rsidP="00AA3384">
            <w:r w:rsidRPr="00287204">
              <w:t>cascade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3D4FC74" w14:textId="77777777" w:rsidR="00580989" w:rsidRPr="00287204" w:rsidRDefault="00580989" w:rsidP="00AA3384">
            <w:r w:rsidRPr="00287204">
              <w:t>Determines computational order of the HRUs and groundwater reservoirs for routing flow downslope</w:t>
            </w:r>
            <w:r>
              <w:t>.</w:t>
            </w:r>
          </w:p>
        </w:tc>
      </w:tr>
      <w:tr w:rsidR="00580989" w14:paraId="7A7D920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43C231" w14:textId="77777777" w:rsidR="00580989" w:rsidRPr="00017B81" w:rsidRDefault="00580989" w:rsidP="00AA3384">
            <w:pPr>
              <w:pStyle w:val="TableSpanner"/>
            </w:pPr>
            <w:r w:rsidRPr="00017B81">
              <w:t>Solar table process</w:t>
            </w:r>
          </w:p>
        </w:tc>
      </w:tr>
      <w:tr w:rsidR="00580989" w14:paraId="28F29075" w14:textId="77777777" w:rsidTr="00953576">
        <w:trPr>
          <w:trHeight w:val="3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3E57707B" w14:textId="77777777" w:rsidR="00580989" w:rsidRPr="001E05BE" w:rsidRDefault="00580989" w:rsidP="00AA3384">
            <w:r w:rsidRPr="001E05BE">
              <w:t>soltab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B82EE09" w14:textId="34DCB990" w:rsidR="00580989" w:rsidRPr="001E05BE" w:rsidRDefault="00580989" w:rsidP="00AA3384">
            <w:r w:rsidRPr="001E05BE">
              <w:t>Compute potential solar radiation and sunlight hours for each HRU for each day of year</w:t>
            </w:r>
            <w:r w:rsidR="00953576">
              <w:t>.</w:t>
            </w:r>
          </w:p>
        </w:tc>
      </w:tr>
      <w:tr w:rsidR="00580989" w14:paraId="229AE9D5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CB363" w14:textId="77777777" w:rsidR="00580989" w:rsidRPr="001E05BE" w:rsidRDefault="00580989" w:rsidP="00AA3384">
            <w:pPr>
              <w:pStyle w:val="TableSpanner"/>
            </w:pPr>
            <w:r w:rsidRPr="001E05BE">
              <w:t>Time series data process</w:t>
            </w:r>
          </w:p>
        </w:tc>
      </w:tr>
      <w:tr w:rsidR="00580989" w14:paraId="7BCF17B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C095670" w14:textId="77777777" w:rsidR="00580989" w:rsidRPr="001E05BE" w:rsidRDefault="00580989" w:rsidP="00AA3384">
            <w:r w:rsidRPr="001E05BE">
              <w:t>obs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7D45DA27" w14:textId="77777777" w:rsidR="00580989" w:rsidRPr="001E05BE" w:rsidRDefault="00580989" w:rsidP="00AA3384">
            <w:r w:rsidRPr="001E05BE">
              <w:t>Reads and stores observed data from all specified measurement stations</w:t>
            </w:r>
            <w:r>
              <w:t>.</w:t>
            </w:r>
          </w:p>
        </w:tc>
      </w:tr>
      <w:tr w:rsidR="00953576" w14:paraId="3FE91D3F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4C125120" w14:textId="54701FDD" w:rsidR="00953576" w:rsidRPr="001E05BE" w:rsidRDefault="00953576" w:rsidP="00953576">
            <w:r w:rsidRPr="00915804">
              <w:rPr>
                <w:highlight w:val="green"/>
              </w:rPr>
              <w:t>dynamic_param_read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75BF1DDA" w14:textId="2BC5CD96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dynamic parameters by HRU from pre-processed files.</w:t>
            </w:r>
          </w:p>
        </w:tc>
      </w:tr>
      <w:tr w:rsidR="00953576" w14:paraId="2C3680FE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nil"/>
            </w:tcBorders>
          </w:tcPr>
          <w:p w14:paraId="1AB908D5" w14:textId="01BF4975" w:rsidR="00953576" w:rsidRPr="001E05BE" w:rsidRDefault="00953576" w:rsidP="00953576">
            <w:r w:rsidRPr="00915804">
              <w:rPr>
                <w:highlight w:val="green"/>
              </w:rPr>
              <w:t>water_use_read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794A2CE" w14:textId="5E6CB368" w:rsidR="00953576" w:rsidRPr="001E05BE" w:rsidRDefault="00953576" w:rsidP="00953576">
            <w:r w:rsidRPr="007A1181">
              <w:t>Read</w:t>
            </w:r>
            <w:r w:rsidR="00E44577">
              <w:t>s</w:t>
            </w:r>
            <w:r w:rsidRPr="007A1181">
              <w:t xml:space="preserve"> and makes available </w:t>
            </w:r>
            <w:r>
              <w:t xml:space="preserve">water-use data (diversions and gains) </w:t>
            </w:r>
            <w:r w:rsidRPr="007A1181">
              <w:t>from pre-processed files.</w:t>
            </w:r>
          </w:p>
        </w:tc>
      </w:tr>
      <w:tr w:rsidR="00953576" w14:paraId="2AE554F3" w14:textId="77777777" w:rsidTr="00953576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D593D" w14:textId="74680DFF" w:rsidR="00953576" w:rsidRPr="001E05BE" w:rsidRDefault="00953576" w:rsidP="00953576">
            <w:pPr>
              <w:pStyle w:val="TableSpanner"/>
            </w:pPr>
            <w:r w:rsidRPr="001E05BE">
              <w:t>Temperature distribution process</w:t>
            </w:r>
          </w:p>
        </w:tc>
      </w:tr>
      <w:tr w:rsidR="00953576" w14:paraId="143FFFE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AF8B54F" w14:textId="77777777" w:rsidR="00953576" w:rsidRPr="001E05BE" w:rsidRDefault="00953576" w:rsidP="00953576">
            <w:r w:rsidRPr="001E05BE">
              <w:t>temp_1sta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507907" w14:textId="1E019EF0" w:rsidR="00953576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 and </w:t>
            </w:r>
            <w:r w:rsidR="00A94208">
              <w:t>specified</w:t>
            </w:r>
            <w:r w:rsidRPr="001E05BE">
              <w:t xml:space="preserve"> monthly lapse rate</w:t>
            </w:r>
            <w:r w:rsidR="00A94208">
              <w:t>s</w:t>
            </w:r>
            <w:r>
              <w:t>.</w:t>
            </w:r>
            <w:r w:rsidR="008D0A9E">
              <w:t xml:space="preserve"> Note, each HRU uses data from a single station, but, multiple stations can be used in a model with each HRU assigned data from one of those stations.</w:t>
            </w:r>
          </w:p>
        </w:tc>
      </w:tr>
      <w:tr w:rsidR="00953576" w14:paraId="2B507B32" w14:textId="77777777" w:rsidTr="00953576">
        <w:trPr>
          <w:trHeight w:val="347"/>
        </w:trPr>
        <w:tc>
          <w:tcPr>
            <w:tcW w:w="1949" w:type="dxa"/>
          </w:tcPr>
          <w:p w14:paraId="7647F170" w14:textId="1A7D7D61" w:rsidR="00953576" w:rsidRPr="001E05BE" w:rsidRDefault="00953576" w:rsidP="00953576">
            <w:r>
              <w:t>t</w:t>
            </w:r>
            <w:r w:rsidRPr="001E05BE">
              <w:t>emp_laps</w:t>
            </w:r>
          </w:p>
        </w:tc>
        <w:tc>
          <w:tcPr>
            <w:tcW w:w="8318" w:type="dxa"/>
          </w:tcPr>
          <w:p w14:paraId="41065750" w14:textId="2D01A263" w:rsidR="00953576" w:rsidRPr="001E05BE" w:rsidRDefault="00953576" w:rsidP="00953576">
            <w:r w:rsidRPr="001E05BE">
              <w:t xml:space="preserve">Distributes maximum and minimum temperatures to each HRU by computing a daily lapse rate with temperature data measured at </w:t>
            </w:r>
            <w:r w:rsidR="00A97908">
              <w:t>a base station and a lapse station with differing altitudes</w:t>
            </w:r>
            <w:r>
              <w:t>.</w:t>
            </w:r>
          </w:p>
        </w:tc>
      </w:tr>
      <w:tr w:rsidR="00953576" w14:paraId="5617C64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992EC8E" w14:textId="340D0BEC" w:rsidR="00953576" w:rsidRPr="001E05BE" w:rsidRDefault="00953576" w:rsidP="00953576">
            <w:r>
              <w:t>t</w:t>
            </w:r>
            <w:r w:rsidRPr="001E05BE">
              <w:t>emp_dist2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2489D0B0" w14:textId="5E920858" w:rsidR="000B223B" w:rsidRPr="001E05BE" w:rsidRDefault="00953576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a basin-wide lapse rate applied to the temperature data, adjusted for distance, measured at each station</w:t>
            </w:r>
            <w:r>
              <w:t>.</w:t>
            </w:r>
          </w:p>
        </w:tc>
      </w:tr>
      <w:tr w:rsidR="000B223B" w14:paraId="6F57797B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672F63FF" w14:textId="4151A219" w:rsidR="000B223B" w:rsidRDefault="000B223B" w:rsidP="00953576">
            <w:r w:rsidRPr="005A5F0A">
              <w:rPr>
                <w:highlight w:val="red"/>
              </w:rPr>
              <w:t>temp_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201C0E26" w14:textId="1AE46A86" w:rsidR="000B223B" w:rsidRPr="001E05BE" w:rsidRDefault="000B223B" w:rsidP="00953576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</w:t>
            </w:r>
            <w:r w:rsidR="00F6127D">
              <w:t xml:space="preserve"> time series</w:t>
            </w:r>
            <w:r w:rsidRPr="001E05BE">
              <w:t xml:space="preserve"> temperature data </w:t>
            </w:r>
            <w:r w:rsidR="00F6127D">
              <w:t>using an area-weighted method and correction factors to each HRU</w:t>
            </w:r>
            <w:r>
              <w:t>.</w:t>
            </w:r>
          </w:p>
        </w:tc>
      </w:tr>
      <w:tr w:rsidR="00F6127D" w14:paraId="45BD359A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4F9224BB" w14:textId="362F8DE9" w:rsidR="00F6127D" w:rsidRPr="000B223B" w:rsidRDefault="00F6127D" w:rsidP="00F6127D">
            <w:pPr>
              <w:rPr>
                <w:highlight w:val="green"/>
              </w:rPr>
            </w:pPr>
            <w:r w:rsidRPr="000B223B">
              <w:rPr>
                <w:highlight w:val="green"/>
              </w:rPr>
              <w:t>temp_sta</w:t>
            </w:r>
          </w:p>
        </w:tc>
        <w:tc>
          <w:tcPr>
            <w:tcW w:w="8318" w:type="dxa"/>
            <w:tcBorders>
              <w:bottom w:val="nil"/>
            </w:tcBorders>
          </w:tcPr>
          <w:p w14:paraId="3497FC77" w14:textId="5963F983" w:rsidR="00F6127D" w:rsidRPr="001E05BE" w:rsidRDefault="00F6127D" w:rsidP="00F6127D">
            <w:r w:rsidRPr="001E05BE">
              <w:t>Distributes maximum and minimum temperatures to each HRU</w:t>
            </w:r>
            <w:r>
              <w:t xml:space="preserve"> by</w:t>
            </w:r>
            <w:r w:rsidRPr="001E05BE">
              <w:t xml:space="preserve"> using temperature data measured at one station</w:t>
            </w:r>
            <w:r>
              <w:t xml:space="preserve">, similar to </w:t>
            </w:r>
            <w:r w:rsidRPr="0048370F">
              <w:rPr>
                <w:rFonts w:ascii="Courier New" w:hAnsi="Courier New" w:cs="Courier New"/>
              </w:rPr>
              <w:t>temp_1sta</w:t>
            </w:r>
            <w:r>
              <w:t xml:space="preserve"> except there is no lapse rate.</w:t>
            </w:r>
          </w:p>
        </w:tc>
      </w:tr>
      <w:tr w:rsidR="00F6127D" w14:paraId="2249EAF5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91D8F0A" w14:textId="542B453E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2E057443" w14:textId="37B61ABD" w:rsidR="00F6127D" w:rsidRPr="00F371A1" w:rsidRDefault="00F6127D" w:rsidP="00F6127D">
            <w:r w:rsidRPr="00F371A1">
              <w:t xml:space="preserve">Reads distributed </w:t>
            </w:r>
            <w:r>
              <w:t xml:space="preserve">minimum and maximum air temperature </w:t>
            </w:r>
            <w:r w:rsidRPr="00F371A1">
              <w:t xml:space="preserve">values </w:t>
            </w:r>
            <w:r>
              <w:t xml:space="preserve">for each HRU </w:t>
            </w:r>
            <w:r w:rsidRPr="00F371A1">
              <w:t>directly from</w:t>
            </w:r>
            <w:r>
              <w:t xml:space="preserve"> pre-processed</w:t>
            </w:r>
            <w:r w:rsidRPr="00F371A1">
              <w:t xml:space="preserve"> files.</w:t>
            </w:r>
          </w:p>
        </w:tc>
      </w:tr>
      <w:tr w:rsidR="00F6127D" w14:paraId="6B0B9DA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790D3" w14:textId="77777777" w:rsidR="00F6127D" w:rsidRPr="001E05BE" w:rsidRDefault="00F6127D" w:rsidP="00F6127D">
            <w:pPr>
              <w:pStyle w:val="TableSpanner"/>
            </w:pPr>
            <w:r w:rsidRPr="001E05BE">
              <w:t>Precipitation distribution process</w:t>
            </w:r>
          </w:p>
        </w:tc>
      </w:tr>
      <w:tr w:rsidR="00F6127D" w14:paraId="6B6721D1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7AB256C" w14:textId="77777777" w:rsidR="00F6127D" w:rsidRPr="001E05BE" w:rsidRDefault="00F6127D" w:rsidP="00F6127D">
            <w:r w:rsidRPr="001E05BE">
              <w:t>precip_1sta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3BC7647F" w14:textId="01BB1426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correction factors to account for differences in altitude, spatial variation, topography, and measurement gage efficiency</w:t>
            </w:r>
            <w:r>
              <w:t xml:space="preserve"> and observed data from one station. Note, each HRU uses data from a single station, but, multiple stations can be used in a model with each HRU assigned data from one of those stations.</w:t>
            </w:r>
          </w:p>
        </w:tc>
      </w:tr>
      <w:tr w:rsidR="00F6127D" w14:paraId="4F3D32E2" w14:textId="77777777" w:rsidTr="00953576">
        <w:tc>
          <w:tcPr>
            <w:tcW w:w="1949" w:type="dxa"/>
          </w:tcPr>
          <w:p w14:paraId="6E894C47" w14:textId="405C2BF4" w:rsidR="00F6127D" w:rsidRPr="001E05BE" w:rsidRDefault="00F6127D" w:rsidP="00F6127D">
            <w:r>
              <w:t>p</w:t>
            </w:r>
            <w:r w:rsidRPr="001E05BE">
              <w:t>recip_laps</w:t>
            </w:r>
          </w:p>
        </w:tc>
        <w:tc>
          <w:tcPr>
            <w:tcW w:w="8318" w:type="dxa"/>
          </w:tcPr>
          <w:p w14:paraId="24403BA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monthly lapse rates</w:t>
            </w:r>
            <w:r>
              <w:t>.</w:t>
            </w:r>
          </w:p>
        </w:tc>
      </w:tr>
      <w:tr w:rsidR="00F6127D" w14:paraId="7CC3ABC1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9D5F14C" w14:textId="7CA071B2" w:rsidR="00F6127D" w:rsidRPr="001E05BE" w:rsidRDefault="00F6127D" w:rsidP="00F6127D">
            <w:r>
              <w:t>p</w:t>
            </w:r>
            <w:r w:rsidRPr="001E05BE">
              <w:t>recip_dist2</w:t>
            </w:r>
          </w:p>
        </w:tc>
        <w:tc>
          <w:tcPr>
            <w:tcW w:w="8318" w:type="dxa"/>
            <w:tcBorders>
              <w:bottom w:val="nil"/>
            </w:tcBorders>
          </w:tcPr>
          <w:p w14:paraId="1F96F1B7" w14:textId="77777777" w:rsidR="00F6127D" w:rsidRPr="001E05BE" w:rsidRDefault="00F6127D" w:rsidP="00F6127D">
            <w:r w:rsidRPr="001E05BE">
              <w:t>Determines the form of precipitation and distributes it to each HRU</w:t>
            </w:r>
            <w:r>
              <w:t xml:space="preserve"> by</w:t>
            </w:r>
            <w:r w:rsidRPr="001E05BE">
              <w:t xml:space="preserve"> using an inverse distance weighting scheme</w:t>
            </w:r>
            <w:r>
              <w:t>.</w:t>
            </w:r>
          </w:p>
        </w:tc>
      </w:tr>
      <w:tr w:rsidR="00F6127D" w14:paraId="04CDBEF0" w14:textId="77777777" w:rsidTr="00953576">
        <w:trPr>
          <w:trHeight w:val="347"/>
        </w:trPr>
        <w:tc>
          <w:tcPr>
            <w:tcW w:w="1949" w:type="dxa"/>
            <w:tcBorders>
              <w:bottom w:val="nil"/>
            </w:tcBorders>
          </w:tcPr>
          <w:p w14:paraId="7D2E12C5" w14:textId="113EC6E5" w:rsidR="00F6127D" w:rsidRDefault="00F6127D" w:rsidP="00F6127D">
            <w:r w:rsidRPr="005A5F0A">
              <w:rPr>
                <w:highlight w:val="red"/>
              </w:rPr>
              <w:t>precip_</w:t>
            </w:r>
            <w:r w:rsidR="006F5F8C">
              <w:rPr>
                <w:highlight w:val="red"/>
              </w:rPr>
              <w:t>map</w:t>
            </w:r>
          </w:p>
        </w:tc>
        <w:tc>
          <w:tcPr>
            <w:tcW w:w="8318" w:type="dxa"/>
            <w:tcBorders>
              <w:bottom w:val="nil"/>
            </w:tcBorders>
          </w:tcPr>
          <w:p w14:paraId="6B93165C" w14:textId="2D2185B7" w:rsidR="00F6127D" w:rsidRPr="001E05BE" w:rsidRDefault="00F6127D" w:rsidP="00F6127D">
            <w:r w:rsidRPr="001E05BE">
              <w:t xml:space="preserve">Distributes </w:t>
            </w:r>
            <w:r>
              <w:t>precipitation</w:t>
            </w:r>
            <w:r w:rsidRPr="001E05BE">
              <w:t xml:space="preserve"> </w:t>
            </w:r>
            <w:r>
              <w:t xml:space="preserve">and determines form </w:t>
            </w:r>
            <w:r w:rsidRPr="001E05BE">
              <w:t>to each HRU</w:t>
            </w:r>
            <w:r>
              <w:t xml:space="preserve"> by</w:t>
            </w:r>
            <w:r w:rsidRPr="001E05BE">
              <w:t xml:space="preserve"> using </w:t>
            </w:r>
            <w:r>
              <w:t>time series precipitation</w:t>
            </w:r>
            <w:r w:rsidRPr="001E05BE">
              <w:t xml:space="preserve"> data </w:t>
            </w:r>
            <w:r>
              <w:t>using an area-weighted method and correction factors to each HRU.</w:t>
            </w:r>
          </w:p>
        </w:tc>
      </w:tr>
      <w:tr w:rsidR="00F6127D" w14:paraId="7A4EC0F4" w14:textId="77777777" w:rsidTr="00953576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79A106BE" w14:textId="769121E5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318C9C23" w14:textId="1505223D" w:rsidR="00F6127D" w:rsidRPr="00F371A1" w:rsidRDefault="00F6127D" w:rsidP="00F6127D">
            <w:r w:rsidRPr="00F371A1">
              <w:t xml:space="preserve">Reads distributed </w:t>
            </w:r>
            <w:r>
              <w:t xml:space="preserve">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4387DBC4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D5377" w14:textId="77777777" w:rsidR="00F6127D" w:rsidRPr="001E05BE" w:rsidRDefault="00F6127D" w:rsidP="00F6127D">
            <w:pPr>
              <w:pStyle w:val="TableSpanner"/>
            </w:pPr>
            <w:r w:rsidRPr="001E05BE">
              <w:t>Combined climate distribution process</w:t>
            </w:r>
          </w:p>
        </w:tc>
      </w:tr>
      <w:tr w:rsidR="00F6127D" w14:paraId="0A90495E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4E06B862" w14:textId="77777777" w:rsidR="00F6127D" w:rsidRPr="001E05BE" w:rsidRDefault="00F6127D" w:rsidP="00F6127D">
            <w:r w:rsidRPr="001E05BE">
              <w:t>ide_dist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72DC5AB2" w14:textId="77777777" w:rsidR="00F6127D" w:rsidRPr="001E05BE" w:rsidRDefault="00F6127D" w:rsidP="00F6127D">
            <w:r w:rsidRPr="001E05BE">
              <w:t xml:space="preserve">Determines the form of precipitation and distributes precipitation and temperatures to each HRU </w:t>
            </w:r>
            <w:r>
              <w:t>on the basis of</w:t>
            </w:r>
            <w:r w:rsidRPr="001E05BE">
              <w:t xml:space="preserve"> measurements at stations with closest elevation or shortest distance to the respective </w:t>
            </w:r>
            <w:r w:rsidRPr="001E05BE">
              <w:lastRenderedPageBreak/>
              <w:t>HRU</w:t>
            </w:r>
            <w:r>
              <w:t>.</w:t>
            </w:r>
          </w:p>
        </w:tc>
      </w:tr>
      <w:tr w:rsidR="00F6127D" w14:paraId="3B889BBE" w14:textId="77777777" w:rsidTr="00953576">
        <w:trPr>
          <w:trHeight w:val="347"/>
        </w:trPr>
        <w:tc>
          <w:tcPr>
            <w:tcW w:w="1949" w:type="dxa"/>
          </w:tcPr>
          <w:p w14:paraId="5C5B416F" w14:textId="77777777" w:rsidR="00F6127D" w:rsidRPr="001E05BE" w:rsidRDefault="00F6127D" w:rsidP="00F6127D">
            <w:r w:rsidRPr="001E05BE">
              <w:lastRenderedPageBreak/>
              <w:t>xyz_dist</w:t>
            </w:r>
          </w:p>
        </w:tc>
        <w:tc>
          <w:tcPr>
            <w:tcW w:w="8318" w:type="dxa"/>
          </w:tcPr>
          <w:p w14:paraId="33EA388F" w14:textId="77777777" w:rsidR="00F6127D" w:rsidRPr="001E05BE" w:rsidRDefault="00F6127D" w:rsidP="00F6127D">
            <w:r w:rsidRPr="001E05BE">
              <w:t>Determines the form of precipitation and distributes precipitation and temperatures to each HRU</w:t>
            </w:r>
            <w:r>
              <w:t xml:space="preserve"> by</w:t>
            </w:r>
            <w:r w:rsidRPr="001E05BE">
              <w:t xml:space="preserve"> using a multiple linear regression of measured data from a group of measurement stations or from atmospheric model simulation</w:t>
            </w:r>
            <w:r>
              <w:t>.</w:t>
            </w:r>
          </w:p>
        </w:tc>
      </w:tr>
      <w:tr w:rsidR="00F6127D" w14:paraId="678367CD" w14:textId="77777777" w:rsidTr="00953576">
        <w:trPr>
          <w:trHeight w:val="347"/>
        </w:trPr>
        <w:tc>
          <w:tcPr>
            <w:tcW w:w="1949" w:type="dxa"/>
          </w:tcPr>
          <w:p w14:paraId="77096BD6" w14:textId="5CD6338B" w:rsidR="00F6127D" w:rsidRPr="001E05BE" w:rsidRDefault="00F6127D" w:rsidP="00F6127D">
            <w:r>
              <w:t>climate_hru</w:t>
            </w:r>
          </w:p>
        </w:tc>
        <w:tc>
          <w:tcPr>
            <w:tcW w:w="8318" w:type="dxa"/>
          </w:tcPr>
          <w:p w14:paraId="3F7ADD2A" w14:textId="7BACD3C9" w:rsidR="00F6127D" w:rsidRPr="001E05BE" w:rsidRDefault="00F6127D" w:rsidP="00F6127D">
            <w:r w:rsidRPr="00F371A1">
              <w:t xml:space="preserve">Reads distributed </w:t>
            </w:r>
            <w:r>
              <w:t xml:space="preserve">minimum and maximum air temperature and precipitation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</w:p>
        </w:tc>
      </w:tr>
      <w:tr w:rsidR="00F6127D" w14:paraId="58EDCE61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CBA10B" w14:textId="77777777" w:rsidR="00F6127D" w:rsidRPr="00F371A1" w:rsidRDefault="00F6127D" w:rsidP="00F6127D">
            <w:pPr>
              <w:pStyle w:val="TableSpanner"/>
            </w:pPr>
            <w:r w:rsidRPr="00F371A1">
              <w:t>Solar radiation distribution process</w:t>
            </w:r>
          </w:p>
        </w:tc>
      </w:tr>
      <w:tr w:rsidR="00F6127D" w14:paraId="735C965C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6133F99" w14:textId="77777777" w:rsidR="00F6127D" w:rsidRPr="00F371A1" w:rsidRDefault="00F6127D" w:rsidP="00F6127D">
            <w:r w:rsidRPr="00F371A1">
              <w:t>ddsolrad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7BB1B1" w14:textId="4E484102" w:rsidR="00F6127D" w:rsidRPr="00F371A1" w:rsidRDefault="00F6127D" w:rsidP="00F6127D">
            <w:r w:rsidRPr="00F371A1">
              <w:t>Distributes solar radiation to each HRU and estimates missing solar radiation data using a maximum temperature per degree-day relation</w:t>
            </w:r>
            <w:r>
              <w:t>.</w:t>
            </w:r>
          </w:p>
        </w:tc>
      </w:tr>
      <w:tr w:rsidR="00F6127D" w14:paraId="78533F67" w14:textId="77777777" w:rsidTr="00953576">
        <w:trPr>
          <w:trHeight w:val="347"/>
        </w:trPr>
        <w:tc>
          <w:tcPr>
            <w:tcW w:w="1949" w:type="dxa"/>
          </w:tcPr>
          <w:p w14:paraId="42013711" w14:textId="0E886D2E" w:rsidR="00F6127D" w:rsidRPr="00F371A1" w:rsidRDefault="00F6127D" w:rsidP="00F6127D">
            <w:r>
              <w:t>c</w:t>
            </w:r>
            <w:r w:rsidRPr="00F371A1">
              <w:t>csolrad</w:t>
            </w:r>
          </w:p>
        </w:tc>
        <w:tc>
          <w:tcPr>
            <w:tcW w:w="8318" w:type="dxa"/>
          </w:tcPr>
          <w:p w14:paraId="43AA5387" w14:textId="6ECC7621" w:rsidR="00F6127D" w:rsidRPr="00F371A1" w:rsidRDefault="00F6127D" w:rsidP="00F6127D">
            <w:r w:rsidRPr="00F371A1">
              <w:t>Distributes solar radiation to each HRU and estimates missing solar radiation data using a relation between solar radiation and cloud cover</w:t>
            </w:r>
            <w:r>
              <w:t>.</w:t>
            </w:r>
          </w:p>
        </w:tc>
      </w:tr>
      <w:tr w:rsidR="00F6127D" w14:paraId="44E1906A" w14:textId="77777777" w:rsidTr="00953576">
        <w:trPr>
          <w:trHeight w:val="347"/>
        </w:trPr>
        <w:tc>
          <w:tcPr>
            <w:tcW w:w="1949" w:type="dxa"/>
          </w:tcPr>
          <w:p w14:paraId="2CB438B2" w14:textId="4F362627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8EFDC42" w14:textId="45050CBE" w:rsidR="00F6127D" w:rsidRPr="00F371A1" w:rsidRDefault="00F6127D" w:rsidP="00F6127D">
            <w:r w:rsidRPr="00F371A1">
              <w:t xml:space="preserve">Reads distributed </w:t>
            </w:r>
            <w:r>
              <w:t xml:space="preserve">solar radiation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4612F60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E1471" w14:textId="77777777" w:rsidR="00F6127D" w:rsidRPr="00F371A1" w:rsidRDefault="00F6127D" w:rsidP="00F6127D">
            <w:pPr>
              <w:pStyle w:val="TableSpanner"/>
            </w:pPr>
            <w:r w:rsidRPr="00F371A1">
              <w:t>Transpiration period process</w:t>
            </w:r>
          </w:p>
        </w:tc>
      </w:tr>
      <w:tr w:rsidR="00F6127D" w14:paraId="789F0E35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60759FF1" w14:textId="77777777" w:rsidR="00F6127D" w:rsidRPr="00F371A1" w:rsidRDefault="00F6127D" w:rsidP="00F6127D">
            <w:r w:rsidRPr="00F371A1">
              <w:t>transp_frost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1B85D73D" w14:textId="61953902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killing frost method</w:t>
            </w:r>
            <w:r>
              <w:t>.</w:t>
            </w:r>
          </w:p>
        </w:tc>
      </w:tr>
      <w:tr w:rsidR="00F6127D" w14:paraId="3CE95B25" w14:textId="77777777" w:rsidTr="00953576">
        <w:trPr>
          <w:trHeight w:val="347"/>
        </w:trPr>
        <w:tc>
          <w:tcPr>
            <w:tcW w:w="1949" w:type="dxa"/>
          </w:tcPr>
          <w:p w14:paraId="08F0F94C" w14:textId="3B34D127" w:rsidR="00F6127D" w:rsidRPr="00F371A1" w:rsidRDefault="00F6127D" w:rsidP="00F6127D">
            <w:r>
              <w:t>t</w:t>
            </w:r>
            <w:r w:rsidRPr="00F371A1">
              <w:t>ransp_tindex</w:t>
            </w:r>
          </w:p>
        </w:tc>
        <w:tc>
          <w:tcPr>
            <w:tcW w:w="8318" w:type="dxa"/>
          </w:tcPr>
          <w:p w14:paraId="1F989DC5" w14:textId="346A08BA" w:rsidR="00F6127D" w:rsidRPr="00F371A1" w:rsidRDefault="00F6127D" w:rsidP="00F6127D">
            <w:r w:rsidRPr="00F371A1">
              <w:t xml:space="preserve">Determines whether the current time step is in a period </w:t>
            </w:r>
            <w:r w:rsidR="008F1003" w:rsidRPr="00F371A1">
              <w:t>of active</w:t>
            </w:r>
            <w:r w:rsidRPr="00F371A1">
              <w:t xml:space="preserve"> transpiration by the temperature index method</w:t>
            </w:r>
            <w:r>
              <w:t>.</w:t>
            </w:r>
          </w:p>
        </w:tc>
      </w:tr>
      <w:tr w:rsidR="00F6127D" w14:paraId="064211BF" w14:textId="77777777" w:rsidTr="00953576">
        <w:trPr>
          <w:trHeight w:val="347"/>
        </w:trPr>
        <w:tc>
          <w:tcPr>
            <w:tcW w:w="1949" w:type="dxa"/>
          </w:tcPr>
          <w:p w14:paraId="5F5A6658" w14:textId="1E8ABE1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2A1517E2" w14:textId="49C34E63" w:rsidR="00F6127D" w:rsidRPr="00F371A1" w:rsidRDefault="00F6127D" w:rsidP="00F6127D">
            <w:r w:rsidRPr="00F371A1">
              <w:t xml:space="preserve">Reads distributed </w:t>
            </w:r>
            <w:r>
              <w:t xml:space="preserve">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7A19BAD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F7B4B" w14:textId="77777777" w:rsidR="00F6127D" w:rsidRPr="005A0DBC" w:rsidRDefault="00F6127D" w:rsidP="00F6127D">
            <w:pPr>
              <w:pStyle w:val="TableSpanner"/>
            </w:pPr>
            <w:r w:rsidRPr="005A0DBC">
              <w:t>Potential evapotranspiration process</w:t>
            </w:r>
          </w:p>
        </w:tc>
      </w:tr>
      <w:tr w:rsidR="00F6127D" w14:paraId="38DA4B9E" w14:textId="77777777" w:rsidTr="00953576">
        <w:tc>
          <w:tcPr>
            <w:tcW w:w="1949" w:type="dxa"/>
            <w:tcBorders>
              <w:top w:val="single" w:sz="4" w:space="0" w:color="auto"/>
            </w:tcBorders>
          </w:tcPr>
          <w:p w14:paraId="4821DF10" w14:textId="77777777" w:rsidR="00F6127D" w:rsidRPr="005A0DBC" w:rsidRDefault="00F6127D" w:rsidP="00F6127D">
            <w:r w:rsidRPr="005A0DBC">
              <w:t>potet_hamon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5677468C" w14:textId="16A3649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Hamon formulation (Hamon, 1961)</w:t>
            </w:r>
            <w:r>
              <w:t>.</w:t>
            </w:r>
          </w:p>
        </w:tc>
      </w:tr>
      <w:tr w:rsidR="00F6127D" w14:paraId="5C8EA939" w14:textId="77777777" w:rsidTr="00953576">
        <w:tc>
          <w:tcPr>
            <w:tcW w:w="1949" w:type="dxa"/>
          </w:tcPr>
          <w:p w14:paraId="2993AF50" w14:textId="224A59A1" w:rsidR="00F6127D" w:rsidRPr="005A0DBC" w:rsidRDefault="00F6127D" w:rsidP="00F6127D">
            <w:r>
              <w:t>p</w:t>
            </w:r>
            <w:r w:rsidRPr="005A0DBC">
              <w:t>otet_jh</w:t>
            </w:r>
          </w:p>
        </w:tc>
        <w:tc>
          <w:tcPr>
            <w:tcW w:w="8318" w:type="dxa"/>
          </w:tcPr>
          <w:p w14:paraId="21B94B68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Jensen-Haise form</w:t>
            </w:r>
            <w:r>
              <w:t>ulation (Jensen and Haise, 1963</w:t>
            </w:r>
            <w:r w:rsidRPr="005A0DBC">
              <w:t>)</w:t>
            </w:r>
            <w:r>
              <w:t>.</w:t>
            </w:r>
          </w:p>
        </w:tc>
      </w:tr>
      <w:tr w:rsidR="00F6127D" w14:paraId="10F94E1C" w14:textId="77777777" w:rsidTr="00953576">
        <w:tc>
          <w:tcPr>
            <w:tcW w:w="1949" w:type="dxa"/>
          </w:tcPr>
          <w:p w14:paraId="67FEE4BE" w14:textId="260A9CA1" w:rsidR="00F6127D" w:rsidRPr="005A0DBC" w:rsidRDefault="00F6127D" w:rsidP="00F6127D">
            <w:r>
              <w:t>potet_hs</w:t>
            </w:r>
          </w:p>
        </w:tc>
        <w:tc>
          <w:tcPr>
            <w:tcW w:w="8318" w:type="dxa"/>
          </w:tcPr>
          <w:p w14:paraId="389A4296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Hargreaves-Samani</w:t>
            </w:r>
            <w:r w:rsidRPr="005A0DBC">
              <w:t xml:space="preserve"> formulation (</w:t>
            </w:r>
            <w:r>
              <w:t>Hargreaves and Samani</w:t>
            </w:r>
            <w:r w:rsidRPr="005A0DBC">
              <w:t>, 19</w:t>
            </w:r>
            <w:r>
              <w:t>82).</w:t>
            </w:r>
          </w:p>
        </w:tc>
      </w:tr>
      <w:tr w:rsidR="00F6127D" w14:paraId="72683AA6" w14:textId="77777777" w:rsidTr="00953576">
        <w:tc>
          <w:tcPr>
            <w:tcW w:w="1949" w:type="dxa"/>
          </w:tcPr>
          <w:p w14:paraId="473644F0" w14:textId="085EE1A5" w:rsidR="00F6127D" w:rsidRPr="005A0DBC" w:rsidRDefault="00F6127D" w:rsidP="00F6127D">
            <w:r>
              <w:t>potet_pt</w:t>
            </w:r>
          </w:p>
        </w:tc>
        <w:tc>
          <w:tcPr>
            <w:tcW w:w="8318" w:type="dxa"/>
          </w:tcPr>
          <w:p w14:paraId="07FF90F2" w14:textId="77777777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Priestley-Taylor</w:t>
            </w:r>
            <w:r w:rsidRPr="005A0DBC">
              <w:t xml:space="preserve"> formulation (</w:t>
            </w:r>
            <w:r>
              <w:t>Priestley and Taylor</w:t>
            </w:r>
            <w:r w:rsidRPr="005A0DBC">
              <w:t>, 19</w:t>
            </w:r>
            <w:r>
              <w:t>72).</w:t>
            </w:r>
          </w:p>
        </w:tc>
      </w:tr>
      <w:tr w:rsidR="00F6127D" w14:paraId="60BB7E15" w14:textId="77777777" w:rsidTr="00953576">
        <w:tc>
          <w:tcPr>
            <w:tcW w:w="1949" w:type="dxa"/>
          </w:tcPr>
          <w:p w14:paraId="239EEEFD" w14:textId="03F7E57E" w:rsidR="00F6127D" w:rsidRPr="005A0DBC" w:rsidRDefault="00F6127D" w:rsidP="00F6127D">
            <w:r>
              <w:t>potet_pm</w:t>
            </w:r>
          </w:p>
        </w:tc>
        <w:tc>
          <w:tcPr>
            <w:tcW w:w="8318" w:type="dxa"/>
          </w:tcPr>
          <w:p w14:paraId="23431CFB" w14:textId="000C3455" w:rsidR="00F6127D" w:rsidRPr="005A0DBC" w:rsidRDefault="00F6127D" w:rsidP="00F6127D">
            <w:r w:rsidRPr="005A0DBC">
              <w:t>Computes the potential evapotranspiration</w:t>
            </w:r>
            <w:r>
              <w:t xml:space="preserve"> by</w:t>
            </w:r>
            <w:r w:rsidRPr="005A0DBC">
              <w:t xml:space="preserve"> using the </w:t>
            </w:r>
            <w:r>
              <w:t>Penman-Monteith</w:t>
            </w:r>
            <w:r w:rsidRPr="005A0DBC">
              <w:t xml:space="preserve"> formulation (</w:t>
            </w:r>
            <w:r>
              <w:t>Penman, 1948; Monteith, 1965); requires</w:t>
            </w:r>
            <w:r w:rsidRPr="0058709C">
              <w:t xml:space="preserve"> windspeed and humidity </w:t>
            </w:r>
            <w:r>
              <w:t xml:space="preserve">specified </w:t>
            </w:r>
            <w:r w:rsidRPr="0058709C">
              <w:t>in CBH Files.</w:t>
            </w:r>
          </w:p>
        </w:tc>
      </w:tr>
      <w:tr w:rsidR="00F6127D" w14:paraId="28D33CFD" w14:textId="77777777" w:rsidTr="00953576">
        <w:tc>
          <w:tcPr>
            <w:tcW w:w="1949" w:type="dxa"/>
          </w:tcPr>
          <w:p w14:paraId="10CA8E77" w14:textId="60DDA133" w:rsidR="00F6127D" w:rsidRDefault="00F6127D" w:rsidP="00F6127D">
            <w:r w:rsidRPr="00915804">
              <w:rPr>
                <w:highlight w:val="green"/>
              </w:rPr>
              <w:t>potet_pm_sta</w:t>
            </w:r>
          </w:p>
        </w:tc>
        <w:tc>
          <w:tcPr>
            <w:tcW w:w="8318" w:type="dxa"/>
          </w:tcPr>
          <w:p w14:paraId="45C81B7C" w14:textId="5F2939F8" w:rsidR="00F6127D" w:rsidRPr="005A0DBC" w:rsidRDefault="00F6127D" w:rsidP="00F6127D">
            <w:r w:rsidRPr="007A1181">
              <w:t>Computes the potential evapotranspiration by using the Penman-Monteith formulation (Penman, 1948; Monteith, 1965)</w:t>
            </w:r>
            <w:r>
              <w:t>; requires</w:t>
            </w:r>
            <w:r w:rsidRPr="007A1181">
              <w:t xml:space="preserve"> windspeed and humidity </w:t>
            </w:r>
            <w:r>
              <w:t xml:space="preserve">specified </w:t>
            </w:r>
            <w:r w:rsidRPr="007A1181">
              <w:t>in the Data File.</w:t>
            </w:r>
          </w:p>
        </w:tc>
      </w:tr>
      <w:tr w:rsidR="00F6127D" w14:paraId="1D2FA6C2" w14:textId="77777777" w:rsidTr="00953576">
        <w:tc>
          <w:tcPr>
            <w:tcW w:w="1949" w:type="dxa"/>
          </w:tcPr>
          <w:p w14:paraId="13E0CE9D" w14:textId="221C5A07" w:rsidR="00F6127D" w:rsidRPr="005A0DBC" w:rsidRDefault="00F6127D" w:rsidP="00F6127D">
            <w:r>
              <w:t>p</w:t>
            </w:r>
            <w:r w:rsidRPr="005A0DBC">
              <w:t>otet_pan</w:t>
            </w:r>
          </w:p>
        </w:tc>
        <w:tc>
          <w:tcPr>
            <w:tcW w:w="8318" w:type="dxa"/>
          </w:tcPr>
          <w:p w14:paraId="32630E7D" w14:textId="77777777" w:rsidR="00F6127D" w:rsidRPr="005A0DBC" w:rsidRDefault="00F6127D" w:rsidP="00F6127D">
            <w:r w:rsidRPr="005A0DBC">
              <w:t>Computes the potential evapotranspiration for each HRU</w:t>
            </w:r>
            <w:r>
              <w:t xml:space="preserve"> by</w:t>
            </w:r>
            <w:r w:rsidRPr="005A0DBC">
              <w:t xml:space="preserve"> using pan-evaporation data</w:t>
            </w:r>
            <w:r>
              <w:t>.</w:t>
            </w:r>
          </w:p>
        </w:tc>
      </w:tr>
      <w:tr w:rsidR="00F6127D" w14:paraId="05C2C7B0" w14:textId="77777777" w:rsidTr="00953576">
        <w:trPr>
          <w:trHeight w:val="346"/>
        </w:trPr>
        <w:tc>
          <w:tcPr>
            <w:tcW w:w="1949" w:type="dxa"/>
          </w:tcPr>
          <w:p w14:paraId="481D0FAE" w14:textId="598295FC" w:rsidR="00F6127D" w:rsidRPr="00F371A1" w:rsidRDefault="00F6127D" w:rsidP="00F6127D">
            <w:r>
              <w:t>c</w:t>
            </w:r>
            <w:r w:rsidRPr="00F371A1">
              <w:t>limate_hru</w:t>
            </w:r>
          </w:p>
        </w:tc>
        <w:tc>
          <w:tcPr>
            <w:tcW w:w="8318" w:type="dxa"/>
          </w:tcPr>
          <w:p w14:paraId="1DEF70B0" w14:textId="13D5363E" w:rsidR="00F6127D" w:rsidRPr="00F371A1" w:rsidRDefault="00F6127D" w:rsidP="00F6127D">
            <w:r w:rsidRPr="00F371A1">
              <w:t xml:space="preserve">Reads distributed </w:t>
            </w:r>
            <w:r>
              <w:t xml:space="preserve">potential evapotranspiration </w:t>
            </w:r>
            <w:r w:rsidRPr="00F371A1">
              <w:t>values</w:t>
            </w:r>
            <w:r>
              <w:t xml:space="preserve"> for each HRU</w:t>
            </w:r>
            <w:r w:rsidRPr="00F371A1">
              <w:t xml:space="preserve"> directly from </w:t>
            </w:r>
            <w:r>
              <w:t xml:space="preserve">pre-processed </w:t>
            </w:r>
            <w:r w:rsidRPr="00F371A1">
              <w:t>files.</w:t>
            </w:r>
            <w:r>
              <w:t xml:space="preserve"> </w:t>
            </w:r>
          </w:p>
        </w:tc>
      </w:tr>
      <w:tr w:rsidR="00F6127D" w14:paraId="11C8D0DF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363D0" w14:textId="77777777" w:rsidR="00F6127D" w:rsidRPr="00B02C3F" w:rsidRDefault="00F6127D" w:rsidP="00F6127D">
            <w:pPr>
              <w:pStyle w:val="TableSpanner"/>
            </w:pPr>
            <w:r w:rsidRPr="00B02C3F">
              <w:t>Canopy Interception process</w:t>
            </w:r>
          </w:p>
        </w:tc>
      </w:tr>
      <w:tr w:rsidR="00F6127D" w14:paraId="14FD9BCF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001B83A" w14:textId="77777777" w:rsidR="00F6127D" w:rsidRPr="00B02C3F" w:rsidRDefault="00F6127D" w:rsidP="00F6127D">
            <w:r w:rsidRPr="00B02C3F">
              <w:t>intcp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3D057245" w14:textId="54DFF2D4" w:rsidR="00F6127D" w:rsidRPr="00B02C3F" w:rsidRDefault="00F6127D" w:rsidP="00F6127D">
            <w:r w:rsidRPr="00B02C3F">
              <w:t>Computes volume of intercepted precipitation, evaporation from intercepted precipitation, and throughfall</w:t>
            </w:r>
            <w:r w:rsidR="005758FE">
              <w:t xml:space="preserve"> (</w:t>
            </w:r>
            <w:r w:rsidR="005758FE" w:rsidRPr="00FB3EB4">
              <w:t>net precipitation</w:t>
            </w:r>
            <w:r w:rsidR="005758FE">
              <w:t>)</w:t>
            </w:r>
            <w:r w:rsidRPr="00B02C3F">
              <w:t xml:space="preserve"> that reaches the soil or snowpack</w:t>
            </w:r>
            <w:r>
              <w:t>.</w:t>
            </w:r>
          </w:p>
        </w:tc>
      </w:tr>
      <w:tr w:rsidR="00F6127D" w14:paraId="52B56BB8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F0666" w14:textId="77777777" w:rsidR="00F6127D" w:rsidRPr="00B02C3F" w:rsidRDefault="00F6127D" w:rsidP="00F6127D">
            <w:pPr>
              <w:pStyle w:val="TableSpanner"/>
            </w:pPr>
            <w:r w:rsidRPr="00B02C3F">
              <w:t>Snow process</w:t>
            </w:r>
          </w:p>
        </w:tc>
      </w:tr>
      <w:tr w:rsidR="00F6127D" w14:paraId="2061E0AA" w14:textId="77777777" w:rsidTr="005404BD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14F24491" w14:textId="77777777" w:rsidR="00F6127D" w:rsidRPr="00B02C3F" w:rsidRDefault="00F6127D" w:rsidP="00F6127D">
            <w:r w:rsidRPr="00B02C3F">
              <w:t>snowcomp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2D3D3689" w14:textId="77E10F9B" w:rsidR="00F6127D" w:rsidRPr="00B02C3F" w:rsidRDefault="00F6127D" w:rsidP="00F6127D">
            <w:r w:rsidRPr="00B02C3F">
              <w:t>Initiates development of a snowpack and simulates snow accumulation and depletion processes</w:t>
            </w:r>
            <w:r>
              <w:t xml:space="preserve"> by</w:t>
            </w:r>
            <w:r w:rsidRPr="00B02C3F">
              <w:t xml:space="preserve"> using an energy-budget approach</w:t>
            </w:r>
            <w:r>
              <w:t>.</w:t>
            </w:r>
          </w:p>
        </w:tc>
      </w:tr>
      <w:tr w:rsidR="00F6127D" w14:paraId="66C3FB48" w14:textId="77777777" w:rsidTr="005404BD">
        <w:trPr>
          <w:trHeight w:val="347"/>
        </w:trPr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670F5849" w14:textId="1FD1B0A2" w:rsidR="00F6127D" w:rsidRPr="00B02C3F" w:rsidRDefault="00F6127D" w:rsidP="00F6127D">
            <w:r w:rsidRPr="005A5F0A">
              <w:rPr>
                <w:highlight w:val="red"/>
              </w:rPr>
              <w:t>glacr_melt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6AFE22B6" w14:textId="07DE612C" w:rsidR="00AA69B1" w:rsidRPr="00AA69B1" w:rsidRDefault="005404BD" w:rsidP="00AA69B1">
            <w:pPr>
              <w:autoSpaceDE w:val="0"/>
              <w:autoSpaceDN w:val="0"/>
              <w:adjustRightInd w:val="0"/>
            </w:pPr>
            <w:r w:rsidRPr="00AA69B1">
              <w:t>Computes glacier dynamics</w:t>
            </w:r>
            <w:r w:rsidR="00AA69B1" w:rsidRPr="00AA69B1">
              <w:t xml:space="preserve"> using three linear reservoirs (snow, firn, ice) with time lapses and ability</w:t>
            </w:r>
          </w:p>
          <w:p w14:paraId="52BAE3DA" w14:textId="5A22F0DD" w:rsidR="00F6127D" w:rsidRPr="00AA69B1" w:rsidRDefault="00AA69B1" w:rsidP="00AA69B1">
            <w:r w:rsidRPr="00AA69B1">
              <w:t xml:space="preserve">to advance or retreat according </w:t>
            </w:r>
            <w:r>
              <w:t>to</w:t>
            </w:r>
            <w:r w:rsidRPr="00AA69B1">
              <w:t xml:space="preserve"> volume-area scaling.</w:t>
            </w:r>
          </w:p>
        </w:tc>
      </w:tr>
      <w:tr w:rsidR="00F6127D" w14:paraId="7647958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F4AAC1" w14:textId="77777777" w:rsidR="00F6127D" w:rsidRPr="00B02C3F" w:rsidRDefault="00F6127D" w:rsidP="00F6127D">
            <w:pPr>
              <w:pStyle w:val="TableSpanner"/>
            </w:pPr>
            <w:r w:rsidRPr="00B02C3F">
              <w:t>Surface runoff process</w:t>
            </w:r>
          </w:p>
        </w:tc>
      </w:tr>
      <w:tr w:rsidR="00F6127D" w14:paraId="5ADD17F0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</w:tcBorders>
          </w:tcPr>
          <w:p w14:paraId="333FB5E8" w14:textId="77777777" w:rsidR="00F6127D" w:rsidRPr="00B02C3F" w:rsidRDefault="00F6127D" w:rsidP="00F6127D">
            <w:r w:rsidRPr="00B02C3F">
              <w:t>srunoff_smidx</w:t>
            </w:r>
          </w:p>
        </w:tc>
        <w:tc>
          <w:tcPr>
            <w:tcW w:w="8318" w:type="dxa"/>
            <w:tcBorders>
              <w:top w:val="single" w:sz="4" w:space="0" w:color="auto"/>
            </w:tcBorders>
          </w:tcPr>
          <w:p w14:paraId="2E324DBD" w14:textId="4FC66136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nonlinear variable-source-area method allowing for cascading flow</w:t>
            </w:r>
            <w:r>
              <w:t>.</w:t>
            </w:r>
          </w:p>
        </w:tc>
      </w:tr>
      <w:tr w:rsidR="00F6127D" w14:paraId="75564266" w14:textId="77777777" w:rsidTr="00953576">
        <w:trPr>
          <w:trHeight w:val="347"/>
        </w:trPr>
        <w:tc>
          <w:tcPr>
            <w:tcW w:w="1949" w:type="dxa"/>
            <w:tcBorders>
              <w:bottom w:val="single" w:sz="4" w:space="0" w:color="auto"/>
            </w:tcBorders>
          </w:tcPr>
          <w:p w14:paraId="6EEC2894" w14:textId="59633880" w:rsidR="00F6127D" w:rsidRPr="00B02C3F" w:rsidRDefault="00F6127D" w:rsidP="00F6127D">
            <w:r>
              <w:t>s</w:t>
            </w:r>
            <w:r w:rsidRPr="00B02C3F">
              <w:t>runoff_carea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74DDA029" w14:textId="11D6B3AE" w:rsidR="00F6127D" w:rsidRPr="00B02C3F" w:rsidRDefault="00F6127D" w:rsidP="00F6127D">
            <w:r w:rsidRPr="00B02C3F">
              <w:t>Computes surface runoff and infiltration for each HRU</w:t>
            </w:r>
            <w:r>
              <w:t xml:space="preserve"> by</w:t>
            </w:r>
            <w:r w:rsidRPr="00B02C3F">
              <w:t xml:space="preserve"> using a linear variable-source-area method allowing for cascading flow</w:t>
            </w:r>
            <w:r>
              <w:t>.</w:t>
            </w:r>
          </w:p>
        </w:tc>
      </w:tr>
      <w:tr w:rsidR="00F6127D" w14:paraId="30573E63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E267D" w14:textId="77777777" w:rsidR="00F6127D" w:rsidRPr="00B02C3F" w:rsidRDefault="00F6127D" w:rsidP="00F6127D">
            <w:pPr>
              <w:pStyle w:val="TableSpanner"/>
            </w:pPr>
            <w:r w:rsidRPr="00B02C3F">
              <w:t>Soil-zone process</w:t>
            </w:r>
          </w:p>
        </w:tc>
      </w:tr>
      <w:tr w:rsidR="00F6127D" w14:paraId="04820818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1E011F8D" w14:textId="77777777" w:rsidR="00F6127D" w:rsidRPr="00B02C3F" w:rsidRDefault="00F6127D" w:rsidP="00F6127D">
            <w:r w:rsidRPr="00B02C3F">
              <w:t>soilzone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2C2437EB" w14:textId="64532B1A" w:rsidR="00F6127D" w:rsidRPr="00B02C3F" w:rsidRDefault="00F6127D" w:rsidP="00F6127D">
            <w:r w:rsidRPr="00B02C3F">
              <w:t xml:space="preserve">Computes inflows to and outflows from </w:t>
            </w:r>
            <w:r>
              <w:t xml:space="preserve">the </w:t>
            </w:r>
            <w:r w:rsidRPr="00B02C3F">
              <w:t>soil zone of each HRU and includes inflows from infiltration, groundwater, and upslope HRUs, and outflows to gravity drainage, interflow, and surface runoff to down-slope HRUs</w:t>
            </w:r>
            <w:r>
              <w:t>.</w:t>
            </w:r>
          </w:p>
        </w:tc>
      </w:tr>
      <w:tr w:rsidR="00F6127D" w14:paraId="5C1D4149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D2C68" w14:textId="77777777" w:rsidR="00F6127D" w:rsidRPr="00B02C3F" w:rsidRDefault="00F6127D" w:rsidP="00F6127D">
            <w:pPr>
              <w:pStyle w:val="TableSpanner"/>
            </w:pPr>
            <w:r w:rsidRPr="00B02C3F">
              <w:lastRenderedPageBreak/>
              <w:t>Groundwater process</w:t>
            </w:r>
          </w:p>
        </w:tc>
      </w:tr>
      <w:tr w:rsidR="00F6127D" w14:paraId="7F748B24" w14:textId="77777777" w:rsidTr="00953576">
        <w:trPr>
          <w:trHeight w:val="347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</w:tcPr>
          <w:p w14:paraId="695E6D80" w14:textId="77777777" w:rsidR="00F6127D" w:rsidRPr="00B02C3F" w:rsidRDefault="00F6127D" w:rsidP="00F6127D">
            <w:r w:rsidRPr="00B02C3F">
              <w:t>gwflow</w:t>
            </w:r>
          </w:p>
        </w:tc>
        <w:tc>
          <w:tcPr>
            <w:tcW w:w="8318" w:type="dxa"/>
            <w:tcBorders>
              <w:top w:val="single" w:sz="4" w:space="0" w:color="auto"/>
              <w:bottom w:val="single" w:sz="4" w:space="0" w:color="auto"/>
            </w:tcBorders>
          </w:tcPr>
          <w:p w14:paraId="669BBB7D" w14:textId="5E6D5D16" w:rsidR="00F6127D" w:rsidRPr="00B02C3F" w:rsidRDefault="00F6127D" w:rsidP="00F6127D">
            <w:r w:rsidRPr="00B02C3F">
              <w:t>Sums inflow to and outflow from PRMS groundwater reservoirs; outflow can be routed to downslope groundwater reservoirs and stream segments</w:t>
            </w:r>
            <w:r>
              <w:t>.</w:t>
            </w:r>
          </w:p>
        </w:tc>
      </w:tr>
      <w:tr w:rsidR="00F6127D" w14:paraId="7B01B136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0AD106" w14:textId="77777777" w:rsidR="00F6127D" w:rsidRPr="00B02C3F" w:rsidRDefault="00F6127D" w:rsidP="00F6127D">
            <w:pPr>
              <w:pStyle w:val="TableSpanner"/>
            </w:pPr>
            <w:r w:rsidRPr="00B02C3F">
              <w:t>Streamflow process</w:t>
            </w:r>
          </w:p>
        </w:tc>
      </w:tr>
      <w:tr w:rsidR="00F6127D" w14:paraId="418288E7" w14:textId="77777777" w:rsidTr="00953576">
        <w:tc>
          <w:tcPr>
            <w:tcW w:w="1949" w:type="dxa"/>
          </w:tcPr>
          <w:p w14:paraId="242B8360" w14:textId="0C0A47BE" w:rsidR="00F6127D" w:rsidRPr="007A579D" w:rsidRDefault="00F6127D" w:rsidP="00F6127D">
            <w:r>
              <w:t>muskingum</w:t>
            </w:r>
          </w:p>
        </w:tc>
        <w:tc>
          <w:tcPr>
            <w:tcW w:w="8318" w:type="dxa"/>
          </w:tcPr>
          <w:p w14:paraId="345BD18B" w14:textId="35E261E8" w:rsidR="00F6127D" w:rsidRPr="007A579D" w:rsidRDefault="00F6127D" w:rsidP="00F6127D">
            <w:r w:rsidRPr="00C25DB0">
              <w:t xml:space="preserve">Computes </w:t>
            </w:r>
            <w:r>
              <w:t>flow in the stream network using the Muskingum routing method (</w:t>
            </w:r>
            <w:r w:rsidRPr="007F47D4">
              <w:t>Linsley and others, 1982)</w:t>
            </w:r>
            <w:r>
              <w:t>.</w:t>
            </w:r>
          </w:p>
        </w:tc>
      </w:tr>
      <w:tr w:rsidR="00F6127D" w14:paraId="3781A4D2" w14:textId="77777777" w:rsidTr="00953576">
        <w:tc>
          <w:tcPr>
            <w:tcW w:w="1949" w:type="dxa"/>
          </w:tcPr>
          <w:p w14:paraId="5AA27F42" w14:textId="76AA716A" w:rsidR="00F6127D" w:rsidRDefault="00F6127D" w:rsidP="00F6127D">
            <w:r w:rsidRPr="00915804">
              <w:rPr>
                <w:highlight w:val="green"/>
              </w:rPr>
              <w:t>muskingum_lake</w:t>
            </w:r>
          </w:p>
        </w:tc>
        <w:tc>
          <w:tcPr>
            <w:tcW w:w="8318" w:type="dxa"/>
          </w:tcPr>
          <w:p w14:paraId="26F8F2A6" w14:textId="370BFC46" w:rsidR="00F6127D" w:rsidRPr="007A579D" w:rsidRDefault="00F6127D" w:rsidP="00F6127D">
            <w:r>
              <w:t>Computes flow in the stream network using the Muskingum routing method and flow and storage in on-channel lake using several methods</w:t>
            </w:r>
            <w:r w:rsidRPr="007A1181">
              <w:t>.</w:t>
            </w:r>
          </w:p>
        </w:tc>
      </w:tr>
      <w:tr w:rsidR="00F6127D" w14:paraId="7BC3C205" w14:textId="77777777" w:rsidTr="00953576">
        <w:tc>
          <w:tcPr>
            <w:tcW w:w="1949" w:type="dxa"/>
          </w:tcPr>
          <w:p w14:paraId="7DF99FEC" w14:textId="17B40C46" w:rsidR="00F6127D" w:rsidRPr="00915804" w:rsidRDefault="00F6127D" w:rsidP="00F6127D">
            <w:pPr>
              <w:rPr>
                <w:highlight w:val="green"/>
              </w:rPr>
            </w:pPr>
            <w:r w:rsidRPr="006161A2">
              <w:rPr>
                <w:highlight w:val="magenta"/>
              </w:rPr>
              <w:t>muskingum_mann</w:t>
            </w:r>
          </w:p>
        </w:tc>
        <w:tc>
          <w:tcPr>
            <w:tcW w:w="8318" w:type="dxa"/>
          </w:tcPr>
          <w:p w14:paraId="6C791266" w14:textId="7147A04F" w:rsidR="00F6127D" w:rsidRDefault="00F6127D" w:rsidP="00F6127D">
            <w:r w:rsidRPr="00C25DB0">
              <w:t xml:space="preserve">Computes </w:t>
            </w:r>
            <w:r>
              <w:t>flow in the stream network using the Muskingum routing method with Manning’s N equation.</w:t>
            </w:r>
          </w:p>
        </w:tc>
      </w:tr>
      <w:tr w:rsidR="00F6127D" w14:paraId="52A85E81" w14:textId="77777777" w:rsidTr="00953576">
        <w:tc>
          <w:tcPr>
            <w:tcW w:w="1949" w:type="dxa"/>
          </w:tcPr>
          <w:p w14:paraId="7FD52E97" w14:textId="5D28CE51" w:rsidR="00F6127D" w:rsidRPr="00915804" w:rsidRDefault="00F6127D" w:rsidP="00F6127D">
            <w:pPr>
              <w:rPr>
                <w:highlight w:val="green"/>
              </w:rPr>
            </w:pPr>
            <w:r w:rsidRPr="00796358">
              <w:t>routing</w:t>
            </w:r>
          </w:p>
        </w:tc>
        <w:tc>
          <w:tcPr>
            <w:tcW w:w="8318" w:type="dxa"/>
          </w:tcPr>
          <w:p w14:paraId="30694C7F" w14:textId="375D0767" w:rsidR="00F6127D" w:rsidRPr="007A1181" w:rsidRDefault="00F6127D" w:rsidP="00F6127D">
            <w:r>
              <w:t xml:space="preserve">Computes common segment routing flows for modules </w:t>
            </w:r>
            <w:r w:rsidRPr="009630FF">
              <w:rPr>
                <w:rFonts w:ascii="Courier New" w:hAnsi="Courier New" w:cs="Courier New"/>
              </w:rPr>
              <w:t>strmflow_in_out</w:t>
            </w:r>
            <w:r>
              <w:t xml:space="preserve"> and </w:t>
            </w:r>
            <w:r>
              <w:rPr>
                <w:rFonts w:ascii="Courier New" w:hAnsi="Courier New" w:cs="Courier New"/>
              </w:rPr>
              <w:t>Muskingum.</w:t>
            </w:r>
          </w:p>
        </w:tc>
      </w:tr>
      <w:tr w:rsidR="00F6127D" w14:paraId="3885C8C2" w14:textId="77777777" w:rsidTr="00953576">
        <w:tc>
          <w:tcPr>
            <w:tcW w:w="1949" w:type="dxa"/>
          </w:tcPr>
          <w:p w14:paraId="4C184085" w14:textId="3EAB0775" w:rsidR="00F6127D" w:rsidRPr="00796358" w:rsidRDefault="00F6127D" w:rsidP="00F6127D">
            <w:r w:rsidRPr="006161A2">
              <w:rPr>
                <w:highlight w:val="magenta"/>
              </w:rPr>
              <w:t>stream_temp</w:t>
            </w:r>
          </w:p>
        </w:tc>
        <w:tc>
          <w:tcPr>
            <w:tcW w:w="8318" w:type="dxa"/>
          </w:tcPr>
          <w:p w14:paraId="596FFE90" w14:textId="3CFEF5E6" w:rsidR="00F6127D" w:rsidRDefault="00F6127D" w:rsidP="00F6127D">
            <w:r>
              <w:t>Computes daily mean stream temperature for each stream segment in the stream network</w:t>
            </w:r>
            <w:r w:rsidRPr="006B7B23">
              <w:t>, module based on the Stream Network Temperature Model (SNTEMP, Theurer and others, 1984)</w:t>
            </w:r>
            <w:r>
              <w:t>.</w:t>
            </w:r>
          </w:p>
        </w:tc>
      </w:tr>
      <w:tr w:rsidR="00F6127D" w14:paraId="449C6020" w14:textId="77777777" w:rsidTr="00953576">
        <w:tc>
          <w:tcPr>
            <w:tcW w:w="1949" w:type="dxa"/>
          </w:tcPr>
          <w:p w14:paraId="6D5C1AFC" w14:textId="69AD20FC" w:rsidR="00F6127D" w:rsidRPr="00915804" w:rsidRDefault="00F6127D" w:rsidP="00F6127D">
            <w:pPr>
              <w:rPr>
                <w:highlight w:val="green"/>
              </w:rPr>
            </w:pPr>
            <w:r>
              <w:t>strmflow</w:t>
            </w:r>
          </w:p>
        </w:tc>
        <w:tc>
          <w:tcPr>
            <w:tcW w:w="8318" w:type="dxa"/>
          </w:tcPr>
          <w:p w14:paraId="01841EC0" w14:textId="1962C45C" w:rsidR="00F6127D" w:rsidRPr="007A1181" w:rsidRDefault="00F6127D" w:rsidP="00F6127D">
            <w:r w:rsidRPr="007A579D">
              <w:t>Computes daily streamflow as the sum of surface runoff, shallow-subsurface flow</w:t>
            </w:r>
            <w:r>
              <w:t xml:space="preserve"> (interflow)</w:t>
            </w:r>
            <w:r w:rsidRPr="007A579D">
              <w:t>, detention reservoir flow, and groundwater flow</w:t>
            </w:r>
            <w:r>
              <w:t>.</w:t>
            </w:r>
          </w:p>
        </w:tc>
      </w:tr>
      <w:tr w:rsidR="00F6127D" w14:paraId="759E8646" w14:textId="77777777" w:rsidTr="00953576">
        <w:tc>
          <w:tcPr>
            <w:tcW w:w="1949" w:type="dxa"/>
          </w:tcPr>
          <w:p w14:paraId="59669465" w14:textId="0C4723E7" w:rsidR="00F6127D" w:rsidRDefault="00F6127D" w:rsidP="00F6127D">
            <w:r>
              <w:t>strmflow_in_out</w:t>
            </w:r>
          </w:p>
        </w:tc>
        <w:tc>
          <w:tcPr>
            <w:tcW w:w="8318" w:type="dxa"/>
          </w:tcPr>
          <w:p w14:paraId="4F57C7F3" w14:textId="7B844180" w:rsidR="00F6127D" w:rsidRPr="007A579D" w:rsidRDefault="00F6127D" w:rsidP="00F6127D">
            <w:r w:rsidRPr="007A579D">
              <w:t>Routes water betw</w:t>
            </w:r>
            <w:r>
              <w:t>een segments in the stream network</w:t>
            </w:r>
            <w:r w:rsidRPr="007A579D">
              <w:t xml:space="preserve"> </w:t>
            </w:r>
            <w:r>
              <w:t>by setting the outflow to the inflow.</w:t>
            </w:r>
          </w:p>
        </w:tc>
      </w:tr>
      <w:tr w:rsidR="00F6127D" w14:paraId="25876DA6" w14:textId="77777777" w:rsidTr="00953576">
        <w:trPr>
          <w:trHeight w:val="346"/>
        </w:trPr>
        <w:tc>
          <w:tcPr>
            <w:tcW w:w="1949" w:type="dxa"/>
            <w:tcBorders>
              <w:bottom w:val="single" w:sz="4" w:space="0" w:color="auto"/>
            </w:tcBorders>
          </w:tcPr>
          <w:p w14:paraId="6FA5C522" w14:textId="60CC193C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strmflow_lake</w:t>
            </w:r>
          </w:p>
        </w:tc>
        <w:tc>
          <w:tcPr>
            <w:tcW w:w="8318" w:type="dxa"/>
            <w:tcBorders>
              <w:bottom w:val="single" w:sz="4" w:space="0" w:color="auto"/>
            </w:tcBorders>
          </w:tcPr>
          <w:p w14:paraId="4588A0A3" w14:textId="77777777" w:rsidR="00F6127D" w:rsidRPr="00DB0FB7" w:rsidRDefault="00F6127D" w:rsidP="00F6127D">
            <w:pPr>
              <w:rPr>
                <w:strike/>
              </w:rPr>
            </w:pPr>
            <w:r w:rsidRPr="00DB0FB7">
              <w:rPr>
                <w:strike/>
              </w:rPr>
              <w:t>Computes basin on-channel reservoir storage and outflows.</w:t>
            </w:r>
          </w:p>
        </w:tc>
      </w:tr>
      <w:tr w:rsidR="00F6127D" w14:paraId="55E0333E" w14:textId="77777777" w:rsidTr="007E6721">
        <w:trPr>
          <w:trHeight w:val="347"/>
        </w:trPr>
        <w:tc>
          <w:tcPr>
            <w:tcW w:w="10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64A60" w14:textId="77777777" w:rsidR="00F6127D" w:rsidRPr="007A579D" w:rsidRDefault="00F6127D" w:rsidP="00F6127D">
            <w:pPr>
              <w:pStyle w:val="TableSpanner"/>
            </w:pPr>
            <w:r w:rsidRPr="007A579D">
              <w:t>Summary process</w:t>
            </w:r>
          </w:p>
        </w:tc>
      </w:tr>
      <w:tr w:rsidR="00F6127D" w14:paraId="3216E104" w14:textId="77777777" w:rsidTr="002210B5">
        <w:tc>
          <w:tcPr>
            <w:tcW w:w="1949" w:type="dxa"/>
            <w:tcBorders>
              <w:top w:val="single" w:sz="4" w:space="0" w:color="auto"/>
              <w:bottom w:val="nil"/>
            </w:tcBorders>
          </w:tcPr>
          <w:p w14:paraId="223E487C" w14:textId="77777777" w:rsidR="00F6127D" w:rsidRPr="005967AC" w:rsidRDefault="00F6127D" w:rsidP="00F6127D">
            <w:r w:rsidRPr="005967AC">
              <w:t>basin_sum</w:t>
            </w:r>
          </w:p>
        </w:tc>
        <w:tc>
          <w:tcPr>
            <w:tcW w:w="8318" w:type="dxa"/>
            <w:tcBorders>
              <w:top w:val="single" w:sz="4" w:space="0" w:color="auto"/>
              <w:bottom w:val="nil"/>
            </w:tcBorders>
          </w:tcPr>
          <w:p w14:paraId="4A6F7CE3" w14:textId="77777777" w:rsidR="00F6127D" w:rsidRPr="005967AC" w:rsidRDefault="00F6127D" w:rsidP="00F6127D">
            <w:r w:rsidRPr="005967AC">
              <w:t>Computes daily, monthly, yearly, and total flow summaries of volumes and flows for all HRUs</w:t>
            </w:r>
            <w:r>
              <w:t>.</w:t>
            </w:r>
          </w:p>
        </w:tc>
      </w:tr>
      <w:tr w:rsidR="00F6127D" w:rsidRPr="005967AC" w14:paraId="64FFE5F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2C3140C" w14:textId="77777777" w:rsidR="00F6127D" w:rsidRPr="00F275A7" w:rsidRDefault="00F6127D" w:rsidP="00F6127D">
            <w:pPr>
              <w:rPr>
                <w:highlight w:val="green"/>
              </w:rPr>
            </w:pPr>
            <w:r w:rsidRPr="00F275A7">
              <w:rPr>
                <w:highlight w:val="green"/>
              </w:rPr>
              <w:t>b</w:t>
            </w:r>
            <w:r>
              <w:rPr>
                <w:highlight w:val="green"/>
              </w:rPr>
              <w:t>asin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0E4CFAE" w14:textId="656DDA4B" w:rsidR="00F6127D" w:rsidRDefault="00F6127D" w:rsidP="00F6127D">
            <w:r>
              <w:t xml:space="preserve">Write user-selected results for variables of dimension </w:t>
            </w:r>
            <w:r>
              <w:rPr>
                <w:b/>
              </w:rPr>
              <w:t>one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basinOut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Pr="00136674">
              <w:t>.</w:t>
            </w:r>
          </w:p>
        </w:tc>
      </w:tr>
      <w:tr w:rsidR="00F6127D" w14:paraId="74A002EC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4826A89F" w14:textId="77777777" w:rsidR="00F6127D" w:rsidRPr="005967AC" w:rsidRDefault="00F6127D" w:rsidP="00F6127D">
            <w:r w:rsidRPr="00915804">
              <w:rPr>
                <w:highlight w:val="green"/>
              </w:rPr>
              <w:t>convert_params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0E1FCA49" w14:textId="77777777" w:rsidR="00F6127D" w:rsidRPr="005967AC" w:rsidRDefault="00F6127D" w:rsidP="00F6127D">
            <w:r>
              <w:t xml:space="preserve">Writes values for new PRMS-V parameters to a file based on a PRMS-IV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CONVERT. Writes values for old PRMS-IV parameters to a file based on a PRMS-V Parameter File when control parameter </w:t>
            </w:r>
            <w:r w:rsidRPr="004B288F">
              <w:rPr>
                <w:b/>
              </w:rPr>
              <w:t>model_mode</w:t>
            </w:r>
            <w:r>
              <w:t xml:space="preserve"> is specified equal to CONVERT4.</w:t>
            </w:r>
          </w:p>
        </w:tc>
      </w:tr>
      <w:tr w:rsidR="00F6127D" w14:paraId="7FF39922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399CFE9D" w14:textId="77777777" w:rsidR="00F6127D" w:rsidRPr="00885505" w:rsidRDefault="00F6127D" w:rsidP="00F6127D">
            <w:r>
              <w:t>frost_date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6E08FA5" w14:textId="3A1E6991" w:rsidR="00F6127D" w:rsidRDefault="00F6127D" w:rsidP="00F6127D">
            <w:r>
              <w:t xml:space="preserve">Writes a parameter file of the last spring frost and first fall frost for each HRU based on the simulation time period and distributed temperature as required by the </w:t>
            </w:r>
            <w:r w:rsidRPr="00F75EB5">
              <w:rPr>
                <w:rFonts w:ascii="Courier New" w:hAnsi="Courier New" w:cs="Courier New"/>
              </w:rPr>
              <w:t>transp_frost</w:t>
            </w:r>
            <w:r>
              <w:t xml:space="preserve"> module; land, subsurface, and stream processes are not computed.</w:t>
            </w:r>
          </w:p>
        </w:tc>
      </w:tr>
      <w:tr w:rsidR="00F6127D" w14:paraId="361EBF0E" w14:textId="77777777" w:rsidTr="00953576">
        <w:tc>
          <w:tcPr>
            <w:tcW w:w="1949" w:type="dxa"/>
            <w:tcBorders>
              <w:bottom w:val="nil"/>
            </w:tcBorders>
          </w:tcPr>
          <w:p w14:paraId="3F46B8A5" w14:textId="77777777" w:rsidR="00F6127D" w:rsidRPr="005967AC" w:rsidRDefault="00F6127D" w:rsidP="00F6127D">
            <w:r>
              <w:t>m</w:t>
            </w:r>
            <w:r w:rsidRPr="005967AC">
              <w:t>ap_results</w:t>
            </w:r>
          </w:p>
        </w:tc>
        <w:tc>
          <w:tcPr>
            <w:tcW w:w="8318" w:type="dxa"/>
            <w:tcBorders>
              <w:bottom w:val="nil"/>
            </w:tcBorders>
          </w:tcPr>
          <w:p w14:paraId="17265F32" w14:textId="77777777" w:rsidR="00F6127D" w:rsidRPr="005967AC" w:rsidRDefault="00F6127D" w:rsidP="00F6127D">
            <w:r w:rsidRPr="005967AC">
              <w:t>Writes HRU summaries to a user specified target map at weekly, monthly, yearly, and total time steps.</w:t>
            </w:r>
          </w:p>
        </w:tc>
      </w:tr>
      <w:tr w:rsidR="00F6127D" w14:paraId="3F826EFD" w14:textId="77777777" w:rsidTr="00953576">
        <w:tc>
          <w:tcPr>
            <w:tcW w:w="1949" w:type="dxa"/>
            <w:tcBorders>
              <w:bottom w:val="nil"/>
            </w:tcBorders>
          </w:tcPr>
          <w:p w14:paraId="54945746" w14:textId="77777777" w:rsidR="00F6127D" w:rsidRPr="00953576" w:rsidRDefault="00F6127D" w:rsidP="00F6127D">
            <w:r w:rsidRPr="00953576">
              <w:t>nhru_summary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59E4F471" w14:textId="709C37EE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nhru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 xml:space="preserve">daily, monthly, mean monthly, </w:t>
            </w:r>
            <w:r w:rsidRPr="002210B5">
              <w:rPr>
                <w:highlight w:val="green"/>
              </w:rPr>
              <w:t>mean yearly, and yearly</w:t>
            </w:r>
            <w:r w:rsidRPr="002210B5">
              <w:t xml:space="preserve">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nhruOut</w:t>
            </w:r>
            <w:r w:rsidRPr="00953576">
              <w:rPr>
                <w:b/>
              </w:rPr>
              <w:t>ON_OFF</w:t>
            </w:r>
            <w:r>
              <w:t xml:space="preserve"> is specified equal to 1</w:t>
            </w:r>
            <w:r w:rsidR="00C76293">
              <w:t xml:space="preserve"> or 2</w:t>
            </w:r>
            <w:r w:rsidRPr="00136674">
              <w:t>.</w:t>
            </w:r>
          </w:p>
        </w:tc>
      </w:tr>
      <w:tr w:rsidR="00F6127D" w:rsidRPr="005967AC" w14:paraId="451041BB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09E8B4E2" w14:textId="77777777" w:rsidR="00F6127D" w:rsidRPr="00F275A7" w:rsidRDefault="00F6127D" w:rsidP="00F6127D">
            <w:pPr>
              <w:rPr>
                <w:highlight w:val="green"/>
              </w:rPr>
            </w:pPr>
            <w:r>
              <w:rPr>
                <w:highlight w:val="green"/>
              </w:rPr>
              <w:t>nsegment</w:t>
            </w:r>
            <w:r w:rsidRPr="00F275A7">
              <w:rPr>
                <w:highlight w:val="green"/>
              </w:rPr>
              <w:t>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3F6FF4D4" w14:textId="690F743C" w:rsidR="00F6127D" w:rsidRDefault="00F6127D" w:rsidP="00F6127D">
            <w:r>
              <w:t xml:space="preserve">Writes user-selected results dimensioned by the value of dimension </w:t>
            </w:r>
            <w:r>
              <w:rPr>
                <w:b/>
              </w:rPr>
              <w:t>nsegment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nsegmentOut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:rsidRPr="005967AC" w14:paraId="10C1EED7" w14:textId="77777777" w:rsidTr="00EB6560">
        <w:tc>
          <w:tcPr>
            <w:tcW w:w="1949" w:type="dxa"/>
            <w:tcBorders>
              <w:top w:val="nil"/>
              <w:bottom w:val="nil"/>
            </w:tcBorders>
          </w:tcPr>
          <w:p w14:paraId="1BB67F2C" w14:textId="77777777" w:rsidR="00F6127D" w:rsidRPr="00953576" w:rsidRDefault="00F6127D" w:rsidP="00F6127D">
            <w:pPr>
              <w:rPr>
                <w:highlight w:val="yellow"/>
              </w:rPr>
            </w:pPr>
            <w:r w:rsidRPr="00F275A7">
              <w:rPr>
                <w:highlight w:val="green"/>
              </w:rPr>
              <w:t>nsub_summary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43398577" w14:textId="10EB1C3C" w:rsidR="00F6127D" w:rsidRPr="005967AC" w:rsidRDefault="00F6127D" w:rsidP="00F6127D">
            <w:r>
              <w:t xml:space="preserve">Writes user-selected results dimensioned by the value of dimension </w:t>
            </w:r>
            <w:r w:rsidRPr="00953576">
              <w:rPr>
                <w:b/>
              </w:rPr>
              <w:t>nsub</w:t>
            </w:r>
            <w:r>
              <w:t xml:space="preserve"> to </w:t>
            </w:r>
            <w:r w:rsidRPr="00136674">
              <w:t xml:space="preserve">separate CSV Files at </w:t>
            </w:r>
            <w:r w:rsidRPr="002210B5">
              <w:t>daily, monthly, mean monthly, mean yearly, and yearly total</w:t>
            </w:r>
            <w:r w:rsidRPr="00136674">
              <w:t xml:space="preserve"> time steps</w:t>
            </w:r>
            <w:r>
              <w:t xml:space="preserve"> when control parameter </w:t>
            </w:r>
            <w:r>
              <w:rPr>
                <w:b/>
              </w:rPr>
              <w:t>nsubOut</w:t>
            </w:r>
            <w:r w:rsidRPr="00953576">
              <w:rPr>
                <w:b/>
              </w:rPr>
              <w:t>ON_OFF</w:t>
            </w:r>
            <w:r>
              <w:t xml:space="preserve"> is specified equal to 1 or 2</w:t>
            </w:r>
            <w:r w:rsidRPr="00136674">
              <w:t>.</w:t>
            </w:r>
          </w:p>
        </w:tc>
      </w:tr>
      <w:tr w:rsidR="00F6127D" w14:paraId="2A4B3D64" w14:textId="77777777" w:rsidTr="00953576">
        <w:tc>
          <w:tcPr>
            <w:tcW w:w="1949" w:type="dxa"/>
            <w:tcBorders>
              <w:bottom w:val="nil"/>
            </w:tcBorders>
          </w:tcPr>
          <w:p w14:paraId="7AF461F4" w14:textId="77777777" w:rsidR="00F6127D" w:rsidRPr="00953576" w:rsidRDefault="00F6127D" w:rsidP="00F6127D">
            <w:r w:rsidRPr="00953576">
              <w:t>prms_summary</w:t>
            </w:r>
          </w:p>
        </w:tc>
        <w:tc>
          <w:tcPr>
            <w:tcW w:w="8318" w:type="dxa"/>
            <w:tcBorders>
              <w:bottom w:val="nil"/>
            </w:tcBorders>
          </w:tcPr>
          <w:p w14:paraId="0C5EC228" w14:textId="68C2EAA1" w:rsidR="00F6127D" w:rsidRPr="009D5CD3" w:rsidRDefault="00F6127D" w:rsidP="00F6127D">
            <w:r>
              <w:t>Writes selected basin area-weighted results to a Comma-</w:t>
            </w:r>
            <w:r w:rsidR="008F1003">
              <w:t>Separated</w:t>
            </w:r>
            <w:r>
              <w:t xml:space="preserve"> Values (CSV) File when control parameter </w:t>
            </w:r>
            <w:r w:rsidRPr="00953576">
              <w:rPr>
                <w:b/>
              </w:rPr>
              <w:t>csvON_OFF</w:t>
            </w:r>
            <w:r>
              <w:t xml:space="preserve"> is specified equal to 1.</w:t>
            </w:r>
          </w:p>
        </w:tc>
      </w:tr>
      <w:tr w:rsidR="00F6127D" w:rsidRPr="005967AC" w14:paraId="3ED556AE" w14:textId="77777777" w:rsidTr="004D6763">
        <w:tc>
          <w:tcPr>
            <w:tcW w:w="1949" w:type="dxa"/>
            <w:tcBorders>
              <w:top w:val="nil"/>
              <w:bottom w:val="nil"/>
            </w:tcBorders>
          </w:tcPr>
          <w:p w14:paraId="237EFC66" w14:textId="77777777" w:rsidR="00F6127D" w:rsidRPr="00F275A7" w:rsidRDefault="00F6127D" w:rsidP="00F6127D">
            <w:pPr>
              <w:rPr>
                <w:highlight w:val="green"/>
              </w:rPr>
            </w:pPr>
            <w:r>
              <w:t>s</w:t>
            </w:r>
            <w:r w:rsidRPr="005967AC">
              <w:t>ubbasin</w:t>
            </w:r>
          </w:p>
        </w:tc>
        <w:tc>
          <w:tcPr>
            <w:tcW w:w="8318" w:type="dxa"/>
            <w:tcBorders>
              <w:top w:val="nil"/>
              <w:bottom w:val="nil"/>
            </w:tcBorders>
          </w:tcPr>
          <w:p w14:paraId="59A58B14" w14:textId="77777777" w:rsidR="00F6127D" w:rsidRDefault="00F6127D" w:rsidP="00F6127D">
            <w:r w:rsidRPr="005967AC">
              <w:t>Computes streamflow at internal basin nodes and variables by subbasin.</w:t>
            </w:r>
          </w:p>
        </w:tc>
      </w:tr>
      <w:tr w:rsidR="00F6127D" w14:paraId="60C41846" w14:textId="77777777" w:rsidTr="004D6763">
        <w:tc>
          <w:tcPr>
            <w:tcW w:w="1949" w:type="dxa"/>
            <w:tcBorders>
              <w:top w:val="nil"/>
              <w:bottom w:val="single" w:sz="4" w:space="0" w:color="auto"/>
            </w:tcBorders>
          </w:tcPr>
          <w:p w14:paraId="196B37F1" w14:textId="77777777" w:rsidR="00F6127D" w:rsidRPr="00915804" w:rsidRDefault="00F6127D" w:rsidP="00F6127D">
            <w:pPr>
              <w:rPr>
                <w:highlight w:val="green"/>
              </w:rPr>
            </w:pPr>
            <w:r w:rsidRPr="00885505">
              <w:t>write_climate_hru</w:t>
            </w:r>
          </w:p>
        </w:tc>
        <w:tc>
          <w:tcPr>
            <w:tcW w:w="8318" w:type="dxa"/>
            <w:tcBorders>
              <w:top w:val="nil"/>
              <w:bottom w:val="single" w:sz="4" w:space="0" w:color="auto"/>
            </w:tcBorders>
          </w:tcPr>
          <w:p w14:paraId="414DCD27" w14:textId="5F030DDD" w:rsidR="00F6127D" w:rsidRDefault="00F6127D" w:rsidP="00F6127D">
            <w:r>
              <w:t>Writes climate-by-HRU Files of user-selected climate variables on the basis of distributed climate; land, subsurface, and stream processes are not computed.</w:t>
            </w:r>
          </w:p>
        </w:tc>
      </w:tr>
    </w:tbl>
    <w:p w14:paraId="5CC32A8C" w14:textId="77777777" w:rsidR="00580989" w:rsidRDefault="00580989" w:rsidP="00580989">
      <w:pPr>
        <w:pStyle w:val="BodyText"/>
        <w:ind w:firstLine="0"/>
      </w:pPr>
    </w:p>
    <w:bookmarkEnd w:id="3"/>
    <w:p w14:paraId="669CDF4E" w14:textId="375584C0" w:rsidR="00743A27" w:rsidRPr="006F3216" w:rsidRDefault="006A7586" w:rsidP="006F3216">
      <w:pPr>
        <w:rPr>
          <w:sz w:val="24"/>
        </w:rPr>
        <w:sectPr w:rsidR="00743A27" w:rsidRPr="006F3216" w:rsidSect="007E2529">
          <w:pgSz w:w="12240" w:h="15840"/>
          <w:pgMar w:top="1440" w:right="864" w:bottom="1440" w:left="1325" w:header="720" w:footer="720" w:gutter="0"/>
          <w:pgNumType w:start="1"/>
          <w:cols w:space="720"/>
          <w:docGrid w:linePitch="360"/>
        </w:sectPr>
      </w:pPr>
      <w:r>
        <w:br w:type="page"/>
      </w:r>
    </w:p>
    <w:p w14:paraId="2B2F9618" w14:textId="46364232" w:rsidR="006A7586" w:rsidRDefault="006A7586" w:rsidP="006F3216">
      <w:pPr>
        <w:pStyle w:val="Reference"/>
        <w:spacing w:line="276" w:lineRule="auto"/>
        <w:ind w:left="0" w:firstLine="0"/>
        <w:rPr>
          <w:rFonts w:ascii="Arial Narrow" w:hAnsi="Arial Narrow" w:cs="Arial"/>
        </w:rPr>
      </w:pPr>
      <w:r w:rsidRPr="007B6B6D">
        <w:rPr>
          <w:b/>
        </w:rPr>
        <w:lastRenderedPageBreak/>
        <w:t>Table 1-1.</w:t>
      </w:r>
      <w:r w:rsidR="00730F1C">
        <w:t xml:space="preserve"> </w:t>
      </w:r>
      <w:r w:rsidR="00730F1C" w:rsidRPr="007B6B6D">
        <w:rPr>
          <w:rFonts w:ascii="Arial Narrow" w:hAnsi="Arial Narrow" w:cs="Arial"/>
        </w:rPr>
        <w:t>Dimensions used in the Precipitation-R</w:t>
      </w:r>
      <w:r w:rsidR="00352F1A">
        <w:rPr>
          <w:rFonts w:ascii="Arial Narrow" w:hAnsi="Arial Narrow" w:cs="Arial"/>
        </w:rPr>
        <w:t xml:space="preserve">unoff Modeling System, </w:t>
      </w:r>
      <w:r w:rsidR="00352F1A" w:rsidRPr="008B4D82">
        <w:rPr>
          <w:rFonts w:ascii="Arial Narrow" w:hAnsi="Arial Narrow" w:cs="Arial"/>
          <w:highlight w:val="green"/>
        </w:rPr>
        <w:t>version 5</w:t>
      </w:r>
      <w:r w:rsidR="00730F1C" w:rsidRPr="008B4D82">
        <w:rPr>
          <w:rFonts w:ascii="Arial Narrow" w:hAnsi="Arial Narrow" w:cs="Arial"/>
          <w:highlight w:val="green"/>
        </w:rPr>
        <w:t xml:space="preserve"> (PRMS-V).</w:t>
      </w:r>
    </w:p>
    <w:p w14:paraId="5B9DD9A1" w14:textId="65A69051" w:rsidR="007B6B6D" w:rsidRDefault="007B6B6D" w:rsidP="00DB0FB7">
      <w:pPr>
        <w:pStyle w:val="BodyText"/>
        <w:spacing w:line="276" w:lineRule="auto"/>
        <w:ind w:firstLine="0"/>
      </w:pPr>
      <w:r w:rsidRPr="00630617">
        <w:rPr>
          <w:rFonts w:ascii="Arial Narrow" w:hAnsi="Arial Narrow" w:cs="Arial"/>
          <w:szCs w:val="24"/>
        </w:rPr>
        <w:t>[HRU, hydrologic response unit;</w:t>
      </w:r>
      <w:r w:rsidR="00651B8A">
        <w:rPr>
          <w:rFonts w:ascii="Arial Narrow" w:hAnsi="Arial Narrow" w:cs="Arial"/>
          <w:szCs w:val="24"/>
        </w:rPr>
        <w:t xml:space="preserve"> GWR, groundwater reservoir;</w:t>
      </w:r>
      <w:r w:rsidRPr="00630617">
        <w:rPr>
          <w:rFonts w:ascii="Arial Narrow" w:hAnsi="Arial Narrow" w:cs="Arial"/>
          <w:szCs w:val="24"/>
        </w:rPr>
        <w:t xml:space="preserve"> &gt;, greater than</w:t>
      </w:r>
      <w:r w:rsidR="00182D2B" w:rsidRPr="00630617">
        <w:rPr>
          <w:rFonts w:ascii="Arial Narrow" w:hAnsi="Arial Narrow" w:cs="Arial"/>
          <w:szCs w:val="24"/>
        </w:rPr>
        <w:t xml:space="preserve">; </w:t>
      </w:r>
      <w:r w:rsidR="00182D2B" w:rsidRPr="008B4D82">
        <w:rPr>
          <w:rFonts w:ascii="Arial Narrow" w:hAnsi="Arial Narrow" w:cs="Arial"/>
          <w:szCs w:val="24"/>
          <w:highlight w:val="green"/>
        </w:rPr>
        <w:t>POI, points-of-interest</w:t>
      </w:r>
      <w:r w:rsidRPr="00630617">
        <w:rPr>
          <w:rFonts w:ascii="Arial Narrow" w:hAnsi="Arial Narrow" w:cs="Arial"/>
          <w:szCs w:val="24"/>
        </w:rPr>
        <w:t xml:space="preserve">; control parameters </w:t>
      </w:r>
      <w:r w:rsidRPr="00935964">
        <w:rPr>
          <w:b/>
          <w:szCs w:val="24"/>
        </w:rPr>
        <w:t>temp_module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precip_module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solrad_module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et_module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F451A8">
        <w:rPr>
          <w:rStyle w:val="BodyTextChar"/>
          <w:b/>
          <w:szCs w:val="24"/>
        </w:rPr>
        <w:t>strmflow_module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subbasin_flag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cascade_flag</w:t>
      </w:r>
      <w:r w:rsidRPr="00630617">
        <w:rPr>
          <w:rFonts w:ascii="Arial Narrow" w:hAnsi="Arial Narrow" w:cs="Arial"/>
          <w:szCs w:val="24"/>
        </w:rPr>
        <w:t xml:space="preserve">, </w:t>
      </w:r>
      <w:r w:rsidRPr="00935964">
        <w:rPr>
          <w:b/>
          <w:szCs w:val="24"/>
        </w:rPr>
        <w:t>cascadegw_flag</w:t>
      </w:r>
      <w:r w:rsidRPr="00630617">
        <w:rPr>
          <w:rFonts w:ascii="Arial Narrow" w:hAnsi="Arial Narrow" w:cs="Arial"/>
          <w:szCs w:val="24"/>
        </w:rPr>
        <w:t xml:space="preserve">, and </w:t>
      </w:r>
      <w:r w:rsidRPr="00935964">
        <w:rPr>
          <w:b/>
          <w:szCs w:val="24"/>
        </w:rPr>
        <w:t>mapOutON_OFF</w:t>
      </w:r>
      <w:r w:rsidRPr="00630617">
        <w:rPr>
          <w:rFonts w:ascii="Arial Narrow" w:hAnsi="Arial Narrow" w:cs="Arial"/>
          <w:szCs w:val="24"/>
        </w:rPr>
        <w:t xml:space="preserve"> defined in table 1-2</w:t>
      </w:r>
      <w:r w:rsidR="003A0B06">
        <w:rPr>
          <w:rFonts w:ascii="Arial Narrow" w:hAnsi="Arial Narrow" w:cs="Arial"/>
          <w:szCs w:val="24"/>
        </w:rPr>
        <w:t xml:space="preserve">; parameter </w:t>
      </w:r>
      <w:r w:rsidR="003A0B06" w:rsidRPr="00F451A8">
        <w:rPr>
          <w:rFonts w:ascii="Arial Narrow" w:hAnsi="Arial Narrow" w:cs="Arial"/>
          <w:b/>
          <w:szCs w:val="24"/>
        </w:rPr>
        <w:t>hru_solsta</w:t>
      </w:r>
      <w:r w:rsidR="003A0B06">
        <w:rPr>
          <w:rFonts w:ascii="Arial Narrow" w:hAnsi="Arial Narrow" w:cs="Arial"/>
          <w:szCs w:val="24"/>
        </w:rPr>
        <w:t xml:space="preserve"> defined in table 1-3</w:t>
      </w:r>
      <w:r w:rsidR="004768AA">
        <w:rPr>
          <w:rFonts w:ascii="Arial Narrow" w:hAnsi="Arial Narrow" w:cs="Arial"/>
          <w:szCs w:val="24"/>
        </w:rPr>
        <w:t>;</w:t>
      </w:r>
      <w:r w:rsidR="00DB0FB7">
        <w:rPr>
          <w:rFonts w:ascii="Arial Narrow" w:hAnsi="Arial Narrow" w:cs="Arial"/>
          <w:szCs w:val="24"/>
        </w:rPr>
        <w:t xml:space="preserve"> </w:t>
      </w:r>
      <w:r w:rsidR="00025502">
        <w:rPr>
          <w:highlight w:val="red"/>
        </w:rPr>
        <w:t>red</w:t>
      </w:r>
      <w:r w:rsidR="005D54C8">
        <w:t xml:space="preserve"> 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="00DB0FB7">
        <w:t>]</w:t>
      </w:r>
    </w:p>
    <w:tbl>
      <w:tblPr>
        <w:tblW w:w="14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195"/>
        <w:gridCol w:w="7290"/>
        <w:gridCol w:w="810"/>
        <w:gridCol w:w="4974"/>
      </w:tblGrid>
      <w:tr w:rsidR="006A7586" w14:paraId="7132B405" w14:textId="77777777" w:rsidTr="00C31581">
        <w:trPr>
          <w:trHeight w:val="20"/>
          <w:tblHeader/>
          <w:jc w:val="center"/>
        </w:trPr>
        <w:tc>
          <w:tcPr>
            <w:tcW w:w="119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1B2D732" w14:textId="77777777" w:rsidR="006A7586" w:rsidRPr="00FE3E40" w:rsidRDefault="006A7586" w:rsidP="00DB12C4">
            <w:pPr>
              <w:pStyle w:val="TableHeadnote"/>
            </w:pPr>
            <w:r>
              <w:t>Dimension</w:t>
            </w:r>
            <w:r>
              <w:rPr>
                <w:vertAlign w:val="superscript"/>
              </w:rPr>
              <w:t>3</w:t>
            </w:r>
          </w:p>
        </w:tc>
        <w:tc>
          <w:tcPr>
            <w:tcW w:w="729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54F66D9B" w14:textId="77777777" w:rsidR="006A7586" w:rsidRPr="00FE3E40" w:rsidRDefault="006A7586" w:rsidP="00AA3384">
            <w:pPr>
              <w:pStyle w:val="TableHeadnote"/>
            </w:pPr>
            <w:r w:rsidRPr="00FE3E40">
              <w:t>Description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CD7C85A" w14:textId="77777777" w:rsidR="006A7586" w:rsidRDefault="006A7586" w:rsidP="00AA3384">
            <w:pPr>
              <w:pStyle w:val="TableHeadnote"/>
            </w:pPr>
            <w:r>
              <w:t>Default</w:t>
            </w:r>
          </w:p>
        </w:tc>
        <w:tc>
          <w:tcPr>
            <w:tcW w:w="497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D2DCD88" w14:textId="77777777" w:rsidR="006A7586" w:rsidRPr="00FE3E40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10E457B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3106F2" w14:textId="77777777" w:rsidR="006A7586" w:rsidRPr="00F70A5A" w:rsidRDefault="006A7586" w:rsidP="00AA3384">
            <w:pPr>
              <w:pStyle w:val="TableSpanner"/>
            </w:pPr>
            <w:r w:rsidRPr="00F70A5A">
              <w:t>Spatial dimensions</w:t>
            </w:r>
          </w:p>
        </w:tc>
      </w:tr>
      <w:tr w:rsidR="00F75CFF" w14:paraId="17DB767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15C5176" w14:textId="6542D1A8" w:rsidR="00F75CFF" w:rsidRPr="00067A00" w:rsidRDefault="00F75CFF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Pr="00067A00">
              <w:rPr>
                <w:b/>
              </w:rPr>
              <w:t>gw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DADC8C0" w14:textId="4F71FC43" w:rsidR="00F75CFF" w:rsidRPr="00067A00" w:rsidRDefault="00F75CFF" w:rsidP="00AA3384">
            <w:pPr>
              <w:pStyle w:val="TableCellBody"/>
            </w:pPr>
            <w:r w:rsidRPr="00067A00">
              <w:t>N</w:t>
            </w:r>
            <w:r>
              <w:t>umber of GWRs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FB4006" w14:textId="62E77532" w:rsidR="00F75CFF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7D3EA96" w14:textId="6487FDB7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t>required</w:t>
            </w:r>
          </w:p>
        </w:tc>
      </w:tr>
      <w:tr w:rsidR="00F75CFF" w14:paraId="3C1251F2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6EF0881" w14:textId="6C64B59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gwcell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260CAA" w14:textId="0F395A16" w:rsidR="00F75CFF" w:rsidRPr="00067A00" w:rsidRDefault="00F75CFF" w:rsidP="00AA3384">
            <w:pPr>
              <w:pStyle w:val="TableCellBody"/>
            </w:pPr>
            <w:r w:rsidRPr="00067A00">
              <w:t xml:space="preserve">Number of spatial units in the target map for mapped results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C09A64" w14:textId="2641C3FA" w:rsidR="00F75CFF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0EFD6DA" w14:textId="44081A52" w:rsidR="00F75CFF" w:rsidRPr="00067A00" w:rsidRDefault="00F75CFF" w:rsidP="00AA3384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2DAED0E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09DC15" w14:textId="57D7DF7E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74CF5CF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</w:t>
            </w:r>
            <w:r>
              <w:t>hydrologic response units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E7EDA6B" w14:textId="77777777" w:rsidR="00F75CFF" w:rsidRPr="00067A00" w:rsidRDefault="00F75CFF" w:rsidP="00AA3384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8E1B00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required</w:t>
            </w:r>
          </w:p>
        </w:tc>
      </w:tr>
      <w:tr w:rsidR="00F75CFF" w14:paraId="2025A9B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691ECBD" w14:textId="6374AB61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hrucell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33E3EE" w14:textId="77777777" w:rsidR="00F75CFF" w:rsidRPr="00067A00" w:rsidRDefault="00F75CFF" w:rsidP="00AA3384">
            <w:pPr>
              <w:pStyle w:val="TableCellBody"/>
            </w:pPr>
            <w:r w:rsidRPr="00067A00">
              <w:t xml:space="preserve">Number of unique intersections between </w:t>
            </w:r>
            <w:r>
              <w:t>HRUs</w:t>
            </w:r>
            <w:r w:rsidRPr="00067A00">
              <w:t xml:space="preserve"> and spatial units of a target map for mapped results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CBBF010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0F55E0B" w14:textId="77777777" w:rsidR="00F75CFF" w:rsidRPr="0002054C" w:rsidRDefault="00F75CFF" w:rsidP="00AA3384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F75CFF" w14:paraId="08393B4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FED4DB0" w14:textId="5584E8CB" w:rsidR="00F75CFF" w:rsidRPr="00067A00" w:rsidRDefault="005A339C" w:rsidP="00AA3384">
            <w:pPr>
              <w:pStyle w:val="TableCellBody"/>
              <w:rPr>
                <w:b/>
              </w:rPr>
            </w:pPr>
            <w:r>
              <w:rPr>
                <w:b/>
              </w:rPr>
              <w:t>n</w:t>
            </w:r>
            <w:r w:rsidR="00F75CFF" w:rsidRPr="00067A00">
              <w:rPr>
                <w:b/>
              </w:rPr>
              <w:t>lake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DCA4237" w14:textId="3A27AF83" w:rsidR="00F75CFF" w:rsidRPr="00067A00" w:rsidRDefault="00484E6C" w:rsidP="00AA3384">
            <w:pPr>
              <w:pStyle w:val="TableCellBody"/>
            </w:pPr>
            <w:r>
              <w:t>Number of lakes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35AF353" w14:textId="77777777" w:rsidR="00F75CFF" w:rsidRPr="00067A00" w:rsidDel="008E5BEC" w:rsidRDefault="00F75CFF" w:rsidP="00AA3384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3358B99" w14:textId="333806BA" w:rsidR="00963CF9" w:rsidRPr="00963CF9" w:rsidRDefault="009079DF" w:rsidP="007E6721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4E98832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2E2897D" w14:textId="09086186" w:rsidR="00704EAB" w:rsidRDefault="00704EAB" w:rsidP="00704EAB">
            <w:pPr>
              <w:pStyle w:val="TableCellBody"/>
              <w:rPr>
                <w:b/>
              </w:rPr>
            </w:pPr>
            <w:proofErr w:type="spellStart"/>
            <w:r w:rsidRPr="00704EAB">
              <w:rPr>
                <w:b/>
                <w:highlight w:val="red"/>
              </w:rPr>
              <w:t>nlake_hrus</w:t>
            </w:r>
            <w:proofErr w:type="spellEnd"/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C12979" w14:textId="04080604" w:rsidR="00704EAB" w:rsidRDefault="00704EAB" w:rsidP="00704EAB">
            <w:pPr>
              <w:pStyle w:val="TableCellBody"/>
            </w:pPr>
            <w:r>
              <w:t xml:space="preserve">Number of </w:t>
            </w:r>
            <w:proofErr w:type="gramStart"/>
            <w:r>
              <w:t>lake</w:t>
            </w:r>
            <w:proofErr w:type="gramEnd"/>
            <w:r>
              <w:t xml:space="preserve"> HRUs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860CF1D" w14:textId="31704C2C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4F6794F" w14:textId="3C270AC0" w:rsidR="00704EAB" w:rsidRPr="00182D2B" w:rsidRDefault="00704EAB" w:rsidP="00704EAB">
            <w:pPr>
              <w:pStyle w:val="TableCellBody"/>
            </w:pPr>
            <w:r w:rsidRPr="00182D2B">
              <w:t xml:space="preserve">required when any HRU has </w:t>
            </w:r>
            <w:r w:rsidRPr="00182D2B">
              <w:rPr>
                <w:b/>
              </w:rPr>
              <w:t xml:space="preserve">hru_type </w:t>
            </w:r>
            <w:r w:rsidRPr="00182D2B">
              <w:t>specified equal to 2</w:t>
            </w:r>
          </w:p>
        </w:tc>
      </w:tr>
      <w:tr w:rsidR="00704EAB" w14:paraId="5E0369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5B09186" w14:textId="57B63526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nsegment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CB7681" w14:textId="77777777" w:rsidR="00704EAB" w:rsidRPr="00067A00" w:rsidRDefault="00704EAB" w:rsidP="00704EAB">
            <w:pPr>
              <w:pStyle w:val="TableCellBody"/>
            </w:pPr>
            <w:r w:rsidRPr="00067A00">
              <w:t xml:space="preserve">Number of stream-channel segments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58E0EE0" w14:textId="77777777" w:rsidR="00704EAB" w:rsidRPr="00067A00" w:rsidDel="008E5BEC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DD8350" w14:textId="0BCE30A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4566FD"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  <w:r w:rsidRPr="00067A00">
              <w:t xml:space="preserve"> or </w:t>
            </w:r>
            <w:r w:rsidRPr="00067A0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067A00">
              <w:t xml:space="preserve"> </w:t>
            </w:r>
            <w:r>
              <w:t xml:space="preserve">or 2 </w:t>
            </w:r>
            <w:r w:rsidRPr="00067A00">
              <w:t xml:space="preserve">or </w:t>
            </w:r>
            <w:r w:rsidRPr="00067A0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63495B1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E130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nssr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1217F5A" w14:textId="77777777" w:rsidR="00704EAB" w:rsidRPr="00067A00" w:rsidRDefault="00704EAB" w:rsidP="00704EAB">
            <w:pPr>
              <w:pStyle w:val="TableCellBody"/>
            </w:pPr>
            <w:r w:rsidRPr="00067A00">
              <w:t>Number of subsurface reservoirs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1F7BEE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BE24A4D" w14:textId="249469F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</w:t>
            </w:r>
            <w:r w:rsidRPr="00067A00">
              <w:t>equired</w:t>
            </w:r>
          </w:p>
        </w:tc>
      </w:tr>
      <w:tr w:rsidR="00704EAB" w14:paraId="18827608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A70B05A" w14:textId="23528041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nsub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02A2F89" w14:textId="2F0F0F83" w:rsidR="00704EAB" w:rsidRPr="00067A00" w:rsidRDefault="00704EAB" w:rsidP="00704EAB">
            <w:pPr>
              <w:pStyle w:val="TableCellBody"/>
            </w:pPr>
            <w:r w:rsidRPr="00067A00">
              <w:t>Number of internal subbasins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D6E4F26" w14:textId="6FD2DC8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DF1701" w14:textId="0762C28C" w:rsidR="00704EAB" w:rsidRPr="00067A00" w:rsidRDefault="00704EAB" w:rsidP="00704EAB">
            <w:pPr>
              <w:pStyle w:val="TableCellBody"/>
            </w:pPr>
            <w:r w:rsidRPr="00067A00">
              <w:rPr>
                <w:b/>
              </w:rPr>
              <w:t>subbasin_flag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</w:p>
        </w:tc>
      </w:tr>
      <w:tr w:rsidR="00704EAB" w14:paraId="13F6ADCA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2F4855" w14:textId="77777777" w:rsidR="00704EAB" w:rsidRPr="00F70A5A" w:rsidRDefault="00704EAB" w:rsidP="00704EAB">
            <w:pPr>
              <w:pStyle w:val="TableSpanner"/>
            </w:pPr>
            <w:r w:rsidRPr="00F70A5A">
              <w:t>Time-series input data dimensions</w:t>
            </w:r>
            <w:r w:rsidRPr="008C0C06">
              <w:rPr>
                <w:vertAlign w:val="superscript"/>
              </w:rPr>
              <w:t>1</w:t>
            </w:r>
          </w:p>
        </w:tc>
      </w:tr>
      <w:tr w:rsidR="00704EAB" w14:paraId="5B052CE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FD02A6C" w14:textId="435154F6" w:rsidR="00704EAB" w:rsidRPr="00067A00" w:rsidRDefault="00704EAB" w:rsidP="00704EA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nconsumed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FF8284F" w14:textId="223548C5" w:rsidR="00704EAB" w:rsidRPr="00067A00" w:rsidRDefault="00704EAB" w:rsidP="00704EAB">
            <w:pPr>
              <w:pStyle w:val="TableCellBody"/>
            </w:pPr>
            <w:r>
              <w:t>Number of consumptive water-use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E2F2595" w14:textId="71357A84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61C19886" w14:textId="3CF75231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704EAB" w14:paraId="76FE42D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3EDB488" w14:textId="7B87AD00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nevap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133A05E" w14:textId="1F04E006" w:rsidR="00704EAB" w:rsidRPr="00067A00" w:rsidRDefault="00704EAB" w:rsidP="00704EAB">
            <w:pPr>
              <w:pStyle w:val="TableCellBody"/>
            </w:pPr>
            <w:r w:rsidRPr="00067A00">
              <w:t>Number of pan-evaporation data sets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49C239F" w14:textId="191305F2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50F4CB3" w14:textId="09D7DE7F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et_module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potet_pan</w:t>
            </w:r>
          </w:p>
        </w:tc>
      </w:tr>
      <w:tr w:rsidR="00704EAB" w14:paraId="21E90D7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90B2DE7" w14:textId="2DCCA558" w:rsidR="00704EAB" w:rsidRPr="00067A00" w:rsidRDefault="00704EAB" w:rsidP="00704EAB">
            <w:pPr>
              <w:pStyle w:val="TableCellBody"/>
              <w:rPr>
                <w:b/>
              </w:rPr>
            </w:pPr>
            <w:r w:rsidRPr="00915804">
              <w:rPr>
                <w:b/>
                <w:highlight w:val="green"/>
              </w:rPr>
              <w:t>nexternal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CECB867" w14:textId="1EEFDFE9" w:rsidR="00704EAB" w:rsidRPr="00067A00" w:rsidRDefault="00704EAB" w:rsidP="00704EAB">
            <w:pPr>
              <w:pStyle w:val="TableCellBody"/>
            </w:pPr>
            <w:r>
              <w:t>Number of external water-use sources or destinations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6B3E2F" w14:textId="736DB74C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D3D40BB" w14:textId="39676100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t>optional</w:t>
            </w:r>
          </w:p>
        </w:tc>
      </w:tr>
      <w:tr w:rsidR="00704EAB" w:rsidRPr="00A424EA" w14:paraId="38DB45D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A73D583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nhumid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8D2C93F" w14:textId="77777777" w:rsidR="00704EAB" w:rsidRPr="00067A00" w:rsidRDefault="00704EAB" w:rsidP="00704EAB">
            <w:pPr>
              <w:pStyle w:val="TableCellBody"/>
            </w:pPr>
            <w:r w:rsidRPr="00067A00">
              <w:t>Number of relative humidity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97F5ABE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5C8F13A" w14:textId="68F2BD22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:rsidRPr="00A424EA" w14:paraId="2BFC695D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F13280A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nlakeelev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CF3E6CB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for any rating table data set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3E9C773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A95481D" w14:textId="06A69BD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704EAB" w:rsidRPr="00A424EA" w14:paraId="03DCC6D5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DF9CC7C" w14:textId="07EA1CA2" w:rsidR="00704EAB" w:rsidRPr="00067A00" w:rsidRDefault="00704EAB" w:rsidP="00704EAB">
            <w:pPr>
              <w:pStyle w:val="TableCellBody"/>
              <w:rPr>
                <w:b/>
              </w:rPr>
            </w:pPr>
            <w:r w:rsidRPr="00BD5DA9">
              <w:rPr>
                <w:b/>
                <w:highlight w:val="red"/>
              </w:rPr>
              <w:t>nmap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269586" w14:textId="3B5918C4" w:rsidR="00704EAB" w:rsidRPr="00067A00" w:rsidRDefault="00704EAB" w:rsidP="00704EAB">
            <w:pPr>
              <w:pStyle w:val="TableCellBody"/>
            </w:pPr>
            <w:r>
              <w:t>Number of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A4325C7" w14:textId="6417FBF8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CEC94" w14:textId="072A55C7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precip_map</w:t>
            </w:r>
          </w:p>
        </w:tc>
      </w:tr>
      <w:tr w:rsidR="00704EAB" w:rsidRPr="00A424EA" w14:paraId="2D819BDB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68902CB" w14:textId="7E29705B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</w:t>
            </w:r>
            <w:r>
              <w:rPr>
                <w:b/>
                <w:highlight w:val="red"/>
              </w:rPr>
              <w:t>map</w:t>
            </w:r>
            <w:r w:rsidRPr="00025502">
              <w:rPr>
                <w:b/>
                <w:highlight w:val="red"/>
              </w:rPr>
              <w:t>2hru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13D0655" w14:textId="16C854B0" w:rsidR="00704EAB" w:rsidRPr="00067A00" w:rsidRDefault="00704EAB" w:rsidP="00704EAB">
            <w:pPr>
              <w:pStyle w:val="TableCellBody"/>
            </w:pPr>
            <w:r>
              <w:t>Number of intersections between HRUs and spatial units in mapped climate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D28A386" w14:textId="1E65A0B5" w:rsidR="00704EA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631CE" w14:textId="3BD2FF25" w:rsidR="00704EAB" w:rsidRPr="00067A00" w:rsidRDefault="00704EAB" w:rsidP="00704EAB">
            <w:pPr>
              <w:pStyle w:val="TableCellBody"/>
              <w:rPr>
                <w:b/>
              </w:rPr>
            </w:pPr>
            <w:r>
              <w:rPr>
                <w:b/>
              </w:rPr>
              <w:t>temp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temp_map</w:t>
            </w:r>
            <w:r>
              <w:t xml:space="preserve"> or</w:t>
            </w:r>
            <w:r w:rsidRPr="00067A00">
              <w:t xml:space="preserve"> </w:t>
            </w:r>
            <w:r>
              <w:rPr>
                <w:b/>
              </w:rPr>
              <w:t>precip</w:t>
            </w:r>
            <w:r w:rsidRPr="00067A00">
              <w:rPr>
                <w:b/>
              </w:rPr>
              <w:t>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p</w:t>
            </w:r>
            <w:r>
              <w:rPr>
                <w:rFonts w:ascii="Courier New" w:hAnsi="Courier New" w:cs="Courier New"/>
                <w:szCs w:val="20"/>
                <w:highlight w:val="red"/>
              </w:rPr>
              <w:t>recip</w:t>
            </w:r>
            <w:r w:rsidRPr="006F5F8C">
              <w:rPr>
                <w:rFonts w:ascii="Courier New" w:hAnsi="Courier New" w:cs="Courier New"/>
                <w:szCs w:val="20"/>
                <w:highlight w:val="red"/>
              </w:rPr>
              <w:t>_map</w:t>
            </w:r>
          </w:p>
        </w:tc>
      </w:tr>
      <w:tr w:rsidR="00704EAB" w14:paraId="457E652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0D62CCA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nobs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2531C62" w14:textId="77777777" w:rsidR="00704EAB" w:rsidRPr="00067A00" w:rsidRDefault="00704EAB" w:rsidP="00704EAB">
            <w:pPr>
              <w:pStyle w:val="TableCellBody"/>
            </w:pPr>
            <w:r w:rsidRPr="00067A00">
              <w:t>Number of streamflow-measurement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974A807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3B5EF8DF" w14:textId="166AABC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replacement flow</w:t>
            </w:r>
            <w:r>
              <w:t xml:space="preserve"> when </w:t>
            </w: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7E6721">
              <w:t>,</w:t>
            </w:r>
            <w:r w:rsidRPr="00067A00">
              <w:t xml:space="preserve"> </w:t>
            </w:r>
            <w:r w:rsidRPr="00126908">
              <w:rPr>
                <w:rFonts w:ascii="Courier New" w:hAnsi="Courier New" w:cs="Courier New"/>
              </w:rPr>
              <w:t>muskingum</w:t>
            </w:r>
            <w:r>
              <w:t xml:space="preserve">, </w:t>
            </w:r>
            <w:r w:rsidRPr="009956A6">
              <w:rPr>
                <w:rFonts w:ascii="Courier New" w:hAnsi="Courier New" w:cs="Courier New"/>
                <w:highlight w:val="magenta"/>
              </w:rPr>
              <w:t>muskingum_mann</w:t>
            </w:r>
            <w:r>
              <w:t xml:space="preserve">, or </w:t>
            </w:r>
            <w:r>
              <w:rPr>
                <w:rFonts w:ascii="Courier New" w:hAnsi="Courier New" w:cs="Courier New"/>
              </w:rPr>
              <w:t>strmflow_in_out</w:t>
            </w:r>
          </w:p>
        </w:tc>
      </w:tr>
      <w:tr w:rsidR="00704EAB" w14:paraId="3E4991E4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BD1897" w14:textId="75E04BDA" w:rsidR="00704EAB" w:rsidRPr="004566FD" w:rsidRDefault="00704EAB" w:rsidP="00704EAB">
            <w:pPr>
              <w:pStyle w:val="TableCellBody"/>
              <w:rPr>
                <w:b/>
              </w:rPr>
            </w:pPr>
            <w:r w:rsidRPr="004566FD">
              <w:rPr>
                <w:b/>
                <w:highlight w:val="green"/>
              </w:rPr>
              <w:t>npoigages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065127A" w14:textId="38CAED8C" w:rsidR="00704EAB" w:rsidRPr="004566FD" w:rsidRDefault="00704EAB" w:rsidP="00704EAB">
            <w:pPr>
              <w:pStyle w:val="TableCellBody"/>
            </w:pPr>
            <w:r w:rsidRPr="004566FD">
              <w:t>Number of points-of-interest streamflow gages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0829FF3" w14:textId="5C07D75E" w:rsidR="00704EAB" w:rsidRPr="004566FD" w:rsidRDefault="00704EAB" w:rsidP="00704EA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E3EE7A6" w14:textId="7C72570B" w:rsidR="00704EAB" w:rsidRPr="004566FD" w:rsidRDefault="00704EAB" w:rsidP="00704EAB">
            <w:pPr>
              <w:pStyle w:val="TableCellBody"/>
            </w:pPr>
            <w:r w:rsidRPr="004566FD">
              <w:t>optional</w:t>
            </w:r>
          </w:p>
        </w:tc>
      </w:tr>
      <w:tr w:rsidR="00704EAB" w14:paraId="5A0B0570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CFBFA84" w14:textId="77777777" w:rsidR="00704EAB" w:rsidRPr="004566FD" w:rsidRDefault="00704EAB" w:rsidP="00704EAB">
            <w:pPr>
              <w:pStyle w:val="TableCellBody"/>
              <w:rPr>
                <w:b/>
              </w:rPr>
            </w:pPr>
            <w:r w:rsidRPr="004566FD">
              <w:rPr>
                <w:b/>
              </w:rPr>
              <w:t>nrain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9C64FE8" w14:textId="77777777" w:rsidR="00704EAB" w:rsidRPr="004566FD" w:rsidRDefault="00704EAB" w:rsidP="00704EAB">
            <w:pPr>
              <w:pStyle w:val="TableCellBody"/>
            </w:pPr>
            <w:r w:rsidRPr="004566FD">
              <w:t xml:space="preserve">Number of precipitation-measurement stations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7F4225E" w14:textId="77777777" w:rsidR="00704EAB" w:rsidRPr="004566FD" w:rsidRDefault="00704EAB" w:rsidP="00704EAB">
            <w:pPr>
              <w:pStyle w:val="TableCellBody"/>
              <w:jc w:val="center"/>
            </w:pPr>
            <w:r w:rsidRPr="004566FD"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D734A3" w14:textId="77777777" w:rsidR="00704EAB" w:rsidRPr="004566FD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4566FD">
              <w:rPr>
                <w:b/>
              </w:rPr>
              <w:t xml:space="preserve">precip_module </w:t>
            </w:r>
            <w:r w:rsidRPr="004566FD">
              <w:t xml:space="preserve">= </w:t>
            </w:r>
            <w:r w:rsidRPr="004566FD">
              <w:rPr>
                <w:rFonts w:ascii="Courier New" w:hAnsi="Courier New" w:cs="Courier New"/>
              </w:rPr>
              <w:t>precip_1sta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precip_laps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precip_dist2</w:t>
            </w:r>
            <w:r w:rsidRPr="004566FD">
              <w:t xml:space="preserve">, </w:t>
            </w:r>
            <w:r w:rsidRPr="004566FD">
              <w:rPr>
                <w:rFonts w:ascii="Courier New" w:hAnsi="Courier New" w:cs="Courier New"/>
              </w:rPr>
              <w:t>ide_dist</w:t>
            </w:r>
            <w:r w:rsidRPr="004566FD">
              <w:t xml:space="preserve">, or </w:t>
            </w:r>
            <w:r w:rsidRPr="004566FD">
              <w:rPr>
                <w:rFonts w:ascii="Courier New" w:hAnsi="Courier New" w:cs="Courier New"/>
              </w:rPr>
              <w:t>xyz_dist</w:t>
            </w:r>
          </w:p>
        </w:tc>
      </w:tr>
      <w:tr w:rsidR="00704EAB" w14:paraId="34972FC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73DC8AAD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nratetbl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EC10BC0" w14:textId="77777777" w:rsidR="00704EAB" w:rsidRPr="00067A00" w:rsidRDefault="00704EAB" w:rsidP="00704EAB">
            <w:pPr>
              <w:pStyle w:val="TableCellBody"/>
            </w:pPr>
            <w:r w:rsidRPr="00067A00">
              <w:t>Number of rating-table data sets for lake elevations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EECBD28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5B21A3D6" w14:textId="27C79E39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704EAB" w14:paraId="2740647B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710690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lastRenderedPageBreak/>
              <w:t>nsnow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B9A819F" w14:textId="77777777" w:rsidR="00704EAB" w:rsidRPr="00067A00" w:rsidRDefault="00704EAB" w:rsidP="00704EAB">
            <w:pPr>
              <w:pStyle w:val="TableCellBody"/>
            </w:pPr>
            <w:r w:rsidRPr="00067A00">
              <w:t>Number of snow-depth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6B7433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2558E4A" w14:textId="264B24FF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4603B2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C5B93F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nsol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048F81A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t>Number of solar-radiation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62B0EB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172A1F69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 xml:space="preserve">computation of solar radiation distribution using parameter </w:t>
            </w:r>
            <w:r w:rsidRPr="00067A00">
              <w:rPr>
                <w:b/>
              </w:rPr>
              <w:t>hru_solsta</w:t>
            </w:r>
          </w:p>
        </w:tc>
      </w:tr>
      <w:tr w:rsidR="00704EAB" w14:paraId="7AA184C3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6D71036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ntemp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395B35E" w14:textId="77777777" w:rsidR="00704EAB" w:rsidRPr="00067A00" w:rsidRDefault="00704EAB" w:rsidP="00704EAB">
            <w:pPr>
              <w:pStyle w:val="TableCellBody"/>
            </w:pPr>
            <w:r w:rsidRPr="00067A00">
              <w:t>Number of air-temperature-measurement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10F0F7E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9D20F4B" w14:textId="7AD460AB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temp_module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02054C">
              <w:rPr>
                <w:rFonts w:ascii="Courier New" w:hAnsi="Courier New" w:cs="Courier New"/>
              </w:rPr>
              <w:t>temp_laps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temp_dist2</w:t>
            </w:r>
            <w:r w:rsidRPr="00067A00">
              <w:t xml:space="preserve">, </w:t>
            </w:r>
            <w:r w:rsidRPr="0002054C">
              <w:rPr>
                <w:rFonts w:ascii="Courier New" w:hAnsi="Courier New" w:cs="Courier New"/>
              </w:rPr>
              <w:t>ide_dist</w:t>
            </w:r>
            <w:r w:rsidRPr="00067A00">
              <w:t xml:space="preserve">, or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704EAB" w:rsidRPr="00831206" w14:paraId="6634B5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6F28D9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nwind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ED7FC" w14:textId="77777777" w:rsidR="00704EAB" w:rsidRPr="00067A00" w:rsidRDefault="00704EAB" w:rsidP="00704EAB">
            <w:pPr>
              <w:pStyle w:val="TableCellBody"/>
            </w:pPr>
            <w:r w:rsidRPr="00067A00">
              <w:t>Number of wind-speed measurement stations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30BF81" w14:textId="77777777" w:rsidR="00704EAB" w:rsidRPr="00067A00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2F935A" w14:textId="5878886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4ADA9894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8F0CD" w14:textId="77777777" w:rsidR="00704EAB" w:rsidRPr="00FE3E40" w:rsidRDefault="00704EAB" w:rsidP="00704EAB">
            <w:pPr>
              <w:pStyle w:val="TableSpanner"/>
            </w:pPr>
            <w:r w:rsidRPr="00FE3E40">
              <w:t>Computation dimensions</w:t>
            </w:r>
          </w:p>
        </w:tc>
      </w:tr>
      <w:tr w:rsidR="00704EAB" w14:paraId="2C75065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1C30C5" w14:textId="77777777" w:rsidR="00704EAB" w:rsidRPr="0089112C" w:rsidRDefault="00704EAB" w:rsidP="00704EA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ncascade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787C896" w14:textId="77777777" w:rsidR="00704EAB" w:rsidRDefault="00704EAB" w:rsidP="00704EAB">
            <w:pPr>
              <w:pStyle w:val="TableCellBody"/>
            </w:pPr>
            <w:r>
              <w:t>Number of HRU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F270638" w14:textId="77777777" w:rsidR="00704EAB" w:rsidRPr="0004608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4726897B" w14:textId="292563B3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704EAB" w14:paraId="0C62E20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080ABC5" w14:textId="77777777" w:rsidR="00704EAB" w:rsidRPr="0089112C" w:rsidRDefault="00704EAB" w:rsidP="00704EA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ncascdgw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6396" w14:textId="77777777" w:rsidR="00704EAB" w:rsidRDefault="00704EAB" w:rsidP="00704EAB">
            <w:pPr>
              <w:pStyle w:val="TableCellBody"/>
            </w:pPr>
            <w:r>
              <w:t>Number of GWR links for cascading flow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7DB1BC0" w14:textId="77777777" w:rsidR="00704EAB" w:rsidRPr="0004608B" w:rsidRDefault="00704EAB" w:rsidP="00704EAB">
            <w:pPr>
              <w:pStyle w:val="TableCellBody"/>
              <w:jc w:val="center"/>
            </w:pPr>
            <w: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0BC47FAE" w14:textId="29BD7893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B81043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B81043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126908">
              <w:rPr>
                <w:rFonts w:ascii="Courier New" w:hAnsi="Courier New" w:cs="Courier New"/>
              </w:rPr>
              <w:t>1</w:t>
            </w:r>
            <w:r w:rsidRPr="001E75CA">
              <w:t xml:space="preserve"> or</w:t>
            </w:r>
            <w:r>
              <w:rPr>
                <w:rFonts w:ascii="Courier New" w:hAnsi="Courier New" w:cs="Courier New"/>
              </w:rPr>
              <w:t xml:space="preserve"> 2</w:t>
            </w:r>
          </w:p>
        </w:tc>
      </w:tr>
      <w:tr w:rsidR="00704EAB" w14:paraId="2572A43A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886A3CD" w14:textId="77777777" w:rsidR="00704EAB" w:rsidRPr="0089112C" w:rsidRDefault="00704EAB" w:rsidP="00704EAB">
            <w:pPr>
              <w:pStyle w:val="TableCellBody"/>
              <w:rPr>
                <w:b/>
              </w:rPr>
            </w:pPr>
            <w:r w:rsidRPr="0089112C">
              <w:rPr>
                <w:b/>
              </w:rPr>
              <w:t>ndepl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7046C736" w14:textId="77777777" w:rsidR="00704EAB" w:rsidRDefault="00704EAB" w:rsidP="00704EAB">
            <w:pPr>
              <w:pStyle w:val="TableCellBody"/>
            </w:pPr>
            <w:r>
              <w:t>Number of snow-depletion curves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55575A" w14:textId="77777777" w:rsidR="00704EAB" w:rsidRPr="0004608B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730517E5" w14:textId="7454F3E2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required</w:t>
            </w:r>
          </w:p>
        </w:tc>
      </w:tr>
      <w:tr w:rsidR="00704EAB" w14:paraId="75ED0802" w14:textId="77777777" w:rsidTr="005000F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6357D" w14:textId="26DA562D" w:rsidR="00704EAB" w:rsidRPr="0089112C" w:rsidRDefault="00704EAB" w:rsidP="00704EAB">
            <w:pPr>
              <w:pStyle w:val="TableCellBody"/>
              <w:rPr>
                <w:b/>
              </w:rPr>
            </w:pPr>
            <w:bookmarkStart w:id="5" w:name="_Hlk49270903"/>
            <w:r w:rsidRPr="0089112C">
              <w:rPr>
                <w:b/>
              </w:rPr>
              <w:t>ndeplval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ED533" w14:textId="2128B1EC" w:rsidR="00704EAB" w:rsidRDefault="00704EAB" w:rsidP="00704EAB">
            <w:pPr>
              <w:pStyle w:val="TableCellBody"/>
            </w:pPr>
            <w:r>
              <w:t xml:space="preserve">Number of values in all snow-depletion curves (set to </w:t>
            </w:r>
            <w:r w:rsidRPr="00FE3E40">
              <w:rPr>
                <w:b/>
              </w:rPr>
              <w:t>ndepl</w:t>
            </w:r>
            <w:r>
              <w:t>*11)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95E8BC" w14:textId="313E7FB4" w:rsidR="00704EAB" w:rsidRDefault="00704EAB" w:rsidP="00704EAB">
            <w:pPr>
              <w:pStyle w:val="TableCellBody"/>
              <w:jc w:val="center"/>
            </w:pPr>
            <w:r>
              <w:t>11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E3AA8" w14:textId="45B5F57B" w:rsidR="00704EAB" w:rsidRDefault="00704EAB" w:rsidP="00704EAB">
            <w:pPr>
              <w:pStyle w:val="TableCellBody"/>
            </w:pPr>
            <w:r>
              <w:t>required</w:t>
            </w:r>
          </w:p>
        </w:tc>
      </w:tr>
      <w:bookmarkEnd w:id="5"/>
      <w:tr w:rsidR="00704EAB" w14:paraId="2F885C62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7A316" w14:textId="77777777" w:rsidR="00704EAB" w:rsidRPr="00F70A5A" w:rsidRDefault="00704EAB" w:rsidP="00704EAB">
            <w:pPr>
              <w:pStyle w:val="TableSpanner"/>
            </w:pPr>
            <w:r>
              <w:t>Lake computation d</w:t>
            </w:r>
            <w:r w:rsidRPr="00F70A5A">
              <w:t>imensions</w:t>
            </w:r>
          </w:p>
        </w:tc>
      </w:tr>
      <w:tr w:rsidR="00704EAB" w14:paraId="7E26C0C1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D4CE9D4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mxnsos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2AB335C5" w14:textId="77777777" w:rsidR="00704EAB" w:rsidRPr="00067A00" w:rsidRDefault="00704EAB" w:rsidP="00704EAB">
            <w:pPr>
              <w:pStyle w:val="TableCellBody"/>
            </w:pPr>
            <w:r w:rsidRPr="00067A00">
              <w:t>Maximum number of storage/outflow table values for storage-detention reservoirs and lakes connected to the stream network using Puls routing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2928B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BF61" w14:textId="4915001A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704EAB" w14:paraId="453FC75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FBDA81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9E7786B" w14:textId="77777777" w:rsidR="00704EAB" w:rsidRPr="00067A00" w:rsidRDefault="00704EAB" w:rsidP="00704EAB">
            <w:pPr>
              <w:pStyle w:val="TableCellBody"/>
            </w:pPr>
            <w:r w:rsidRPr="00067A00">
              <w:t>Maximum number of reservoir gate-opening values (columns)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5B77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8BFB7" w14:textId="5B792930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704EAB" w14:paraId="098EBB6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D02C9A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F4BE669" w14:textId="77777777" w:rsidR="00704EAB" w:rsidRPr="00067A00" w:rsidRDefault="00704EAB" w:rsidP="00704EAB">
            <w:pPr>
              <w:pStyle w:val="TableCellBody"/>
            </w:pPr>
            <w:r w:rsidRPr="00067A00">
              <w:t xml:space="preserve">Maximum number of reservoir gate-opening values (columns) for lake rating table </w:t>
            </w:r>
            <w: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33B82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EE39D" w14:textId="5E70ED93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3F96FEE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B82F31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BF73D4D" w14:textId="77777777" w:rsidR="00704EAB" w:rsidRPr="00067A00" w:rsidRDefault="00704EAB" w:rsidP="00704EAB">
            <w:pPr>
              <w:pStyle w:val="TableCellBody"/>
            </w:pPr>
            <w:r w:rsidRPr="00067A00">
              <w:t>Maximum number of reservoir gate-opening values (columns)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765ED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FC5A" w14:textId="7C61364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092D061F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EBEE294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ngate4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1C0713BF" w14:textId="77777777" w:rsidR="00704EAB" w:rsidRPr="00067A00" w:rsidRDefault="00704EAB" w:rsidP="00704EAB">
            <w:pPr>
              <w:pStyle w:val="TableCellBody"/>
            </w:pPr>
            <w:r w:rsidRPr="00067A00">
              <w:t>Maximum number of reservoir gate-opening values (columns)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D40E8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FD8CE" w14:textId="6EEF3026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704EAB" w14:paraId="6BA29E4E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F5077F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6D178BCF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63CF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59" w14:textId="005D5D80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0</w:t>
            </w:r>
          </w:p>
        </w:tc>
      </w:tr>
      <w:tr w:rsidR="00704EAB" w14:paraId="20774D83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58A00168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nstage2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D62E25A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5BEE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D8D01" w14:textId="02A8356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40989C87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BE54EAB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nstage3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707B2D0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B45A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02054C"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A8B8E" w14:textId="25D971E5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704EAB" w14:paraId="42C8EEC8" w14:textId="77777777" w:rsidTr="00FC6F7B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9CDFF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nstage4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07925" w14:textId="77777777" w:rsidR="00704EAB" w:rsidRPr="00067A00" w:rsidRDefault="00704EAB" w:rsidP="00704EAB">
            <w:pPr>
              <w:pStyle w:val="TableCellBody"/>
            </w:pPr>
            <w:r w:rsidRPr="00067A00">
              <w:t>Maximum number of lake elevations values (rows) for lake rating table 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D43B30" w14:textId="77777777" w:rsidR="00704EAB" w:rsidRPr="0002054C" w:rsidRDefault="00704EAB" w:rsidP="00704EAB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F637F" w14:textId="74883FFE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strmflow_module</w:t>
            </w:r>
            <w:r>
              <w:rPr>
                <w:b/>
              </w:rPr>
              <w:t xml:space="preserve"> </w:t>
            </w:r>
            <w:r>
              <w:t>=</w:t>
            </w:r>
            <w:r w:rsidRPr="00C13EB3">
              <w:rPr>
                <w:rFonts w:ascii="Courier New" w:hAnsi="Courier New" w:cs="Courier New"/>
                <w:szCs w:val="20"/>
              </w:rPr>
              <w:t xml:space="preserve">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t xml:space="preserve"> and</w:t>
            </w:r>
            <w:r w:rsidRPr="00067A00">
              <w:t xml:space="preserve"> </w:t>
            </w:r>
            <w:r w:rsidRPr="00067A00">
              <w:rPr>
                <w:b/>
              </w:rPr>
              <w:t>nratetbl</w:t>
            </w:r>
            <w:r>
              <w:rPr>
                <w:b/>
              </w:rPr>
              <w:t xml:space="preserve"> </w:t>
            </w:r>
            <w:r w:rsidRPr="00067A0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</w:tr>
      <w:tr w:rsidR="00704EAB" w14:paraId="2DFFA58F" w14:textId="77777777" w:rsidTr="00C31581">
        <w:trPr>
          <w:trHeight w:val="20"/>
          <w:jc w:val="center"/>
        </w:trPr>
        <w:tc>
          <w:tcPr>
            <w:tcW w:w="142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7D4653" w14:textId="77777777" w:rsidR="00704EAB" w:rsidRPr="00FE3E40" w:rsidRDefault="00704EAB" w:rsidP="00704EAB">
            <w:pPr>
              <w:pStyle w:val="TableSpanner"/>
            </w:pPr>
            <w:r w:rsidRPr="00FE3E40">
              <w:t>Fixed dimensions</w:t>
            </w:r>
          </w:p>
        </w:tc>
      </w:tr>
      <w:tr w:rsidR="00704EAB" w14:paraId="38979F2C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437F3CC2" w14:textId="3347E6C4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four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34AC834" w14:textId="3968EF0C" w:rsidR="00704EAB" w:rsidRPr="00067A00" w:rsidRDefault="00704EAB" w:rsidP="00704EAB">
            <w:pPr>
              <w:pStyle w:val="TableCellBody"/>
            </w:pPr>
            <w:r>
              <w:t>Number of glacier variables in integer array</w:t>
            </w:r>
            <w:r w:rsidRPr="00067A00">
              <w:t xml:space="preserve">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6EF31AE" w14:textId="212C6575" w:rsidR="00704EAB" w:rsidRPr="00067A00" w:rsidRDefault="00704EAB" w:rsidP="00704EAB">
            <w:pPr>
              <w:pStyle w:val="TableCellBody"/>
              <w:jc w:val="center"/>
            </w:pPr>
            <w:r>
              <w:t>4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1C24C" w14:textId="03CF51BB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366B6237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66776FF7" w14:textId="7242D8C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ndays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0F0F5570" w14:textId="09834D92" w:rsidR="00704EAB" w:rsidRPr="00067A00" w:rsidRDefault="00704EAB" w:rsidP="00704EAB">
            <w:pPr>
              <w:pStyle w:val="TableCellBody"/>
            </w:pPr>
            <w:r w:rsidRPr="00067A00">
              <w:t xml:space="preserve">Maximum number of days in a year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4D6315" w14:textId="0D439682" w:rsidR="00704EAB" w:rsidRDefault="00704EAB" w:rsidP="00704EAB">
            <w:pPr>
              <w:pStyle w:val="TableCellBody"/>
              <w:jc w:val="center"/>
            </w:pPr>
            <w:r>
              <w:t>366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FBB6" w14:textId="74F1C31A" w:rsidR="00704EAB" w:rsidRDefault="00704EAB" w:rsidP="00704EAB">
            <w:pPr>
              <w:pStyle w:val="TableCellBody"/>
            </w:pPr>
            <w:r>
              <w:t>optional</w:t>
            </w:r>
          </w:p>
        </w:tc>
      </w:tr>
      <w:tr w:rsidR="00704EAB" w14:paraId="6D2B170F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FC32E80" w14:textId="7B6E419D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nglres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DDBC2AF" w14:textId="4FD81819" w:rsidR="00704EAB" w:rsidRPr="00067A00" w:rsidRDefault="00704EAB" w:rsidP="00704EAB">
            <w:pPr>
              <w:pStyle w:val="TableCellBody"/>
            </w:pPr>
            <w:bookmarkStart w:id="6" w:name="_Hlk49271006"/>
            <w:r>
              <w:t>Number of reservoirs in a glacier</w:t>
            </w:r>
            <w:bookmarkEnd w:id="6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32C899C7" w14:textId="30215EDC" w:rsidR="00704EAB" w:rsidRDefault="00704EAB" w:rsidP="00704EA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037D7" w14:textId="53F841D5" w:rsidR="00704EAB" w:rsidRDefault="00704EAB" w:rsidP="00704EA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704EAB" w14:paraId="66E27FCE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2BC2325A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nlapse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5412840E" w14:textId="77777777" w:rsidR="00704EAB" w:rsidRPr="00067A00" w:rsidRDefault="00704EAB" w:rsidP="00704EAB">
            <w:pPr>
              <w:pStyle w:val="TableCellBody"/>
            </w:pPr>
            <w:r w:rsidRPr="00067A00">
              <w:t xml:space="preserve">Number of lapse rates in X, Y, and Z directions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60F35C" w14:textId="77777777" w:rsidR="00704EAB" w:rsidRPr="00067A00" w:rsidRDefault="00704EAB" w:rsidP="00704EAB">
            <w:pPr>
              <w:pStyle w:val="TableCellBody"/>
              <w:jc w:val="center"/>
            </w:pPr>
            <w:r>
              <w:t>3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50E4D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 w:rsidRPr="00067A00">
              <w:rPr>
                <w:b/>
              </w:rPr>
              <w:t>precip_module</w:t>
            </w:r>
            <w:r>
              <w:rPr>
                <w:b/>
              </w:rPr>
              <w:t xml:space="preserve"> </w:t>
            </w:r>
            <w:r w:rsidRPr="00067A00">
              <w:t>=</w:t>
            </w:r>
            <w:r>
              <w:t xml:space="preserve"> </w:t>
            </w:r>
            <w:r w:rsidRPr="0002054C">
              <w:rPr>
                <w:rFonts w:ascii="Courier New" w:hAnsi="Courier New" w:cs="Courier New"/>
              </w:rPr>
              <w:t>xyz_dist</w:t>
            </w:r>
          </w:p>
        </w:tc>
      </w:tr>
      <w:tr w:rsidR="00704EAB" w14:paraId="29D06329" w14:textId="77777777" w:rsidTr="00C31581">
        <w:trPr>
          <w:trHeight w:val="86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1A4DE7E4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nmonths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39C5D871" w14:textId="77777777" w:rsidR="00704EAB" w:rsidRPr="00067A00" w:rsidRDefault="00704EAB" w:rsidP="00704EAB">
            <w:pPr>
              <w:pStyle w:val="TableCellBody"/>
            </w:pPr>
            <w:r w:rsidRPr="00067A00">
              <w:t>Number of months in a 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60D2CE2" w14:textId="77777777" w:rsidR="00704EAB" w:rsidRPr="00067A00" w:rsidRDefault="00704EAB" w:rsidP="00704EAB">
            <w:pPr>
              <w:pStyle w:val="TableCellBody"/>
              <w:jc w:val="center"/>
            </w:pPr>
            <w:r>
              <w:t>12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BF07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1BBA9BEB" w14:textId="77777777" w:rsidTr="002A72E8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</w:tcPr>
          <w:p w14:paraId="3A78D9DC" w14:textId="77777777" w:rsidR="00704EAB" w:rsidRPr="00067A00" w:rsidRDefault="00704EAB" w:rsidP="00704EAB">
            <w:pPr>
              <w:pStyle w:val="TableCellBody"/>
              <w:rPr>
                <w:b/>
              </w:rPr>
            </w:pPr>
            <w:r w:rsidRPr="00067A00">
              <w:rPr>
                <w:b/>
              </w:rPr>
              <w:t>one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</w:tcPr>
          <w:p w14:paraId="494AAF14" w14:textId="77777777" w:rsidR="00704EAB" w:rsidRPr="00067A00" w:rsidRDefault="00704EAB" w:rsidP="00704EAB">
            <w:pPr>
              <w:pStyle w:val="TableCellBody"/>
            </w:pPr>
            <w:r w:rsidRPr="00067A00">
              <w:t>Dimension of scalar parameters and variables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12B6A28" w14:textId="77777777" w:rsidR="00704EAB" w:rsidRPr="00067A00" w:rsidRDefault="00704EAB" w:rsidP="00704EAB">
            <w:pPr>
              <w:pStyle w:val="TableCellBody"/>
              <w:jc w:val="center"/>
            </w:pPr>
            <w:r>
              <w:t>1</w:t>
            </w: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45CD9" w14:textId="77777777" w:rsidR="00704EAB" w:rsidRPr="0002054C" w:rsidRDefault="00704EAB" w:rsidP="00704EAB">
            <w:pPr>
              <w:pStyle w:val="TableCellBody"/>
              <w:rPr>
                <w:rFonts w:ascii="Courier New" w:hAnsi="Courier New" w:cs="Courier New"/>
              </w:rPr>
            </w:pPr>
            <w:r>
              <w:t>optional</w:t>
            </w:r>
          </w:p>
        </w:tc>
      </w:tr>
      <w:tr w:rsidR="00704EAB" w14:paraId="1BB2EED5" w14:textId="77777777" w:rsidTr="00C31581">
        <w:trPr>
          <w:trHeight w:val="20"/>
          <w:jc w:val="center"/>
        </w:trPr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EB25A" w14:textId="03F03A27" w:rsidR="00704EAB" w:rsidRPr="00067A00" w:rsidRDefault="00704EAB" w:rsidP="00704EAB">
            <w:pPr>
              <w:pStyle w:val="TableCellBody"/>
              <w:rPr>
                <w:b/>
              </w:rPr>
            </w:pPr>
            <w:r w:rsidRPr="00025502">
              <w:rPr>
                <w:b/>
                <w:highlight w:val="red"/>
              </w:rPr>
              <w:t>seven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D0F85" w14:textId="53442C97" w:rsidR="00704EAB" w:rsidRPr="00067A00" w:rsidRDefault="00704EAB" w:rsidP="00704EAB">
            <w:pPr>
              <w:pStyle w:val="TableCellBody"/>
            </w:pPr>
            <w:bookmarkStart w:id="7" w:name="_Hlk49271036"/>
            <w:r>
              <w:t>Number of glacier variables in real array</w:t>
            </w:r>
            <w:r w:rsidRPr="00067A00">
              <w:t xml:space="preserve"> </w:t>
            </w:r>
            <w:bookmarkEnd w:id="7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93F94" w14:textId="796F6E26" w:rsidR="00704EAB" w:rsidRDefault="00704EAB" w:rsidP="00704EAB">
            <w:pPr>
              <w:pStyle w:val="TableCellBody"/>
              <w:jc w:val="center"/>
            </w:pPr>
            <w:r>
              <w:t>7</w:t>
            </w:r>
          </w:p>
        </w:tc>
        <w:tc>
          <w:tcPr>
            <w:tcW w:w="4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38D793" w14:textId="666D0118" w:rsidR="00704EAB" w:rsidRDefault="00704EAB" w:rsidP="00704EAB">
            <w:pPr>
              <w:pStyle w:val="TableCellBody"/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18BB596C" w14:textId="35144600" w:rsidR="00C31581" w:rsidRDefault="00C31581" w:rsidP="006F3216">
      <w:pPr>
        <w:pStyle w:val="TableFootnote"/>
        <w:spacing w:line="276" w:lineRule="auto"/>
      </w:pPr>
      <w:r w:rsidRPr="008C0C06">
        <w:rPr>
          <w:vertAlign w:val="superscript"/>
        </w:rPr>
        <w:t>1</w:t>
      </w:r>
      <w:r>
        <w:t>All associated data specified in Data File can be used for calibration purposes.</w:t>
      </w:r>
      <w:r w:rsidR="00C379BD">
        <w:t xml:space="preserve"> While the default value for these dimensions is 0, there </w:t>
      </w:r>
      <w:r w:rsidR="00C379BD" w:rsidRPr="00C379BD">
        <w:rPr>
          <w:u w:val="single"/>
        </w:rPr>
        <w:t>must</w:t>
      </w:r>
      <w:r w:rsidR="00C379BD">
        <w:t xml:space="preserve"> be at least one column of measured data in the Data File</w:t>
      </w:r>
      <w:r w:rsidR="00C333BF">
        <w:t>, which could be a column of zeros.</w:t>
      </w:r>
    </w:p>
    <w:p w14:paraId="66624B1D" w14:textId="77777777" w:rsidR="00C31581" w:rsidRDefault="00C31581" w:rsidP="006F3216">
      <w:pPr>
        <w:pStyle w:val="TableFootnote"/>
        <w:spacing w:line="276" w:lineRule="auto"/>
      </w:pPr>
      <w:r>
        <w:rPr>
          <w:vertAlign w:val="superscript"/>
        </w:rPr>
        <w:t>2</w:t>
      </w:r>
      <w:r>
        <w:t>Us</w:t>
      </w:r>
      <w:r w:rsidRPr="00067A00">
        <w:t xml:space="preserve">e of </w:t>
      </w:r>
      <w:r w:rsidRPr="00067A00">
        <w:rPr>
          <w:b/>
        </w:rPr>
        <w:t>nssr</w:t>
      </w:r>
      <w:r w:rsidRPr="00067A00">
        <w:t xml:space="preserve"> </w:t>
      </w:r>
      <w:r>
        <w:t xml:space="preserve">and </w:t>
      </w:r>
      <w:r w:rsidRPr="000F64F1">
        <w:rPr>
          <w:b/>
        </w:rPr>
        <w:t>ngw</w:t>
      </w:r>
      <w:r>
        <w:t xml:space="preserve"> </w:t>
      </w:r>
      <w:r w:rsidRPr="00067A00">
        <w:t xml:space="preserve">not equal to </w:t>
      </w:r>
      <w:r w:rsidRPr="00067A00">
        <w:rPr>
          <w:b/>
        </w:rPr>
        <w:t>nhru</w:t>
      </w:r>
      <w:r w:rsidRPr="00067A00">
        <w:t xml:space="preserve"> is deprecated</w:t>
      </w:r>
      <w:r>
        <w:t>.</w:t>
      </w:r>
    </w:p>
    <w:p w14:paraId="49D08E26" w14:textId="0DD59575" w:rsidR="006A7586" w:rsidRDefault="00C31581" w:rsidP="00E07D17">
      <w:pPr>
        <w:pStyle w:val="TableFootnote"/>
        <w:spacing w:line="276" w:lineRule="auto"/>
        <w:rPr>
          <w:sz w:val="24"/>
        </w:rPr>
      </w:pPr>
      <w:r>
        <w:rPr>
          <w:vertAlign w:val="superscript"/>
        </w:rPr>
        <w:lastRenderedPageBreak/>
        <w:t>3</w:t>
      </w:r>
      <w:r>
        <w:t>Dimensions that do not have an associated parameter specified in the Parameter File or variable specified in the Data File are optional.</w:t>
      </w:r>
      <w:r w:rsidR="006A7586">
        <w:br w:type="page"/>
      </w:r>
    </w:p>
    <w:p w14:paraId="60EA126E" w14:textId="77777777" w:rsidR="006A7586" w:rsidRDefault="006A7586" w:rsidP="006F3216">
      <w:pPr>
        <w:pStyle w:val="BodyText"/>
        <w:spacing w:line="276" w:lineRule="auto"/>
        <w:ind w:firstLine="0"/>
        <w:rPr>
          <w:rFonts w:ascii="Arial Narrow" w:hAnsi="Arial Narrow"/>
        </w:rPr>
      </w:pPr>
      <w:r w:rsidRPr="007B6B6D">
        <w:rPr>
          <w:b/>
        </w:rPr>
        <w:lastRenderedPageBreak/>
        <w:t>Table 1-2.</w:t>
      </w:r>
      <w:r w:rsidR="00730F1C">
        <w:t xml:space="preserve"> </w:t>
      </w:r>
      <w:r w:rsidR="00730F1C" w:rsidRPr="007B6B6D">
        <w:rPr>
          <w:rFonts w:ascii="Arial Narrow" w:hAnsi="Arial Narrow"/>
        </w:rPr>
        <w:t>Parameters specified in the Control File for the Precipitation-Runoff Modeling System, version 4 (PRMS-IV).</w:t>
      </w:r>
    </w:p>
    <w:p w14:paraId="0ED202DF" w14:textId="7604AD5A" w:rsidR="007B6B6D" w:rsidRDefault="007B6B6D" w:rsidP="006F3216">
      <w:pPr>
        <w:pStyle w:val="BodyText"/>
        <w:spacing w:line="276" w:lineRule="auto"/>
        <w:ind w:firstLine="0"/>
      </w:pPr>
      <w:r w:rsidRPr="00935964">
        <w:rPr>
          <w:rFonts w:ascii="Arial Narrow" w:hAnsi="Arial Narrow"/>
        </w:rPr>
        <w:t>[Data Type: 1=integer, 2=single precision floating point (real), 3=double precision floating point (double); 4=character string; HRU, hydrologic response unit; GWR, groundwater reservoir; CBH, climate-by-HRU; ET, evapotranspiration;</w:t>
      </w:r>
      <w:r w:rsidR="00C333BF">
        <w:rPr>
          <w:rFonts w:ascii="Arial Narrow" w:hAnsi="Arial Narrow"/>
        </w:rPr>
        <w:t xml:space="preserve"> PET, potential evapotranspiration;</w:t>
      </w:r>
      <w:r w:rsidRPr="00935964">
        <w:rPr>
          <w:rFonts w:ascii="Arial Narrow" w:hAnsi="Arial Narrow"/>
        </w:rPr>
        <w:t xml:space="preserve"> &gt;, greater than; </w:t>
      </w:r>
      <w:r>
        <w:rPr>
          <w:rFonts w:ascii="Arial Narrow" w:hAnsi="Arial Narrow"/>
        </w:rPr>
        <w:t xml:space="preserve">dimensions </w:t>
      </w:r>
      <w:r w:rsidRPr="00935964">
        <w:rPr>
          <w:b/>
        </w:rPr>
        <w:t>ncascade</w:t>
      </w:r>
      <w:r>
        <w:rPr>
          <w:rFonts w:ascii="Arial Narrow" w:hAnsi="Arial Narrow"/>
        </w:rPr>
        <w:t xml:space="preserve">, </w:t>
      </w:r>
      <w:r w:rsidRPr="00935964">
        <w:rPr>
          <w:b/>
        </w:rPr>
        <w:t>ncascdgw</w:t>
      </w:r>
      <w:r>
        <w:rPr>
          <w:rFonts w:ascii="Arial Narrow" w:hAnsi="Arial Narrow"/>
        </w:rPr>
        <w:t xml:space="preserve">, and </w:t>
      </w:r>
      <w:r>
        <w:rPr>
          <w:b/>
        </w:rPr>
        <w:t>n</w:t>
      </w:r>
      <w:r w:rsidRPr="0001286D">
        <w:rPr>
          <w:b/>
        </w:rPr>
        <w:t>sub</w:t>
      </w:r>
      <w:r>
        <w:rPr>
          <w:b/>
        </w:rPr>
        <w:t xml:space="preserve"> </w:t>
      </w:r>
      <w:r>
        <w:rPr>
          <w:rFonts w:ascii="Arial Narrow" w:hAnsi="Arial Narrow"/>
        </w:rPr>
        <w:t>defined in table 1-1</w:t>
      </w:r>
      <w:r w:rsidR="00AD4170">
        <w:rPr>
          <w:rFonts w:ascii="Arial Narrow" w:hAnsi="Arial Narrow"/>
        </w:rPr>
        <w:t>;</w:t>
      </w:r>
      <w:r w:rsidR="00634F97">
        <w:rPr>
          <w:rFonts w:ascii="Arial Narrow" w:hAnsi="Arial Narrow"/>
        </w:rPr>
        <w:t xml:space="preserve"> </w:t>
      </w:r>
      <w:r w:rsidRPr="00935964">
        <w:rPr>
          <w:rFonts w:ascii="Arial Narrow" w:hAnsi="Arial Narrow"/>
        </w:rPr>
        <w:t>the first two blocks of control parameters listed in the table are recommended for every simulation, though all parameters are optional depending appropriateness of the default values</w:t>
      </w:r>
      <w:r w:rsidR="00C13EB3">
        <w:rPr>
          <w:rFonts w:ascii="Arial Narrow" w:hAnsi="Arial Narrow"/>
        </w:rPr>
        <w:t xml:space="preserve">; </w:t>
      </w:r>
      <w:r w:rsidR="00025502">
        <w:rPr>
          <w:highlight w:val="red"/>
        </w:rPr>
        <w:t>red</w:t>
      </w:r>
      <w:r w:rsidR="00025502">
        <w:t xml:space="preserve"> </w:t>
      </w:r>
      <w:r w:rsidR="005D54C8">
        <w:t>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Pr="00935964">
        <w:rPr>
          <w:rFonts w:ascii="Arial Narrow" w:hAnsi="Arial Narrow"/>
        </w:rPr>
        <w:t>]</w:t>
      </w: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520"/>
        <w:gridCol w:w="5579"/>
        <w:gridCol w:w="2431"/>
        <w:gridCol w:w="1355"/>
        <w:gridCol w:w="615"/>
        <w:gridCol w:w="1900"/>
      </w:tblGrid>
      <w:tr w:rsidR="006A7586" w14:paraId="495FEC3C" w14:textId="77777777" w:rsidTr="00BF4336">
        <w:trPr>
          <w:trHeight w:val="489"/>
          <w:tblHeader/>
          <w:jc w:val="center"/>
        </w:trPr>
        <w:tc>
          <w:tcPr>
            <w:tcW w:w="252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9C4D09F" w14:textId="77777777" w:rsidR="006A7586" w:rsidRPr="0070616E" w:rsidRDefault="006A7586" w:rsidP="0070616E">
            <w:pPr>
              <w:pStyle w:val="TableHeadnote"/>
              <w:spacing w:line="240" w:lineRule="auto"/>
              <w:rPr>
                <w:b/>
              </w:rPr>
            </w:pPr>
            <w:r w:rsidRPr="0070616E">
              <w:rPr>
                <w:b/>
              </w:rPr>
              <w:t>Parameter name</w:t>
            </w:r>
          </w:p>
        </w:tc>
        <w:tc>
          <w:tcPr>
            <w:tcW w:w="557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7E8432A8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Description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098618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Option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60E138C0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Number of Values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B4B0201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798BB8D" w14:textId="77777777" w:rsidR="006A7586" w:rsidRPr="0070616E" w:rsidRDefault="006A7586" w:rsidP="0070616E">
            <w:pPr>
              <w:pStyle w:val="TableHeadnote"/>
              <w:spacing w:line="240" w:lineRule="auto"/>
              <w:jc w:val="center"/>
              <w:rPr>
                <w:b/>
              </w:rPr>
            </w:pPr>
            <w:r w:rsidRPr="0070616E">
              <w:rPr>
                <w:b/>
              </w:rPr>
              <w:t>Default value</w:t>
            </w:r>
          </w:p>
        </w:tc>
      </w:tr>
      <w:tr w:rsidR="006A7586" w14:paraId="31DB2244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7FF695BB" w14:textId="77777777" w:rsidR="006A7586" w:rsidRPr="00250FE6" w:rsidRDefault="006A7586" w:rsidP="00AA3384">
            <w:pPr>
              <w:pStyle w:val="TableSpanner"/>
            </w:pPr>
            <w:r>
              <w:t>Simulation execution and required input and output files</w:t>
            </w:r>
          </w:p>
        </w:tc>
      </w:tr>
      <w:tr w:rsidR="006A7586" w14:paraId="25ACC8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BE63F1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data_file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90CFB3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Pathname(s) for </w:t>
            </w:r>
            <w:r>
              <w:rPr>
                <w:szCs w:val="20"/>
              </w:rPr>
              <w:t xml:space="preserve">measured input </w:t>
            </w:r>
            <w:r w:rsidRPr="002345A1">
              <w:rPr>
                <w:szCs w:val="20"/>
              </w:rPr>
              <w:t>Data File(s), typically a single Data File is specified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20DCDE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measured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6A048B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Data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11963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BD067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prms.data</w:t>
            </w:r>
          </w:p>
        </w:tc>
      </w:tr>
      <w:tr w:rsidR="006A7586" w14:paraId="76A702C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97EA6C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end_time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91977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end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2290D1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1A90A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2CDBF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FE9500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9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30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6A7586" w14:paraId="0544DA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0228E13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model_mode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11318" w14:textId="39E0CE5E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Flag to indicate the simulation mode (</w:t>
            </w:r>
            <w:r w:rsidR="00DA58B5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IV parameters</w:t>
            </w:r>
            <w:r w:rsidR="00DA58B5" w:rsidRPr="007529E2">
              <w:rPr>
                <w:szCs w:val="20"/>
              </w:rPr>
              <w:t>;</w:t>
            </w:r>
            <w:r w:rsidR="00DA58B5">
              <w:rPr>
                <w:szCs w:val="20"/>
              </w:rPr>
              <w:t xml:space="preserve"> </w:t>
            </w:r>
            <w:r w:rsidR="00BF4336" w:rsidRPr="007529E2">
              <w:rPr>
                <w:rFonts w:ascii="Courier New" w:hAnsi="Courier New" w:cs="Courier New"/>
                <w:szCs w:val="20"/>
              </w:rPr>
              <w:t>PRMS</w:t>
            </w:r>
            <w:r w:rsidR="00BF4336">
              <w:rPr>
                <w:rFonts w:ascii="Courier New" w:hAnsi="Courier New" w:cs="Courier New"/>
                <w:szCs w:val="20"/>
              </w:rPr>
              <w:t>5</w:t>
            </w:r>
            <w:r w:rsidR="00BF4336" w:rsidRPr="00BF4336">
              <w:rPr>
                <w:szCs w:val="20"/>
              </w:rPr>
              <w:t xml:space="preserve"> or</w:t>
            </w:r>
            <w:r w:rsidR="00BF4336">
              <w:rPr>
                <w:szCs w:val="20"/>
              </w:rPr>
              <w:t xml:space="preserve"> </w:t>
            </w:r>
            <w:r w:rsidR="00BF4336">
              <w:rPr>
                <w:rFonts w:ascii="Courier New" w:hAnsi="Courier New" w:cs="Courier New"/>
                <w:szCs w:val="20"/>
              </w:rPr>
              <w:t>GSFLOW5</w:t>
            </w:r>
            <w:r w:rsidR="00DA58B5" w:rsidRPr="007529E2">
              <w:rPr>
                <w:szCs w:val="20"/>
              </w:rPr>
              <w:t>=</w:t>
            </w:r>
            <w:r w:rsidR="00DA58B5">
              <w:rPr>
                <w:szCs w:val="20"/>
              </w:rPr>
              <w:t>version V parameters</w:t>
            </w:r>
            <w:r w:rsidR="00DA58B5" w:rsidRPr="007529E2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FROST</w:t>
            </w:r>
            <w:r w:rsidRPr="002345A1">
              <w:rPr>
                <w:szCs w:val="20"/>
              </w:rPr>
              <w:t xml:space="preserve">=growing season for each HRU; </w:t>
            </w:r>
            <w:r w:rsidRPr="003E39F7">
              <w:rPr>
                <w:rFonts w:ascii="Courier New" w:hAnsi="Courier New" w:cs="Courier New"/>
                <w:szCs w:val="20"/>
              </w:rPr>
              <w:t>WRITE_CLIMATE</w:t>
            </w:r>
            <w:r w:rsidRPr="002345A1">
              <w:rPr>
                <w:szCs w:val="20"/>
              </w:rPr>
              <w:t xml:space="preserve">=write CBH files of minimum and maximum air temperature (variables </w:t>
            </w:r>
            <w:r w:rsidRPr="002345A1">
              <w:rPr>
                <w:i/>
                <w:szCs w:val="20"/>
              </w:rPr>
              <w:t>tminf</w:t>
            </w:r>
            <w:r w:rsidRPr="002345A1">
              <w:rPr>
                <w:szCs w:val="20"/>
              </w:rPr>
              <w:t xml:space="preserve"> and </w:t>
            </w:r>
            <w:r w:rsidRPr="002345A1">
              <w:rPr>
                <w:i/>
                <w:szCs w:val="20"/>
              </w:rPr>
              <w:t>tmaxf</w:t>
            </w:r>
            <w:r w:rsidR="00B16752">
              <w:rPr>
                <w:szCs w:val="20"/>
              </w:rPr>
              <w:t xml:space="preserve">, in units: degrees </w:t>
            </w:r>
            <w:r w:rsidRPr="002345A1">
              <w:rPr>
                <w:szCs w:val="20"/>
              </w:rPr>
              <w:t xml:space="preserve">Fahrenheit); precipitation (variable </w:t>
            </w:r>
            <w:r w:rsidRPr="002345A1">
              <w:rPr>
                <w:i/>
                <w:szCs w:val="20"/>
              </w:rPr>
              <w:t>hru_ppt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solar radiation (variable </w:t>
            </w:r>
            <w:r w:rsidRPr="002345A1">
              <w:rPr>
                <w:i/>
                <w:szCs w:val="20"/>
              </w:rPr>
              <w:t>swrad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Langleys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potential ET (variable </w:t>
            </w:r>
            <w:r w:rsidRPr="002345A1">
              <w:rPr>
                <w:i/>
                <w:szCs w:val="20"/>
              </w:rPr>
              <w:t>potet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>inches</w:t>
            </w:r>
            <w:r w:rsidR="00B16752">
              <w:rPr>
                <w:szCs w:val="20"/>
              </w:rPr>
              <w:t>/day</w:t>
            </w:r>
            <w:r w:rsidRPr="002345A1">
              <w:rPr>
                <w:szCs w:val="20"/>
              </w:rPr>
              <w:t xml:space="preserve">); and/or transpiration flag (variable </w:t>
            </w:r>
            <w:r w:rsidRPr="002345A1">
              <w:rPr>
                <w:i/>
                <w:szCs w:val="20"/>
              </w:rPr>
              <w:t>transp_on</w:t>
            </w:r>
            <w:r w:rsidR="00B16752">
              <w:rPr>
                <w:szCs w:val="20"/>
              </w:rPr>
              <w:t xml:space="preserve">, in units: </w:t>
            </w:r>
            <w:r w:rsidRPr="002345A1">
              <w:rPr>
                <w:szCs w:val="20"/>
              </w:rPr>
              <w:t xml:space="preserve">none); </w:t>
            </w:r>
            <w:r w:rsidRPr="003E39F7">
              <w:rPr>
                <w:rFonts w:ascii="Courier New" w:hAnsi="Courier New" w:cs="Courier New"/>
                <w:szCs w:val="20"/>
              </w:rPr>
              <w:t>POTET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potential </w:t>
            </w:r>
            <w:r w:rsidRPr="00EB3FF9">
              <w:rPr>
                <w:szCs w:val="20"/>
              </w:rPr>
              <w:t>ET</w:t>
            </w:r>
            <w:r w:rsidRPr="002345A1">
              <w:rPr>
                <w:szCs w:val="20"/>
              </w:rPr>
              <w:t xml:space="preserve">; </w:t>
            </w:r>
            <w:r w:rsidRPr="003E39F7">
              <w:rPr>
                <w:rFonts w:ascii="Courier New" w:hAnsi="Courier New" w:cs="Courier New"/>
                <w:szCs w:val="20"/>
              </w:rPr>
              <w:t>TRANSPIRE</w:t>
            </w:r>
            <w:r w:rsidRPr="002345A1">
              <w:rPr>
                <w:szCs w:val="20"/>
              </w:rPr>
              <w:t xml:space="preserve">=simulate </w:t>
            </w:r>
            <w:r w:rsidR="00B16752">
              <w:rPr>
                <w:szCs w:val="20"/>
              </w:rPr>
              <w:t xml:space="preserve">processes in computation sequence </w:t>
            </w:r>
            <w:r w:rsidRPr="002345A1">
              <w:rPr>
                <w:szCs w:val="20"/>
              </w:rPr>
              <w:t xml:space="preserve">to </w:t>
            </w:r>
            <w:r w:rsidR="00494C67">
              <w:rPr>
                <w:szCs w:val="20"/>
              </w:rPr>
              <w:t xml:space="preserve">determine </w:t>
            </w:r>
            <w:r w:rsidRPr="002345A1">
              <w:rPr>
                <w:szCs w:val="20"/>
              </w:rPr>
              <w:t xml:space="preserve">transpiration period; </w:t>
            </w:r>
            <w:r w:rsidRPr="003E39F7">
              <w:rPr>
                <w:rFonts w:ascii="Courier New" w:hAnsi="Courier New" w:cs="Courier New"/>
                <w:szCs w:val="20"/>
              </w:rPr>
              <w:t>DOCUMENTATION</w:t>
            </w:r>
            <w:r w:rsidRPr="002345A1">
              <w:rPr>
                <w:szCs w:val="20"/>
              </w:rPr>
              <w:t>=write files of all declared parameters and variables in the executable)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C364F4B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 xml:space="preserve">simulation </w:t>
            </w:r>
            <w:r>
              <w:rPr>
                <w:szCs w:val="20"/>
              </w:rPr>
              <w:t>mode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8CD4B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C9AD4C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0A329F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</w:t>
            </w:r>
          </w:p>
        </w:tc>
      </w:tr>
      <w:tr w:rsidR="006A7586" w14:paraId="19C34E9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8B9B0E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model_output_file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C85016" w14:textId="3E7088FC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for Water-Budget File for results module </w:t>
            </w:r>
            <w:r w:rsidRPr="00B24B8D">
              <w:rPr>
                <w:rFonts w:ascii="Courier New" w:hAnsi="Courier New" w:cs="Courier New"/>
                <w:szCs w:val="20"/>
              </w:rPr>
              <w:t>basin_sum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2B53A54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simulation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B764A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45E38E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377D01" w14:textId="77777777" w:rsidR="006A7586" w:rsidRPr="00420557" w:rsidRDefault="006A7586" w:rsidP="00AA3384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prms.out</w:t>
            </w:r>
          </w:p>
        </w:tc>
      </w:tr>
      <w:tr w:rsidR="006A7586" w14:paraId="2C400DE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4AB4F78" w14:textId="77777777" w:rsidR="006A7586" w:rsidRPr="002345A1" w:rsidRDefault="006A7586" w:rsidP="00AA3384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param_file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4B384" w14:textId="77777777" w:rsidR="006A7586" w:rsidRPr="002345A1" w:rsidRDefault="006A7586" w:rsidP="00AA3384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Pathname(s) for Parameter File(s)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437B1C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AC35F9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number of Parameter Files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9F7602" w14:textId="77777777" w:rsidR="006A7586" w:rsidRPr="002345A1" w:rsidRDefault="006A7586" w:rsidP="00AA3384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7F21C9" w14:textId="77777777" w:rsidR="006A7586" w:rsidRPr="00420557" w:rsidRDefault="006A7586" w:rsidP="00AA3384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prms.params</w:t>
            </w:r>
          </w:p>
        </w:tc>
      </w:tr>
      <w:tr w:rsidR="00F764B5" w14:paraId="3F749A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1CB4EC" w14:textId="33A2AC7B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F764B5">
              <w:rPr>
                <w:b/>
                <w:szCs w:val="20"/>
                <w:highlight w:val="green"/>
              </w:rPr>
              <w:t>prms_warmup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555750F" w14:textId="3A063CA1" w:rsidR="00F764B5" w:rsidRPr="002345A1" w:rsidRDefault="000D55F8" w:rsidP="00F764B5">
            <w:pPr>
              <w:pStyle w:val="TableCellBody"/>
              <w:rPr>
                <w:szCs w:val="20"/>
              </w:rPr>
            </w:pPr>
            <w:r w:rsidRPr="00EA7529">
              <w:rPr>
                <w:szCs w:val="20"/>
              </w:rPr>
              <w:t xml:space="preserve">Number of years to simulate before writing </w:t>
            </w:r>
            <w:r>
              <w:rPr>
                <w:szCs w:val="20"/>
              </w:rPr>
              <w:t xml:space="preserve">mapped results, </w:t>
            </w:r>
            <w:r w:rsidRPr="00EA7529">
              <w:rPr>
                <w:szCs w:val="20"/>
              </w:rPr>
              <w:t xml:space="preserve">Basin, </w:t>
            </w:r>
            <w:r w:rsidRPr="00C06415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, </w:t>
            </w:r>
            <w:r w:rsidRPr="00EA7529">
              <w:rPr>
                <w:b/>
                <w:szCs w:val="20"/>
              </w:rPr>
              <w:t>nsub</w:t>
            </w:r>
            <w:r w:rsidRPr="00EA7529">
              <w:rPr>
                <w:szCs w:val="20"/>
              </w:rPr>
              <w:t xml:space="preserve">, or </w:t>
            </w:r>
            <w:r w:rsidRPr="00EA7529">
              <w:rPr>
                <w:b/>
                <w:szCs w:val="20"/>
              </w:rPr>
              <w:t>nsegment</w:t>
            </w:r>
            <w:r w:rsidRPr="00EA7529">
              <w:rPr>
                <w:szCs w:val="20"/>
              </w:rPr>
              <w:t xml:space="preserve"> Summary Output Files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A78AA8D" w14:textId="60C61DDF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F764B5">
              <w:rPr>
                <w:szCs w:val="20"/>
              </w:rPr>
              <w:t xml:space="preserve">, </w:t>
            </w: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  <w:r w:rsidRPr="00F764B5">
              <w:rPr>
                <w:szCs w:val="20"/>
              </w:rPr>
              <w:t xml:space="preserve">, or </w:t>
            </w: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="005718A3" w:rsidRPr="005718A3">
              <w:rPr>
                <w:szCs w:val="20"/>
              </w:rPr>
              <w:t xml:space="preserve"> or </w:t>
            </w:r>
            <w:r w:rsidR="005718A3"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339E7E" w14:textId="1BC19E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1541540" w14:textId="2B5878B8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C00B0D" w14:textId="6CE08D9B" w:rsidR="00F764B5" w:rsidRPr="00420557" w:rsidRDefault="00073E15" w:rsidP="00F764B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F764B5" w14:paraId="00B610C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28115" w14:textId="77777777" w:rsidR="00F764B5" w:rsidRPr="002345A1" w:rsidRDefault="00F764B5" w:rsidP="00F764B5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start_time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FEC983" w14:textId="77777777" w:rsidR="00F764B5" w:rsidRPr="002345A1" w:rsidRDefault="00F764B5" w:rsidP="00F764B5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Simulation start date and time specified in order in the control item as: year, month, day, hour, minute, second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8579FC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time period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A598C2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206A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625BC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2000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C952F7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F764B5" w14:paraId="2B6365B5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3AE28E3" w14:textId="77777777" w:rsidR="00F764B5" w:rsidRPr="00420557" w:rsidRDefault="00F764B5" w:rsidP="00F764B5">
            <w:pPr>
              <w:pStyle w:val="TableSpanner"/>
              <w:rPr>
                <w:rFonts w:ascii="Courier New" w:hAnsi="Courier New" w:cs="Courier New"/>
                <w:szCs w:val="20"/>
              </w:rPr>
            </w:pPr>
            <w:r>
              <w:lastRenderedPageBreak/>
              <w:t>Module selection and simulation options</w:t>
            </w:r>
          </w:p>
        </w:tc>
      </w:tr>
      <w:tr w:rsidR="00F764B5" w14:paraId="7193140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F419C82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1DF334" w14:textId="02F6417E" w:rsidR="00F764B5" w:rsidRPr="0001286D" w:rsidRDefault="00F764B5" w:rsidP="00F764B5">
            <w:pPr>
              <w:pStyle w:val="TableCellBody"/>
            </w:pPr>
            <w:r w:rsidRPr="0001286D">
              <w:t>Flag to indicate if HRU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="001E75CA">
              <w:rPr>
                <w:szCs w:val="20"/>
              </w:rPr>
              <w:t>; 2=simple cascades defined by</w:t>
            </w:r>
            <w:r w:rsidR="00FB2179">
              <w:rPr>
                <w:szCs w:val="20"/>
              </w:rPr>
              <w:t xml:space="preserve"> parameter</w:t>
            </w:r>
            <w:r w:rsidR="001E75CA">
              <w:rPr>
                <w:szCs w:val="20"/>
              </w:rPr>
              <w:t xml:space="preserve"> </w:t>
            </w:r>
            <w:r w:rsidR="001E75CA" w:rsidRPr="001E75CA">
              <w:rPr>
                <w:b/>
                <w:szCs w:val="20"/>
              </w:rPr>
              <w:t>hru_segment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F07F2C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 </w:t>
            </w:r>
            <w:r w:rsidRPr="0001286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F96A74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75936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A5614F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16C4723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2751655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cascadegw_flag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E68C07" w14:textId="5AFA2637" w:rsidR="00F764B5" w:rsidRPr="0001286D" w:rsidRDefault="00F764B5" w:rsidP="00F764B5">
            <w:pPr>
              <w:pStyle w:val="TableCellBody"/>
            </w:pPr>
            <w:r w:rsidRPr="0001286D">
              <w:t>Flag to indicate if GWR cascades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</w:t>
            </w:r>
            <w:r w:rsidRPr="008A4AEF">
              <w:rPr>
                <w:szCs w:val="20"/>
              </w:rPr>
              <w:t xml:space="preserve">; </w:t>
            </w:r>
            <w:r w:rsidRPr="008A4AEF">
              <w:t xml:space="preserve">2 = GWR cascades are set equal to the HRU cascades and parameters </w:t>
            </w:r>
            <w:r w:rsidRPr="008A4AEF">
              <w:rPr>
                <w:b/>
              </w:rPr>
              <w:t>gw_up_id</w:t>
            </w:r>
            <w:r w:rsidRPr="008A4AEF">
              <w:t xml:space="preserve">, </w:t>
            </w:r>
            <w:r w:rsidRPr="008A4AEF">
              <w:rPr>
                <w:b/>
              </w:rPr>
              <w:t>gw_strmseg_down_in</w:t>
            </w:r>
            <w:r w:rsidRPr="008A4AEF">
              <w:t xml:space="preserve">, </w:t>
            </w:r>
            <w:r w:rsidRPr="008A4AEF">
              <w:rPr>
                <w:b/>
              </w:rPr>
              <w:t>gw_down_id</w:t>
            </w:r>
            <w:r w:rsidRPr="008A4AEF">
              <w:t xml:space="preserve">, and </w:t>
            </w:r>
            <w:r w:rsidRPr="008A4AEF">
              <w:rPr>
                <w:b/>
              </w:rPr>
              <w:t>gw_pct_up</w:t>
            </w:r>
            <w:r w:rsidRPr="008A4AEF">
              <w:t xml:space="preserve"> are not required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96B785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cascade flow</w:t>
            </w:r>
            <w:r>
              <w:t xml:space="preserve"> with</w:t>
            </w:r>
            <w:r>
              <w:rPr>
                <w:b/>
              </w:rPr>
              <w:t xml:space="preserve"> ncascdgw </w:t>
            </w:r>
            <w:r>
              <w:t xml:space="preserve">&gt;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C0B2E07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3F18BAC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4882A1D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F764B5" w14:paraId="6A7D12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5DFC4D" w14:textId="77777777" w:rsidR="00F764B5" w:rsidRPr="0001286D" w:rsidRDefault="00F764B5" w:rsidP="00F764B5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5A4CD6B" w14:textId="77777777" w:rsidR="00F764B5" w:rsidRPr="0001286D" w:rsidRDefault="00F764B5" w:rsidP="00F764B5">
            <w:pPr>
              <w:pStyle w:val="TableCellBody"/>
            </w:pPr>
            <w:r w:rsidRPr="0001286D">
              <w:t xml:space="preserve">Flag to indicate if depression-storage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696B98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surface-depression storage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518B73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5F7D76" w14:textId="77777777" w:rsidR="00F764B5" w:rsidRPr="0001286D" w:rsidRDefault="00F764B5" w:rsidP="00F764B5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5D0B07" w14:textId="77777777" w:rsidR="00F764B5" w:rsidRPr="00420557" w:rsidRDefault="00F764B5" w:rsidP="00F764B5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F764B5" w14:paraId="2E28540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46A3FA" w14:textId="77777777" w:rsidR="00F764B5" w:rsidRPr="002345A1" w:rsidRDefault="00F764B5" w:rsidP="00F764B5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et_module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D8A6F" w14:textId="77E5151E" w:rsidR="00F764B5" w:rsidRPr="002345A1" w:rsidRDefault="00F764B5" w:rsidP="00F764B5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potential evapotranspiration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potet_jh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potet_hamon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potet_hs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potet_pt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3E39F7">
              <w:rPr>
                <w:rFonts w:ascii="Courier New" w:hAnsi="Courier New" w:cs="Courier New"/>
                <w:szCs w:val="20"/>
              </w:rPr>
              <w:t>potet_pm</w:t>
            </w:r>
            <w:r w:rsidRPr="002345A1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Pr="008F2AD1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3E39F7">
              <w:rPr>
                <w:rFonts w:ascii="Courier New" w:hAnsi="Courier New" w:cs="Courier New"/>
                <w:szCs w:val="20"/>
              </w:rPr>
              <w:t>potet_pan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2848B48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E02386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BF8167" w14:textId="77777777" w:rsidR="00F764B5" w:rsidRPr="002345A1" w:rsidRDefault="00F764B5" w:rsidP="00F764B5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3D42F52" w14:textId="311644C6" w:rsidR="007E7907" w:rsidRPr="00420557" w:rsidRDefault="00F764B5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potet_jh</w:t>
            </w:r>
          </w:p>
        </w:tc>
      </w:tr>
      <w:tr w:rsidR="007E7907" w14:paraId="447B78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989A6A" w14:textId="0552C4C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red"/>
              </w:rPr>
              <w:t>frozen</w:t>
            </w:r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89CD1" w14:textId="263E85D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bookmarkStart w:id="8" w:name="_Hlk49271348"/>
            <w:r w:rsidRPr="0001286D">
              <w:t xml:space="preserve">Flag to indicate if </w:t>
            </w:r>
            <w:r>
              <w:t>continuous frozen ground</w:t>
            </w:r>
            <w:r w:rsidRPr="0001286D">
              <w:t xml:space="preserve"> </w:t>
            </w:r>
            <w:r>
              <w:t xml:space="preserve">index </w:t>
            </w:r>
            <w:r w:rsidRPr="0001286D">
              <w:t xml:space="preserve">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  <w:bookmarkEnd w:id="8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54BC45" w14:textId="16551B4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frozen ground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C75B56" w14:textId="219E38B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07DBE4" w14:textId="4DF3CAC8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BA666" w14:textId="1CB73AD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AA4BCE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ED56C5D" w14:textId="0C15EA49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bookmarkStart w:id="9" w:name="_Hlk49271473"/>
            <w:r w:rsidRPr="007E7907">
              <w:rPr>
                <w:rFonts w:ascii="Times New Roman" w:hAnsi="Times New Roman"/>
                <w:b/>
                <w:szCs w:val="20"/>
                <w:highlight w:val="red"/>
              </w:rPr>
              <w:t>glacier_flag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AB32A8" w14:textId="518F0DF1" w:rsidR="007E7907" w:rsidRPr="002345A1" w:rsidRDefault="007E7907" w:rsidP="007E7907">
            <w:pPr>
              <w:pStyle w:val="tablecell-centered"/>
              <w:jc w:val="left"/>
              <w:rPr>
                <w:szCs w:val="20"/>
              </w:rPr>
            </w:pPr>
            <w:r w:rsidRPr="0001286D">
              <w:t xml:space="preserve">Flag to indicate if </w:t>
            </w:r>
            <w:r>
              <w:t>glacier</w:t>
            </w:r>
            <w:r w:rsidRPr="0001286D">
              <w:t xml:space="preserve"> simulation is computed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EC32F13" w14:textId="18D8B65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glacier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F1AFCA" w14:textId="4CD9206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F1A197" w14:textId="40BD94C5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D0E317" w14:textId="06D87A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bookmarkEnd w:id="9"/>
      <w:tr w:rsidR="007E7907" w14:paraId="10ADE1A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2B5D8A" w14:textId="10EBF59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1B191E">
              <w:rPr>
                <w:rFonts w:ascii="Times New Roman" w:hAnsi="Times New Roman"/>
                <w:b/>
                <w:szCs w:val="20"/>
              </w:rPr>
              <w:t>gwr_swale_flag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B0534C" w14:textId="4739509C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indicate if GWR swales are allowed (</w:t>
            </w:r>
            <w:r w:rsidRPr="0045165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5165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=groundwater flow goes to groundwater sink; </w:t>
            </w:r>
            <w:r w:rsidRPr="0045165B">
              <w:rPr>
                <w:rFonts w:ascii="Courier New" w:hAnsi="Courier New" w:cs="Courier New"/>
                <w:szCs w:val="20"/>
              </w:rPr>
              <w:t>3</w:t>
            </w:r>
            <w:r>
              <w:rPr>
                <w:szCs w:val="20"/>
              </w:rPr>
              <w:t xml:space="preserve">=groundwater flow goes to stream segment specified using parameter </w:t>
            </w:r>
            <w:r w:rsidRPr="0045165B">
              <w:rPr>
                <w:b/>
                <w:szCs w:val="20"/>
              </w:rPr>
              <w:t>hru_segment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784E1F" w14:textId="3A69450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swales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59C7FD" w14:textId="7061928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5A0EC1" w14:textId="6A3F14B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F4AD6C" w14:textId="2CE6784E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169DDD7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9FF9D62" w14:textId="4145357B" w:rsidR="007E7907" w:rsidRPr="007E7907" w:rsidRDefault="007E7907" w:rsidP="007E7907">
            <w:pPr>
              <w:pStyle w:val="TableCellbodyparameter"/>
              <w:rPr>
                <w:rFonts w:ascii="Times New Roman" w:hAnsi="Times New Roman"/>
                <w:b/>
                <w:bCs/>
                <w:szCs w:val="20"/>
              </w:rPr>
            </w:pPr>
            <w:r w:rsidRPr="007E7907">
              <w:rPr>
                <w:rFonts w:ascii="Times New Roman" w:hAnsi="Times New Roman"/>
                <w:b/>
                <w:bCs/>
                <w:szCs w:val="20"/>
                <w:highlight w:val="red"/>
              </w:rPr>
              <w:t>mbInit_flag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E45ABB2" w14:textId="0ACB9F88" w:rsidR="007E7907" w:rsidRDefault="00367608" w:rsidP="007E7907">
            <w:pPr>
              <w:pStyle w:val="TableCellBody"/>
              <w:rPr>
                <w:szCs w:val="20"/>
              </w:rPr>
            </w:pPr>
            <w:r w:rsidRPr="00367608">
              <w:t>Flag to indicate initial mass balance of glaciers (</w:t>
            </w:r>
            <w:r w:rsidRPr="00E01B07">
              <w:rPr>
                <w:rFonts w:ascii="Courier New" w:hAnsi="Courier New" w:cs="Courier New"/>
              </w:rPr>
              <w:t>0</w:t>
            </w:r>
            <w:r w:rsidRPr="00367608">
              <w:t xml:space="preserve">=no optimization; </w:t>
            </w:r>
            <w:r w:rsidRPr="00E01B07">
              <w:rPr>
                <w:rFonts w:ascii="Courier New" w:hAnsi="Courier New" w:cs="Courier New"/>
              </w:rPr>
              <w:t>1</w:t>
            </w:r>
            <w:r w:rsidRPr="00367608">
              <w:t xml:space="preserve">=use first year of climate data; </w:t>
            </w:r>
            <w:r w:rsidRPr="00E01B07">
              <w:rPr>
                <w:rFonts w:ascii="Courier New" w:hAnsi="Courier New" w:cs="Courier New"/>
              </w:rPr>
              <w:t>2</w:t>
            </w:r>
            <w:r w:rsidRPr="00367608">
              <w:t>=constant mass balance gradient above and below equilibrium line altitude (ELA)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D89625" w14:textId="29ECFC0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7E7907">
              <w:rPr>
                <w:b/>
                <w:bCs/>
                <w:szCs w:val="20"/>
              </w:rPr>
              <w:t>glacier_flag</w:t>
            </w:r>
            <w:r>
              <w:rPr>
                <w:szCs w:val="20"/>
              </w:rPr>
              <w:t xml:space="preserve"> = </w:t>
            </w:r>
            <w:r w:rsidRPr="007E790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04D20C" w14:textId="7F8C43FD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FAF092" w14:textId="0445A9B5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EC058E" w14:textId="20A20FD2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7F43518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6F2025" w14:textId="3F8CEC8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precip_module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30DB06" w14:textId="45CEE21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precipitation-d</w:t>
            </w:r>
            <w:r>
              <w:rPr>
                <w:szCs w:val="20"/>
              </w:rPr>
              <w:t>istribution method (</w:t>
            </w:r>
            <w:r w:rsidRPr="003E39F7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precip_1sta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precip_dist2</w:t>
            </w:r>
            <w:r w:rsidRPr="002345A1">
              <w:rPr>
                <w:szCs w:val="20"/>
              </w:rPr>
              <w:t xml:space="preserve">, </w:t>
            </w:r>
            <w:r w:rsidRPr="003E39F7">
              <w:rPr>
                <w:rFonts w:ascii="Courier New" w:hAnsi="Courier New" w:cs="Courier New"/>
                <w:szCs w:val="20"/>
              </w:rPr>
              <w:t>precip_laps</w:t>
            </w:r>
            <w:r w:rsidR="00E01B07" w:rsidRPr="00067A00">
              <w:t xml:space="preserve">, </w:t>
            </w:r>
            <w:r w:rsidR="00E01B07">
              <w:rPr>
                <w:rFonts w:ascii="Courier New" w:hAnsi="Courier New" w:cs="Courier New"/>
                <w:highlight w:val="red"/>
              </w:rPr>
              <w:t>preci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p_map</w:t>
            </w:r>
            <w:r w:rsidRPr="002345A1">
              <w:rPr>
                <w:szCs w:val="20"/>
              </w:rPr>
              <w:t xml:space="preserve">, or </w:t>
            </w:r>
            <w:r w:rsidRPr="003E39F7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44F35C4" w14:textId="68D49D2B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CE9011" w14:textId="3F9E6E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879E3A5" w14:textId="3BEF3871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1F1A5D" w14:textId="6355083D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precip_1sta</w:t>
            </w:r>
          </w:p>
        </w:tc>
      </w:tr>
      <w:tr w:rsidR="007E7907" w14:paraId="2A95CF0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C3D582" w14:textId="6AD841F8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snarea_curve_flag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2C50E" w14:textId="46E92CEC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specify </w:t>
            </w:r>
            <w:r>
              <w:rPr>
                <w:szCs w:val="20"/>
              </w:rPr>
              <w:t>snow depletion curve calculation method</w:t>
            </w:r>
            <w:r w:rsidRPr="00911B19">
              <w:rPr>
                <w:szCs w:val="20"/>
              </w:rPr>
              <w:t>.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</w:t>
            </w:r>
            <w:r>
              <w:rPr>
                <w:szCs w:val="20"/>
              </w:rPr>
              <w:t xml:space="preserve">specify snow depletion curves with parameter </w:t>
            </w:r>
            <w:r w:rsidRPr="00964300">
              <w:rPr>
                <w:b/>
                <w:szCs w:val="20"/>
              </w:rPr>
              <w:t>hru_deplcrv</w:t>
            </w:r>
            <w:r>
              <w:rPr>
                <w:szCs w:val="20"/>
              </w:rPr>
              <w:t xml:space="preserve"> and </w:t>
            </w:r>
            <w:r w:rsidRPr="00964300">
              <w:rPr>
                <w:b/>
                <w:szCs w:val="20"/>
              </w:rPr>
              <w:t>snarea_curve</w:t>
            </w:r>
            <w:r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=compute using parameters </w:t>
            </w:r>
            <w:r w:rsidRPr="00964300">
              <w:rPr>
                <w:b/>
                <w:szCs w:val="20"/>
              </w:rPr>
              <w:t>snarea_a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snarea_b</w:t>
            </w:r>
            <w:r>
              <w:rPr>
                <w:szCs w:val="20"/>
              </w:rPr>
              <w:t xml:space="preserve">, </w:t>
            </w:r>
            <w:r w:rsidRPr="00964300">
              <w:rPr>
                <w:b/>
                <w:szCs w:val="20"/>
              </w:rPr>
              <w:t>snarea_c</w:t>
            </w:r>
            <w:r>
              <w:rPr>
                <w:szCs w:val="20"/>
              </w:rPr>
              <w:t xml:space="preserve">, and </w:t>
            </w:r>
            <w:r w:rsidRPr="00964300">
              <w:rPr>
                <w:b/>
                <w:szCs w:val="20"/>
              </w:rPr>
              <w:t>snarea_d</w:t>
            </w:r>
            <w:r w:rsidRPr="00911B19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AE620E" w14:textId="12D34296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F4A739" w14:textId="29B1EE90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C02488" w14:textId="2A19C16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6461B65" w14:textId="391CB9D9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62019F2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E23F5" w14:textId="3A94BCFB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C458DB">
              <w:rPr>
                <w:rFonts w:ascii="Times New Roman" w:hAnsi="Times New Roman"/>
                <w:b/>
                <w:szCs w:val="20"/>
                <w:highlight w:val="magenta"/>
              </w:rPr>
              <w:t>soilzone_aet_flag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E6206E" w14:textId="0A403C80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911B19">
              <w:rPr>
                <w:szCs w:val="20"/>
              </w:rPr>
              <w:t xml:space="preserve">Flag to </w:t>
            </w:r>
            <w:r>
              <w:rPr>
                <w:szCs w:val="20"/>
              </w:rPr>
              <w:t xml:space="preserve">specify </w:t>
            </w:r>
            <w:r w:rsidRPr="00911B19">
              <w:rPr>
                <w:szCs w:val="20"/>
              </w:rPr>
              <w:t>soil-water evapotranspiration (ET)</w:t>
            </w:r>
            <w:r>
              <w:rPr>
                <w:szCs w:val="20"/>
              </w:rPr>
              <w:t xml:space="preserve"> compute method.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Either it’s </w:t>
            </w:r>
            <w:r w:rsidRPr="00911B19">
              <w:rPr>
                <w:szCs w:val="20"/>
              </w:rPr>
              <w:t>based on unsatisfied potential ET (PET</w:t>
            </w:r>
            <w:r>
              <w:rPr>
                <w:szCs w:val="20"/>
              </w:rPr>
              <w:t>) and</w:t>
            </w:r>
            <w:r w:rsidR="00C76293">
              <w:rPr>
                <w:szCs w:val="20"/>
              </w:rPr>
              <w:t>,</w:t>
            </w:r>
            <w:r>
              <w:rPr>
                <w:szCs w:val="20"/>
              </w:rPr>
              <w:t xml:space="preserve"> for GSFLOW or GSFLOW5 modes</w:t>
            </w:r>
            <w:r w:rsidR="00C76293">
              <w:rPr>
                <w:szCs w:val="20"/>
              </w:rPr>
              <w:t>,</w:t>
            </w:r>
            <w:r>
              <w:rPr>
                <w:szCs w:val="20"/>
              </w:rPr>
              <w:t xml:space="preserve"> replenish</w:t>
            </w:r>
            <w:r w:rsidR="00C76293">
              <w:rPr>
                <w:szCs w:val="20"/>
              </w:rPr>
              <w:t>es</w:t>
            </w:r>
            <w:r>
              <w:rPr>
                <w:szCs w:val="20"/>
              </w:rPr>
              <w:t xml:space="preserve"> the upper zone of capillary reservoir using the fraction of the upper zone of the capillary reservoir</w:t>
            </w:r>
            <w:r w:rsidRPr="00911B19">
              <w:rPr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 w:rsidRPr="00911B19">
              <w:rPr>
                <w:szCs w:val="20"/>
              </w:rPr>
              <w:t xml:space="preserve">as was done in previous versions) or </w:t>
            </w:r>
            <w:r>
              <w:rPr>
                <w:szCs w:val="20"/>
              </w:rPr>
              <w:t xml:space="preserve">it’s </w:t>
            </w:r>
            <w:r w:rsidRPr="00911B19">
              <w:rPr>
                <w:szCs w:val="20"/>
              </w:rPr>
              <w:t>based on PET when specified equal to 1</w:t>
            </w:r>
            <w:r>
              <w:rPr>
                <w:szCs w:val="20"/>
              </w:rPr>
              <w:t xml:space="preserve"> and replenish</w:t>
            </w:r>
            <w:r w:rsidR="00C76293">
              <w:rPr>
                <w:szCs w:val="20"/>
              </w:rPr>
              <w:t>es</w:t>
            </w:r>
            <w:r>
              <w:rPr>
                <w:szCs w:val="20"/>
              </w:rPr>
              <w:t xml:space="preserve"> by first filling the lower zone and then the upper zone to their maximum water-holding capacities</w:t>
            </w:r>
            <w:r w:rsidRPr="00911B19">
              <w:rPr>
                <w:szCs w:val="20"/>
              </w:rPr>
              <w:t xml:space="preserve"> (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 w:rsidRPr="00911B19">
              <w:rPr>
                <w:szCs w:val="20"/>
              </w:rPr>
              <w:t>=compute soil-water ET based on unsatisfied ET</w:t>
            </w:r>
            <w:r>
              <w:rPr>
                <w:szCs w:val="20"/>
              </w:rPr>
              <w:t xml:space="preserve"> and old upper zone replenishment method</w:t>
            </w:r>
            <w:r w:rsidRPr="00911B19">
              <w:rPr>
                <w:szCs w:val="20"/>
              </w:rPr>
              <w:t xml:space="preserve">;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 w:rsidRPr="00911B19">
              <w:rPr>
                <w:szCs w:val="20"/>
              </w:rPr>
              <w:t>=based on PET</w:t>
            </w:r>
            <w:r>
              <w:rPr>
                <w:szCs w:val="20"/>
              </w:rPr>
              <w:t xml:space="preserve"> and </w:t>
            </w:r>
            <w:r>
              <w:rPr>
                <w:szCs w:val="20"/>
              </w:rPr>
              <w:lastRenderedPageBreak/>
              <w:t>new replenishment method</w:t>
            </w:r>
            <w:r w:rsidRPr="00911B19">
              <w:rPr>
                <w:szCs w:val="20"/>
              </w:rPr>
              <w:t>)</w:t>
            </w:r>
            <w:r>
              <w:rPr>
                <w:szCs w:val="20"/>
              </w:rPr>
              <w:t xml:space="preserve">; set to </w:t>
            </w:r>
            <w:r w:rsidRPr="00E01B07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 for downward compatibility of old models, though it is recommended setting to </w:t>
            </w:r>
            <w:r w:rsidRPr="00E01B0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for new models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F76FF2B" w14:textId="588E6589" w:rsidR="007E7907" w:rsidRPr="002345A1" w:rsidRDefault="00965E47" w:rsidP="007E7907">
            <w:pPr>
              <w:pStyle w:val="TableCellBody"/>
              <w:jc w:val="center"/>
              <w:rPr>
                <w:szCs w:val="20"/>
              </w:rPr>
            </w:pPr>
            <w:r>
              <w:lastRenderedPageBreak/>
              <w:t>optional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27DAFA" w14:textId="0DDC9BCF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08982A" w14:textId="6351FB03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C259F3" w14:textId="5B177F60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7E7907" w14:paraId="2525228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382C64B" w14:textId="3D29D41C" w:rsidR="007E7907" w:rsidRPr="00C458DB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solrad_module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AFDD74E" w14:textId="08BAFCAF" w:rsidR="007E7907" w:rsidRPr="00911B19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solar-radiation-distribution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ccsolrad</w:t>
            </w:r>
            <w:r>
              <w:rPr>
                <w:szCs w:val="20"/>
              </w:rPr>
              <w:t xml:space="preserve"> 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ddsolrad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7399DAF" w14:textId="087C7622" w:rsidR="007E7907" w:rsidRPr="00D26E09" w:rsidRDefault="007E7907" w:rsidP="007E7907">
            <w:pPr>
              <w:pStyle w:val="TableCellBody"/>
              <w:jc w:val="center"/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630DF4" w14:textId="29CC9E71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1B1924" w14:textId="29E70F59" w:rsidR="007E7907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A04934" w14:textId="204488F3" w:rsidR="007E790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ddsolrad</w:t>
            </w:r>
          </w:p>
        </w:tc>
      </w:tr>
      <w:tr w:rsidR="007E7907" w14:paraId="26D413D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42AC88" w14:textId="77777777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srunoff_module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E1DBCF" w14:textId="77777777" w:rsidR="007E7907" w:rsidRPr="002345A1" w:rsidRDefault="007E7907" w:rsidP="007E7907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surface-runoff/infiltration computation method (</w:t>
            </w:r>
            <w:r w:rsidRPr="00EB3FF9">
              <w:rPr>
                <w:rFonts w:ascii="Courier New" w:hAnsi="Courier New" w:cs="Courier New"/>
                <w:szCs w:val="20"/>
              </w:rPr>
              <w:t>srunoff_carea</w:t>
            </w:r>
            <w:r w:rsidRPr="002345A1">
              <w:rPr>
                <w:szCs w:val="20"/>
              </w:rPr>
              <w:t xml:space="preserve"> or </w:t>
            </w:r>
            <w:r w:rsidRPr="00EB3FF9">
              <w:rPr>
                <w:rFonts w:ascii="Courier New" w:hAnsi="Courier New" w:cs="Courier New"/>
                <w:szCs w:val="20"/>
              </w:rPr>
              <w:t>srunoff_smidx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7BA7E85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94AADA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B54D3" w14:textId="77777777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A1DE25" w14:textId="77777777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srunoff_smidx</w:t>
            </w:r>
          </w:p>
        </w:tc>
      </w:tr>
      <w:tr w:rsidR="007E7907" w14:paraId="64C622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FC64D4" w14:textId="10111F91" w:rsidR="007E7907" w:rsidRPr="002345A1" w:rsidRDefault="007E7907" w:rsidP="007E7907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stream_temp_flag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B4C9B8" w14:textId="6FA2CD93" w:rsidR="007E7907" w:rsidRPr="002345A1" w:rsidRDefault="007E7907" w:rsidP="007E79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Flag to specify whether to simulate stream temperature</w:t>
            </w:r>
            <w:r w:rsidR="00C76293">
              <w:rPr>
                <w:szCs w:val="20"/>
              </w:rPr>
              <w:t>;</w:t>
            </w:r>
            <w:r>
              <w:rPr>
                <w:szCs w:val="20"/>
              </w:rPr>
              <w:t xml:space="preserve">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DD0DF7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7AB743B" w14:textId="3FF85576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6D3D9" w14:textId="34F3588C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4A1290" w14:textId="7698D40A" w:rsidR="007E7907" w:rsidRPr="002345A1" w:rsidRDefault="007E7907" w:rsidP="007E7907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B6D2EA" w14:textId="600B7406" w:rsidR="007E7907" w:rsidRPr="00420557" w:rsidRDefault="007E7907" w:rsidP="007E790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2FE9B97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B77721" w14:textId="1A83D20B" w:rsidR="009F7D13" w:rsidRPr="005472B9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  <w:highlight w:val="magenta"/>
              </w:rPr>
            </w:pPr>
            <w:r w:rsidRPr="009F7D13">
              <w:rPr>
                <w:rFonts w:ascii="Times New Roman" w:hAnsi="Times New Roman"/>
                <w:b/>
                <w:szCs w:val="20"/>
                <w:highlight w:val="red"/>
              </w:rPr>
              <w:t>stream_temp_shade_flag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621AE8" w14:textId="067997F3" w:rsidR="009F7D13" w:rsidRPr="009F7D13" w:rsidRDefault="009F7D13" w:rsidP="009F7D13">
            <w:pPr>
              <w:pStyle w:val="TableCellBody"/>
              <w:rPr>
                <w:szCs w:val="20"/>
              </w:rPr>
            </w:pPr>
            <w:r w:rsidRPr="009F7D13">
              <w:rPr>
                <w:szCs w:val="20"/>
              </w:rPr>
              <w:t>Flag to indicate how shade is used in the stream_temp module (</w:t>
            </w:r>
            <w:r w:rsidRPr="009F7D13">
              <w:rPr>
                <w:rFonts w:ascii="Courier New" w:hAnsi="Courier New" w:cs="Courier New"/>
                <w:szCs w:val="20"/>
              </w:rPr>
              <w:t>0</w:t>
            </w:r>
            <w:r w:rsidRPr="009F7D13">
              <w:rPr>
                <w:szCs w:val="20"/>
              </w:rPr>
              <w:t xml:space="preserve"> = compute shade; </w:t>
            </w:r>
            <w:r w:rsidRPr="009F7D13">
              <w:rPr>
                <w:rFonts w:ascii="Courier New" w:hAnsi="Courier New" w:cs="Courier New"/>
                <w:szCs w:val="20"/>
              </w:rPr>
              <w:t>1</w:t>
            </w:r>
            <w:r w:rsidRPr="009F7D13">
              <w:rPr>
                <w:szCs w:val="20"/>
              </w:rPr>
              <w:t xml:space="preserve"> = specified constant)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F221B" w14:textId="45EB5371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C27E5" w14:textId="6FECDDE8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535DFA" w14:textId="6D09EE89" w:rsidR="009F7D13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E48F4F1" w14:textId="3110F548" w:rsidR="009F7D13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11CB5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1094C16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strmflow_module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B8B7F1" w14:textId="4535CB29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streamflow routing simulation method (</w:t>
            </w:r>
            <w:r w:rsidRPr="00420557">
              <w:rPr>
                <w:rFonts w:ascii="Courier New" w:hAnsi="Courier New" w:cs="Courier New"/>
                <w:szCs w:val="20"/>
              </w:rPr>
              <w:t>strmflow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E342E1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5756B1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9B648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6D11FF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5833E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strmflow</w:t>
            </w:r>
          </w:p>
        </w:tc>
      </w:tr>
      <w:tr w:rsidR="009F7D13" w14:paraId="70246F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BEA07B" w14:textId="6D5A40FC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  <w:highlight w:val="magenta"/>
              </w:rPr>
              <w:t>s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trmtemp</w:t>
            </w:r>
            <w:r>
              <w:rPr>
                <w:rFonts w:ascii="Times New Roman" w:hAnsi="Times New Roman"/>
                <w:b/>
                <w:szCs w:val="20"/>
                <w:highlight w:val="magenta"/>
              </w:rPr>
              <w:t>_humidity</w:t>
            </w:r>
            <w:r w:rsidRPr="005472B9">
              <w:rPr>
                <w:rFonts w:ascii="Times New Roman" w:hAnsi="Times New Roman"/>
                <w:b/>
                <w:szCs w:val="20"/>
                <w:highlight w:val="magenta"/>
              </w:rPr>
              <w:t>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1F7A34" w14:textId="6914F2E4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EE6F21">
              <w:rPr>
                <w:szCs w:val="20"/>
              </w:rPr>
              <w:t xml:space="preserve">Flag to specify where humidity information is read </w:t>
            </w:r>
            <w:r w:rsidR="00B16752">
              <w:rPr>
                <w:szCs w:val="20"/>
              </w:rPr>
              <w:t xml:space="preserve">from Data File </w:t>
            </w:r>
            <w:r w:rsidRPr="00EE6F21">
              <w:rPr>
                <w:szCs w:val="20"/>
              </w:rPr>
              <w:t xml:space="preserve">for use by the </w:t>
            </w:r>
            <w:r w:rsidRPr="00EE6F21">
              <w:rPr>
                <w:rFonts w:ascii="Courier New" w:hAnsi="Courier New" w:cs="Courier New"/>
                <w:szCs w:val="20"/>
              </w:rPr>
              <w:t>stream_temp</w:t>
            </w:r>
            <w:r w:rsidRPr="00EE6F21">
              <w:rPr>
                <w:szCs w:val="20"/>
              </w:rPr>
              <w:t xml:space="preserve"> module (0=CBH File specified by control parameter </w:t>
            </w:r>
            <w:r w:rsidRPr="00EE6F21">
              <w:rPr>
                <w:b/>
                <w:szCs w:val="20"/>
              </w:rPr>
              <w:t>humidity_day</w:t>
            </w:r>
            <w:r w:rsidRPr="00EE6F21">
              <w:rPr>
                <w:szCs w:val="20"/>
              </w:rPr>
              <w:t xml:space="preserve">; 1=parameter </w:t>
            </w:r>
            <w:r w:rsidRPr="00EE6F21">
              <w:rPr>
                <w:b/>
                <w:szCs w:val="20"/>
              </w:rPr>
              <w:t>seg_humidity</w:t>
            </w:r>
            <w:r w:rsidRPr="00EE6F21">
              <w:rPr>
                <w:szCs w:val="20"/>
              </w:rPr>
              <w:t xml:space="preserve">; 2=Data File with values assigned based on parameter </w:t>
            </w:r>
            <w:r w:rsidRPr="00EE6F21">
              <w:rPr>
                <w:b/>
                <w:szCs w:val="20"/>
              </w:rPr>
              <w:t>seg_humidity_sta</w:t>
            </w:r>
            <w:r w:rsidRPr="00EE6F21">
              <w:rPr>
                <w:szCs w:val="20"/>
              </w:rPr>
              <w:t>)</w:t>
            </w:r>
            <w:r>
              <w:rPr>
                <w:szCs w:val="20"/>
              </w:rPr>
              <w:t xml:space="preserve">, </w:t>
            </w:r>
            <w:r w:rsidRPr="00EE6F21">
              <w:rPr>
                <w:b/>
                <w:szCs w:val="20"/>
              </w:rPr>
              <w:t>strmflow_module</w:t>
            </w:r>
            <w:r>
              <w:rPr>
                <w:szCs w:val="20"/>
              </w:rPr>
              <w:t xml:space="preserve"> must be set to </w:t>
            </w:r>
            <w:r w:rsidRPr="00420557">
              <w:rPr>
                <w:rFonts w:ascii="Courier New" w:hAnsi="Courier New" w:cs="Courier New"/>
                <w:szCs w:val="20"/>
              </w:rPr>
              <w:t>muskingum</w:t>
            </w:r>
            <w:r w:rsidRPr="002345A1">
              <w:rPr>
                <w:szCs w:val="20"/>
              </w:rPr>
              <w:t xml:space="preserve">, </w:t>
            </w:r>
            <w:r w:rsidRPr="00AF4F1A">
              <w:rPr>
                <w:rFonts w:ascii="Courier New" w:hAnsi="Courier New" w:cs="Courier New"/>
                <w:szCs w:val="20"/>
                <w:highlight w:val="magenta"/>
              </w:rPr>
              <w:t>muskingum_mann</w:t>
            </w:r>
            <w:r w:rsidRPr="002345A1">
              <w:rPr>
                <w:szCs w:val="20"/>
              </w:rPr>
              <w:t xml:space="preserve">, </w:t>
            </w:r>
            <w:r w:rsidRPr="00420557">
              <w:rPr>
                <w:rFonts w:ascii="Courier New" w:hAnsi="Courier New" w:cs="Courier New"/>
                <w:szCs w:val="20"/>
              </w:rPr>
              <w:t>strmflow_in_out</w:t>
            </w:r>
            <w:r w:rsidRPr="002345A1">
              <w:rPr>
                <w:szCs w:val="20"/>
              </w:rPr>
              <w:t xml:space="preserve">, or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1A00FD5" w14:textId="3AE342D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stream temperature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48C2A6E" w14:textId="3B87AC3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44A5CF" w14:textId="5EE579D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499ECF7" w14:textId="2480F79E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14:paraId="3EB187F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050F1A9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subbasin_flag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53A507" w14:textId="53B56B53" w:rsidR="009F7D13" w:rsidRPr="0001286D" w:rsidRDefault="009F7D13" w:rsidP="009F7D13">
            <w:pPr>
              <w:pStyle w:val="TableCellBody"/>
            </w:pPr>
            <w:r w:rsidRPr="0001286D">
              <w:t>Flag to indicate if internal subbasin</w:t>
            </w:r>
            <w:r w:rsidR="00C76293">
              <w:t>s</w:t>
            </w:r>
            <w:r w:rsidRPr="0001286D">
              <w:t xml:space="preserve"> are computed</w:t>
            </w:r>
            <w: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EEE612" w14:textId="77777777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</w:rPr>
              <w:t>n</w:t>
            </w:r>
            <w:r w:rsidRPr="0001286D">
              <w:rPr>
                <w:b/>
              </w:rPr>
              <w:t>sub</w:t>
            </w:r>
            <w:r>
              <w:rPr>
                <w:b/>
              </w:rPr>
              <w:t xml:space="preserve"> </w:t>
            </w:r>
            <w:r w:rsidRPr="0001286D">
              <w:t>&gt;</w:t>
            </w:r>
            <w:r>
              <w:t xml:space="preserve"> </w:t>
            </w:r>
            <w:r w:rsidRPr="00EB3FF9">
              <w:rPr>
                <w:rFonts w:ascii="Courier New" w:hAnsi="Courier New" w:cs="Courier New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FD02FF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68F542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95D24B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72B051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BA37B2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temp_module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77224" w14:textId="11B7CBF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>Module name for temperature-distribution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temp_1sta</w:t>
            </w:r>
            <w:r w:rsidRPr="00067A00"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temp_dist2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temp_laps</w:t>
            </w:r>
            <w:r w:rsidR="00E01B07" w:rsidRPr="00067A00">
              <w:t xml:space="preserve">, </w:t>
            </w:r>
            <w:r w:rsidR="00E01B07" w:rsidRPr="00E01B07">
              <w:rPr>
                <w:rFonts w:ascii="Courier New" w:hAnsi="Courier New" w:cs="Courier New"/>
                <w:highlight w:val="red"/>
              </w:rPr>
              <w:t>temp_map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ide_dist</w:t>
            </w:r>
            <w:r w:rsidRPr="002345A1">
              <w:rPr>
                <w:szCs w:val="20"/>
              </w:rPr>
              <w:t xml:space="preserve">, </w:t>
            </w:r>
            <w:r>
              <w:rPr>
                <w:szCs w:val="20"/>
              </w:rPr>
              <w:t>or</w:t>
            </w:r>
            <w:r w:rsidRPr="002345A1"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xyz_dist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CE2BE0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A1ACA5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69316D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99E342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temp_1sta</w:t>
            </w:r>
          </w:p>
        </w:tc>
      </w:tr>
      <w:tr w:rsidR="009F7D13" w14:paraId="4BEA85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3F758C" w14:textId="77777777" w:rsidR="009F7D13" w:rsidRPr="002345A1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2345A1">
              <w:rPr>
                <w:rFonts w:ascii="Times New Roman" w:hAnsi="Times New Roman"/>
                <w:b/>
                <w:szCs w:val="20"/>
              </w:rPr>
              <w:t>transp_module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8D65BC" w14:textId="77777777" w:rsidR="009F7D13" w:rsidRPr="002345A1" w:rsidRDefault="009F7D13" w:rsidP="009F7D13">
            <w:pPr>
              <w:pStyle w:val="tablecell-centered"/>
              <w:jc w:val="left"/>
              <w:rPr>
                <w:szCs w:val="20"/>
              </w:rPr>
            </w:pPr>
            <w:r w:rsidRPr="002345A1">
              <w:rPr>
                <w:szCs w:val="20"/>
              </w:rPr>
              <w:t>Module name for transpiration simulation method (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  <w:r w:rsidRPr="002345A1">
              <w:rPr>
                <w:szCs w:val="20"/>
              </w:rPr>
              <w:t xml:space="preserve">, </w:t>
            </w:r>
            <w:r w:rsidRPr="00EB3FF9">
              <w:rPr>
                <w:rFonts w:ascii="Courier New" w:hAnsi="Courier New" w:cs="Courier New"/>
                <w:szCs w:val="20"/>
              </w:rPr>
              <w:t>transp_frost</w:t>
            </w:r>
            <w:r w:rsidRPr="002345A1">
              <w:rPr>
                <w:szCs w:val="20"/>
              </w:rPr>
              <w:t xml:space="preserve">, or </w:t>
            </w:r>
            <w:r w:rsidRPr="00EB3FF9">
              <w:rPr>
                <w:rFonts w:ascii="Courier New" w:hAnsi="Courier New" w:cs="Courier New"/>
                <w:szCs w:val="20"/>
              </w:rPr>
              <w:t>transp_tindex</w:t>
            </w:r>
            <w:r w:rsidRPr="002345A1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84AA1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module selection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57E61E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E356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D2A40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transp_tindex</w:t>
            </w:r>
          </w:p>
        </w:tc>
      </w:tr>
      <w:tr w:rsidR="009F7D13" w14:paraId="33A9BFCA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FFBAAF" w14:textId="77777777" w:rsidR="009F7D13" w:rsidRDefault="009F7D13" w:rsidP="009F7D13">
            <w:pPr>
              <w:pStyle w:val="TableSpanner"/>
            </w:pPr>
            <w:r>
              <w:t>Climate-by-HRU Files</w:t>
            </w:r>
          </w:p>
        </w:tc>
      </w:tr>
      <w:tr w:rsidR="009F7D13" w14:paraId="5089113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22F77BC" w14:textId="58684426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1B191E">
              <w:rPr>
                <w:b/>
                <w:szCs w:val="20"/>
              </w:rPr>
              <w:t>cbh_binary_flag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211287C" w14:textId="7D6D3697" w:rsidR="009F7D13" w:rsidRPr="002345A1" w:rsidRDefault="009F7D13" w:rsidP="009F7D1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Flag to specify whether to input CBH files in a binary format using the </w:t>
            </w:r>
            <w:r w:rsidR="00B16752">
              <w:rPr>
                <w:szCs w:val="20"/>
              </w:rPr>
              <w:t>same</w:t>
            </w:r>
            <w:r>
              <w:rPr>
                <w:szCs w:val="20"/>
              </w:rPr>
              <w:t xml:space="preserve"> order of values as the text file version </w:t>
            </w:r>
            <w:r>
              <w:t>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4AF7F0" w14:textId="65051D3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input options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2167255" w14:textId="4D3D49B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22CC693" w14:textId="5010AE6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CAC8DF" w14:textId="2AFFF678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013ADD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DAE266F" w14:textId="0A91D460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humidity_day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05794C" w14:textId="76CECE9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humidity input data for each HRU to specify variable </w:t>
            </w:r>
            <w:r w:rsidRPr="002345A1">
              <w:rPr>
                <w:i/>
                <w:szCs w:val="20"/>
              </w:rPr>
              <w:t>humidity_hru</w:t>
            </w:r>
            <w:r w:rsidR="008F1003">
              <w:rPr>
                <w:szCs w:val="20"/>
              </w:rPr>
              <w:t xml:space="preserve"> (units: </w:t>
            </w:r>
            <w:r w:rsidRPr="001B191E">
              <w:rPr>
                <w:szCs w:val="20"/>
              </w:rPr>
              <w:t>percentage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0B0D95" w14:textId="4FB51568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114F714" w14:textId="204D54E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578E1C" w14:textId="51BE404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F3ABD5" w14:textId="00A5DB12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humidity.day</w:t>
            </w:r>
          </w:p>
        </w:tc>
      </w:tr>
      <w:tr w:rsidR="009F7D13" w14:paraId="41F85C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655A25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orad_flag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C401303" w14:textId="24CC280F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Flag to specify </w:t>
            </w:r>
            <w:r w:rsidR="00B16752" w:rsidRPr="002345A1">
              <w:rPr>
                <w:szCs w:val="20"/>
              </w:rPr>
              <w:t>whether</w:t>
            </w:r>
            <w:r w:rsidRPr="002345A1">
              <w:rPr>
                <w:szCs w:val="20"/>
              </w:rPr>
              <w:t xml:space="preserve"> the variable </w:t>
            </w:r>
            <w:r w:rsidRPr="002345A1">
              <w:rPr>
                <w:i/>
                <w:szCs w:val="20"/>
              </w:rPr>
              <w:t>orad</w:t>
            </w:r>
            <w:r w:rsidRPr="002345A1">
              <w:rPr>
                <w:szCs w:val="20"/>
              </w:rPr>
              <w:t xml:space="preserve"> is specified as the last column of the </w:t>
            </w:r>
            <w:r w:rsidRPr="002345A1">
              <w:rPr>
                <w:b/>
                <w:szCs w:val="20"/>
              </w:rPr>
              <w:t xml:space="preserve">swrad_day </w:t>
            </w:r>
            <w:r w:rsidRPr="002345A1">
              <w:rPr>
                <w:szCs w:val="20"/>
              </w:rPr>
              <w:t>CBH file 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261E34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E6168A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8147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55486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1</w:t>
            </w:r>
          </w:p>
        </w:tc>
      </w:tr>
      <w:tr w:rsidR="009F7D13" w14:paraId="1326EAF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124F3B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potet_day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7687CB" w14:textId="5AF0124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potential-ET input data for each HRU to specify variable </w:t>
            </w:r>
            <w:r w:rsidRPr="002345A1">
              <w:rPr>
                <w:i/>
                <w:szCs w:val="20"/>
              </w:rPr>
              <w:t>potet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inches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425E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86DE5E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18CAF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12F6AF5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potet.day</w:t>
            </w:r>
          </w:p>
        </w:tc>
      </w:tr>
      <w:tr w:rsidR="009F7D13" w14:paraId="6F038FE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117EF1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lastRenderedPageBreak/>
              <w:t>precip_day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53FCE23" w14:textId="6AC3560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precipitation input data for each HRU to specify variable </w:t>
            </w:r>
            <w:proofErr w:type="spellStart"/>
            <w:r w:rsidRPr="002345A1">
              <w:rPr>
                <w:i/>
                <w:szCs w:val="20"/>
              </w:rPr>
              <w:t>precip</w:t>
            </w:r>
            <w:proofErr w:type="spellEnd"/>
            <w:r w:rsidR="008F1003">
              <w:rPr>
                <w:szCs w:val="20"/>
              </w:rPr>
              <w:t xml:space="preserve"> </w:t>
            </w:r>
            <w:r w:rsidR="00336C41">
              <w:rPr>
                <w:szCs w:val="20"/>
              </w:rPr>
              <w:t>(</w:t>
            </w:r>
            <w:r w:rsidR="00336C41" w:rsidRPr="000E543B">
              <w:rPr>
                <w:szCs w:val="20"/>
              </w:rPr>
              <w:t xml:space="preserve">units based on value specified for parameter </w:t>
            </w:r>
            <w:r w:rsidR="00336C41" w:rsidRPr="000E543B">
              <w:rPr>
                <w:b/>
                <w:szCs w:val="20"/>
              </w:rPr>
              <w:t>precip_units</w:t>
            </w:r>
            <w:r w:rsidR="00336C41">
              <w:rPr>
                <w:b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D3EA2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6142E9">
              <w:rPr>
                <w:szCs w:val="20"/>
              </w:rPr>
              <w:t>=</w:t>
            </w:r>
            <w:r w:rsidRPr="00EB3FF9">
              <w:rPr>
                <w:rFonts w:ascii="Courier New" w:hAnsi="Courier New" w:cs="Courier New"/>
                <w:szCs w:val="20"/>
              </w:rPr>
              <w:t xml:space="preserve"> 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C9F6E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1148D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23586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precip.day</w:t>
            </w:r>
          </w:p>
        </w:tc>
      </w:tr>
      <w:tr w:rsidR="009F7D13" w14:paraId="6AD0D23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6B58ADA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swrad_day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D9CD4E4" w14:textId="5196BAC0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solar-radiation input data for each HRU to specify variable </w:t>
            </w:r>
            <w:r w:rsidRPr="002345A1">
              <w:rPr>
                <w:i/>
                <w:szCs w:val="20"/>
              </w:rPr>
              <w:t>swrad</w:t>
            </w:r>
            <w:r w:rsidR="008F1003">
              <w:rPr>
                <w:szCs w:val="20"/>
              </w:rPr>
              <w:t xml:space="preserve"> (units: </w:t>
            </w:r>
            <w:r>
              <w:rPr>
                <w:szCs w:val="20"/>
              </w:rPr>
              <w:t>Langleys</w:t>
            </w:r>
            <w:r w:rsidR="008F1003">
              <w:rPr>
                <w:szCs w:val="20"/>
              </w:rPr>
              <w:t>/day)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A006DE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solrad_module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A345CE6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DCACE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DE239D0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swrad.day</w:t>
            </w:r>
          </w:p>
        </w:tc>
      </w:tr>
      <w:tr w:rsidR="009F7D13" w14:paraId="284F7B5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1DEA09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tmax_day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A85BEB" w14:textId="4C479369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maximum air temperature input data for each HRU to specify variable </w:t>
            </w:r>
            <w:r w:rsidRPr="002345A1">
              <w:rPr>
                <w:i/>
                <w:szCs w:val="20"/>
              </w:rPr>
              <w:t>tmaxf</w:t>
            </w:r>
            <w:r w:rsidR="008F1003">
              <w:rPr>
                <w:szCs w:val="20"/>
              </w:rPr>
              <w:t xml:space="preserve"> (units: </w:t>
            </w:r>
            <w:r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DB41D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7A2F3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726E41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C9791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tmax.day</w:t>
            </w:r>
          </w:p>
        </w:tc>
      </w:tr>
      <w:tr w:rsidR="009F7D13" w14:paraId="6C23697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C3C1832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tmin_day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78EA3C" w14:textId="5B356328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minimum air temperature input data for each HRU to specify variable </w:t>
            </w:r>
            <w:r w:rsidRPr="002345A1">
              <w:rPr>
                <w:i/>
                <w:szCs w:val="20"/>
              </w:rPr>
              <w:t>tminf</w:t>
            </w:r>
            <w:r w:rsidR="008F1003">
              <w:rPr>
                <w:szCs w:val="20"/>
              </w:rPr>
              <w:t xml:space="preserve"> (units: </w:t>
            </w:r>
            <w:r w:rsidR="008F1003" w:rsidRPr="002345A1">
              <w:rPr>
                <w:szCs w:val="20"/>
              </w:rPr>
              <w:t>degrees Fahrenheit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1BF0937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temp_module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D161E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A62D2C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1F985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tmin.day</w:t>
            </w:r>
          </w:p>
        </w:tc>
      </w:tr>
      <w:tr w:rsidR="009F7D13" w14:paraId="42579A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92C93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transp_day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B3EE123" w14:textId="592F4402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transpiration on or off flag for each HRU file to specify variable </w:t>
            </w:r>
            <w:r w:rsidRPr="002345A1">
              <w:rPr>
                <w:i/>
                <w:szCs w:val="20"/>
              </w:rPr>
              <w:t>transp_on</w:t>
            </w:r>
            <w:r w:rsidR="008F1003">
              <w:rPr>
                <w:i/>
                <w:szCs w:val="20"/>
              </w:rPr>
              <w:t xml:space="preserve"> </w:t>
            </w:r>
            <w:r w:rsidR="008F1003">
              <w:rPr>
                <w:szCs w:val="20"/>
              </w:rPr>
              <w:t xml:space="preserve">(units: </w:t>
            </w:r>
            <w:r w:rsidRPr="002345A1">
              <w:rPr>
                <w:szCs w:val="20"/>
              </w:rPr>
              <w:t>none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64FA32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tr</w:t>
            </w:r>
            <w:r w:rsidRPr="002345A1">
              <w:rPr>
                <w:b/>
                <w:szCs w:val="20"/>
              </w:rPr>
              <w:t>ansp_module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EB3FF9">
              <w:rPr>
                <w:rFonts w:ascii="Courier New" w:hAnsi="Courier New" w:cs="Courier New"/>
                <w:szCs w:val="20"/>
              </w:rPr>
              <w:t>climate_hru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831F14B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F02AEF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FE7EE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transp.day</w:t>
            </w:r>
          </w:p>
        </w:tc>
      </w:tr>
      <w:tr w:rsidR="009F7D13" w14:paraId="11D6014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9ED4D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2345A1">
              <w:rPr>
                <w:b/>
                <w:szCs w:val="20"/>
              </w:rPr>
              <w:t>windspeed_day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1850E" w14:textId="08C8995D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2345A1">
              <w:rPr>
                <w:szCs w:val="20"/>
              </w:rPr>
              <w:t xml:space="preserve">Pathname of the CBH file of pre-processed wind speed input data for each HRU to specify variable </w:t>
            </w:r>
            <w:r w:rsidRPr="002345A1">
              <w:rPr>
                <w:i/>
                <w:szCs w:val="20"/>
              </w:rPr>
              <w:t>windspeed_hru</w:t>
            </w:r>
            <w:r w:rsidR="008F1003">
              <w:rPr>
                <w:szCs w:val="20"/>
              </w:rPr>
              <w:t xml:space="preserve"> (</w:t>
            </w:r>
            <w:r w:rsidR="00336C41">
              <w:rPr>
                <w:szCs w:val="20"/>
              </w:rPr>
              <w:t xml:space="preserve">units: </w:t>
            </w:r>
            <w:r w:rsidRPr="002345A1">
              <w:rPr>
                <w:szCs w:val="20"/>
              </w:rPr>
              <w:t>meters/second</w:t>
            </w:r>
            <w:r w:rsidR="008F1003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A3B02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 w:rsidRPr="002345A1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B3FF9">
              <w:rPr>
                <w:rFonts w:ascii="Courier New" w:hAnsi="Courier New" w:cs="Courier New"/>
                <w:szCs w:val="20"/>
              </w:rPr>
              <w:t>potet_pm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D369C2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11A1F8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7F6F1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windspeed.day</w:t>
            </w:r>
          </w:p>
        </w:tc>
      </w:tr>
      <w:tr w:rsidR="009F7D13" w14:paraId="1A149C22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58DC03C" w14:textId="0D89B94C" w:rsidR="009F7D13" w:rsidRPr="00623932" w:rsidRDefault="009F7D13" w:rsidP="009F7D13">
            <w:pPr>
              <w:jc w:val="center"/>
            </w:pPr>
            <w:r w:rsidRPr="00DB55A9">
              <w:rPr>
                <w:highlight w:val="green"/>
              </w:rPr>
              <w:t>Dynamic Parameter Input</w:t>
            </w:r>
          </w:p>
        </w:tc>
      </w:tr>
      <w:tr w:rsidR="009F7D13" w14:paraId="299DB82A" w14:textId="77777777" w:rsidTr="00237413">
        <w:trPr>
          <w:trHeight w:val="758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48D94DA" w14:textId="50E3810E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covden_sum_dynamic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429F0" w14:textId="42DAC9EE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summer plant-cover density used to set values of </w:t>
            </w:r>
            <w:r w:rsidRPr="00277B27">
              <w:rPr>
                <w:b/>
              </w:rPr>
              <w:t>covden_sum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D19C59D" w14:textId="5E81931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EE151" w14:textId="173CE9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5D6ACA0" w14:textId="09C3124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A96BEA" w14:textId="587D1CA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dyncovsum</w:t>
            </w:r>
          </w:p>
        </w:tc>
      </w:tr>
      <w:tr w:rsidR="009F7D13" w14:paraId="754B913D" w14:textId="77777777" w:rsidTr="006A1A68">
        <w:trPr>
          <w:trHeight w:val="533"/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DF1C15" w14:textId="52C196E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covden_win_dynamic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50DB9" w14:textId="67C6DA08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for winter plant-cover density used to set values of </w:t>
            </w:r>
            <w:r w:rsidRPr="00277B27">
              <w:rPr>
                <w:b/>
              </w:rPr>
              <w:t>covden_win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32C3F9C" w14:textId="52A75500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ovden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</w:t>
            </w:r>
            <w:r w:rsidRPr="00FA0AA5">
              <w:t xml:space="preserve"> or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10F80" w14:textId="7F45ABA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0C7473" w14:textId="73429CC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DC162C" w14:textId="1B6CB9B4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dyncovwin</w:t>
            </w:r>
          </w:p>
        </w:tc>
      </w:tr>
      <w:tr w:rsidR="009F7D13" w14:paraId="19219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C540474" w14:textId="351CFDF7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covtype_dynamic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3BBAB1" w14:textId="3447C2D3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cov_type</w:t>
            </w:r>
            <w:r w:rsidRPr="00277B27">
              <w:t xml:space="preserve"> for each HRU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4760F84" w14:textId="4009E72D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dyn_c</w:t>
            </w:r>
            <w:r>
              <w:rPr>
                <w:b/>
              </w:rPr>
              <w:t>ovtype_fl</w:t>
            </w:r>
            <w:r w:rsidRPr="00CB7A5F">
              <w:rPr>
                <w:b/>
              </w:rPr>
              <w:t xml:space="preserve">ag </w:t>
            </w:r>
            <w:r>
              <w:rPr>
                <w:b/>
              </w:rPr>
              <w:t xml:space="preserve">= 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3DEE21" w14:textId="28E70AD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E54427" w14:textId="65944EAE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744FAD" w14:textId="2FA81972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dyncovtype</w:t>
            </w:r>
          </w:p>
        </w:tc>
      </w:tr>
      <w:tr w:rsidR="009F7D13" w14:paraId="621CF9C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7FC308" w14:textId="5EE4F0D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dprst_depth_dynamic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69DC8D" w14:textId="0FF884C9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dprst_depth_avg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3EF479" w14:textId="4C0ABF3A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2 or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35AB55" w14:textId="72946F5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FAD2DD" w14:textId="0310EED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B785335" w14:textId="0C38F06A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dyndprst_depth</w:t>
            </w:r>
          </w:p>
        </w:tc>
      </w:tr>
      <w:tr w:rsidR="009F7D13" w14:paraId="3B84BC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7585D8" w14:textId="7F6BDA96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dprst_frac_dynamic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79C95D2" w14:textId="67ADA2A7" w:rsidR="009F7D13" w:rsidRPr="00277B27" w:rsidRDefault="009F7D13" w:rsidP="009F7D13">
            <w:pPr>
              <w:pStyle w:val="TableCellBody"/>
            </w:pPr>
            <w:r w:rsidRPr="00277B27">
              <w:t xml:space="preserve">Pathname of the time series of pre-processed values used to set values of </w:t>
            </w:r>
            <w:r w:rsidRPr="00277B27">
              <w:rPr>
                <w:b/>
              </w:rPr>
              <w:t>dprst_frac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2C77C6" w14:textId="0B45CBBE" w:rsidR="009F7D13" w:rsidRPr="00F94E6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dyn_dprst_flag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 w:rsidRPr="00FA0AA5">
              <w:t xml:space="preserve"> or </w:t>
            </w:r>
            <w: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BC2A5" w14:textId="38DF879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66F402" w14:textId="17DFD8CF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ABAFD2" w14:textId="4FF57EC6" w:rsidR="009F7D13" w:rsidRPr="006C277F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6C277F">
              <w:rPr>
                <w:rFonts w:ascii="Courier New" w:hAnsi="Courier New" w:cs="Courier New"/>
              </w:rPr>
              <w:t>dyndprst_frac</w:t>
            </w:r>
          </w:p>
        </w:tc>
      </w:tr>
      <w:tr w:rsidR="009F7D13" w14:paraId="1EBDF21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7B7938" w14:textId="3DB0B3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dyn_covden_flag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63F53" w14:textId="3ED4B4DB" w:rsidR="009F7D13" w:rsidRPr="00623932" w:rsidRDefault="009F7D13" w:rsidP="009F7D13">
            <w:pPr>
              <w:pStyle w:val="TableCellBody"/>
            </w:pPr>
            <w:r w:rsidRPr="00623932">
              <w:t>Flag to indicate if a time series of plant-canopy density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covden_sum_dynamic</w:t>
            </w:r>
            <w:r w:rsidRPr="00623932">
              <w:t xml:space="preserve">; 2=file </w:t>
            </w:r>
            <w:r w:rsidRPr="00623932">
              <w:rPr>
                <w:b/>
              </w:rPr>
              <w:t>covden_win_dynamic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180ECB" w14:textId="012B146C" w:rsidR="009F7D13" w:rsidRPr="00F94E63" w:rsidRDefault="009F7D13" w:rsidP="009F7D13">
            <w:pPr>
              <w:pStyle w:val="TableCellBody"/>
              <w:jc w:val="center"/>
            </w:pPr>
            <w:r w:rsidRPr="00F94E63">
              <w:t>dynamic canopy cover density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FC7210" w14:textId="04FEA124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B0B45D" w14:textId="58C1512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044AFE" w14:textId="561741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ED1ADB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7B713CC" w14:textId="760DFEA3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dyn_covtype_flag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5FFD" w14:textId="11EE97D9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plant-canopy type values are input in Dynamic Parameter File </w:t>
            </w:r>
            <w:r w:rsidRPr="00623932">
              <w:rPr>
                <w:b/>
              </w:rPr>
              <w:t>covtype_dynamic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922F73" w14:textId="09441137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canopy cover type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330DA4" w14:textId="640E3DA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A9F35A2" w14:textId="7B2A64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D92E4B" w14:textId="755B8E7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C1E61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5BD0152" w14:textId="54754CDC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dyn_dprst_flag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EE861FC" w14:textId="331287D6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surface-depression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dprst_frac_dynamic</w:t>
            </w:r>
            <w:r w:rsidRPr="00623932">
              <w:t>; 2=file</w:t>
            </w:r>
            <w:r w:rsidRPr="00623932">
              <w:rPr>
                <w:b/>
              </w:rPr>
              <w:t xml:space="preserve"> dprst_depth_dynamic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403C70D" w14:textId="68F1F68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FF83B01" w14:textId="4CC15CA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0FC63D1" w14:textId="101B33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E0338" w14:textId="210E244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28EF6FD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1AA6A86" w14:textId="3693B9F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dyn_fallfrost_flag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1C55A58" w14:textId="1A22F8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</w:t>
            </w:r>
            <w:r w:rsidR="008F1003">
              <w:t>transpiration-</w:t>
            </w:r>
            <w:r w:rsidRPr="00623932">
              <w:t xml:space="preserve">start Julian day </w:t>
            </w:r>
            <w:r w:rsidRPr="00623932">
              <w:lastRenderedPageBreak/>
              <w:t>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 =file </w:t>
            </w:r>
            <w:r w:rsidRPr="00623932">
              <w:rPr>
                <w:b/>
              </w:rPr>
              <w:t>fallfrost_dynamic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279645" w14:textId="60216CA4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C0A8A">
              <w:lastRenderedPageBreak/>
              <w:t>dynamic transpiration</w:t>
            </w:r>
            <w:r w:rsidRPr="00FC0A8A">
              <w:rPr>
                <w:rFonts w:cs="Courier New"/>
                <w:b/>
              </w:rPr>
              <w:t xml:space="preserve"> </w:t>
            </w:r>
            <w:r w:rsidRPr="00FC0A8A">
              <w:rPr>
                <w:rFonts w:cs="Courier New"/>
              </w:rPr>
              <w:t>and</w:t>
            </w:r>
            <w:r w:rsidRPr="00FC0A8A">
              <w:rPr>
                <w:rFonts w:cs="Courier New"/>
                <w:b/>
              </w:rPr>
              <w:t xml:space="preserve"> </w:t>
            </w:r>
            <w:r w:rsidRPr="006834A4">
              <w:lastRenderedPageBreak/>
              <w:t>transp_module</w:t>
            </w:r>
            <w:r w:rsidRPr="00381063">
              <w:rPr>
                <w:b/>
              </w:rPr>
              <w:t xml:space="preserve"> </w:t>
            </w:r>
            <w:r w:rsidRPr="00381063">
              <w:t xml:space="preserve">= </w:t>
            </w:r>
            <w:r w:rsidRPr="00F94E63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BCA6AA" w14:textId="2F77832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lastRenderedPageBreak/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8529A2D" w14:textId="3530FAD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F1A90F" w14:textId="27F7671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679465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01A74" w14:textId="51A0785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83A883" w14:textId="1435DE21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impervious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imperv_frac_dynamic</w:t>
            </w:r>
            <w:r w:rsidRPr="00623932">
              <w:t xml:space="preserve">; 2=file </w:t>
            </w:r>
            <w:r w:rsidRPr="00623932">
              <w:rPr>
                <w:b/>
              </w:rPr>
              <w:t>imperv_stor_dynamic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AE4714B" w14:textId="71974BC3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F94E63">
              <w:t>dynamic impervious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DB43EE" w14:textId="6BA70CED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EC9DAB3" w14:textId="42FF183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0D7EBAE" w14:textId="1562AD7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302E265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E47E1B9" w14:textId="4BEBE234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dyn_intcp_flag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6AB44A8" w14:textId="2DED457A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plant canopy interception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wrain_intcp_dynamic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srain_intcp_dynamic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4</w:t>
            </w:r>
            <w:r w:rsidRPr="00623932">
              <w:t xml:space="preserve">=file </w:t>
            </w:r>
            <w:r w:rsidRPr="00623932">
              <w:rPr>
                <w:b/>
              </w:rPr>
              <w:t>snow_intcp_dynamic</w:t>
            </w:r>
            <w:r w:rsidRPr="00623932">
              <w:t>; additive combinations</w:t>
            </w:r>
            <w:r>
              <w:t xml:space="preserve">, </w:t>
            </w:r>
            <w:r w:rsidRPr="00AF4F1A">
              <w:t>such as 3=file wrain_intcp_dynamic and srain_intcp_dynamic, but not snow_intcp_dynamic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75C1B0" w14:textId="632E50A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interception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9462EA" w14:textId="5779D50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2A38D04" w14:textId="69F15E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7659C69" w14:textId="3D826345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0CF685C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95A075" w14:textId="4C7B204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dyn_potet_flag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397FBA" w14:textId="7B2C2252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potential ET coefficient values are input in Dynamic Parameter File </w:t>
            </w:r>
            <w:r w:rsidRPr="00623932">
              <w:rPr>
                <w:b/>
              </w:rPr>
              <w:t>potet</w:t>
            </w:r>
            <w:r>
              <w:rPr>
                <w:b/>
              </w:rPr>
              <w:t>_</w:t>
            </w:r>
            <w:r w:rsidRPr="00623932">
              <w:rPr>
                <w:b/>
              </w:rPr>
              <w:t>coef_dynamic</w:t>
            </w:r>
            <w:r w:rsidRPr="00623932">
              <w:t xml:space="preserve"> to update coefficients for the specified month for the selected potential ET module specified by control parameter </w:t>
            </w:r>
            <w:r w:rsidRPr="00623932">
              <w:rPr>
                <w:b/>
              </w:rPr>
              <w:t>et_module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=parameter </w:t>
            </w:r>
            <w:r w:rsidRPr="00623932">
              <w:rPr>
                <w:b/>
              </w:rPr>
              <w:t>jh_coef</w:t>
            </w:r>
            <w:r w:rsidRPr="00623932">
              <w:t>,</w:t>
            </w:r>
            <w:r w:rsidRPr="00623932">
              <w:rPr>
                <w:b/>
              </w:rPr>
              <w:t xml:space="preserve"> pt_alpha</w:t>
            </w:r>
            <w:r w:rsidRPr="00623932">
              <w:t>,</w:t>
            </w:r>
            <w:r w:rsidRPr="00623932">
              <w:rPr>
                <w:b/>
              </w:rPr>
              <w:t xml:space="preserve"> hs_krs</w:t>
            </w:r>
            <w:r w:rsidRPr="00623932">
              <w:t>,</w:t>
            </w:r>
            <w:r w:rsidRPr="00623932">
              <w:rPr>
                <w:b/>
              </w:rPr>
              <w:t xml:space="preserve"> hamon_coef</w:t>
            </w:r>
            <w:r w:rsidRPr="00623932">
              <w:t>,</w:t>
            </w:r>
            <w:r w:rsidRPr="00623932">
              <w:rPr>
                <w:b/>
              </w:rPr>
              <w:t xml:space="preserve"> epan_coef</w:t>
            </w:r>
            <w:r w:rsidRPr="00623932">
              <w:t xml:space="preserve">, </w:t>
            </w:r>
            <w:r w:rsidRPr="00623932">
              <w:rPr>
                <w:b/>
              </w:rPr>
              <w:t>potet_cbh_adj</w:t>
            </w:r>
            <w:r w:rsidRPr="00623932">
              <w:t xml:space="preserve">, and </w:t>
            </w:r>
            <w:r w:rsidRPr="00623932">
              <w:rPr>
                <w:b/>
              </w:rPr>
              <w:t>pm_n_coef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potet_pt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potet_hs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potet_hamon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potet_pan</w:t>
            </w:r>
            <w:r w:rsidRPr="00623932">
              <w:t xml:space="preserve">, </w:t>
            </w:r>
            <w:r w:rsidRPr="00623932">
              <w:rPr>
                <w:rFonts w:ascii="Courier New" w:hAnsi="Courier New" w:cs="Courier New"/>
              </w:rPr>
              <w:t>climate_hru</w:t>
            </w:r>
            <w:r w:rsidRPr="00623932"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=parameter </w:t>
            </w:r>
            <w:r w:rsidRPr="00623932">
              <w:rPr>
                <w:b/>
              </w:rPr>
              <w:t>jh_coef_hru,</w:t>
            </w:r>
            <w:r w:rsidRPr="00623932">
              <w:t xml:space="preserve"> </w:t>
            </w:r>
            <w:r w:rsidRPr="00623932">
              <w:rPr>
                <w:b/>
              </w:rPr>
              <w:t>pm_d_coef</w:t>
            </w:r>
            <w:r w:rsidRPr="00623932">
              <w:t xml:space="preserve"> used in </w:t>
            </w:r>
            <w:r w:rsidRPr="00623932">
              <w:rPr>
                <w:rFonts w:ascii="Courier New" w:hAnsi="Courier New" w:cs="Courier New"/>
              </w:rPr>
              <w:t>potet_jh</w:t>
            </w:r>
            <w:r w:rsidRPr="00483DAA">
              <w:t xml:space="preserve"> </w:t>
            </w:r>
            <w:r>
              <w:t xml:space="preserve">, </w:t>
            </w:r>
            <w:r w:rsidRPr="00483DAA">
              <w:rPr>
                <w:rFonts w:ascii="Courier New" w:hAnsi="Courier New" w:cs="Courier New"/>
              </w:rPr>
              <w:t>potet_pm</w:t>
            </w:r>
            <w:r>
              <w:t xml:space="preserve">, </w:t>
            </w:r>
            <w:r w:rsidRPr="00623932">
              <w:t xml:space="preserve">and </w:t>
            </w:r>
            <w:r w:rsidRPr="00EF6C42">
              <w:rPr>
                <w:rFonts w:ascii="Courier New" w:hAnsi="Courier New" w:cs="Courier New"/>
              </w:rPr>
              <w:t>potet_pm_sta</w:t>
            </w:r>
            <w:r w:rsidRPr="00623932">
              <w:t xml:space="preserve"> modules, respectively)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8E5A02B" w14:textId="1A327211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potential ET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3E61CB" w14:textId="72E0448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3A9E9B" w14:textId="444A2D8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E395CC" w14:textId="5FFCC88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4AF0B0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6DCD9B" w14:textId="7FA5940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dyn_radtrncf_flag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D7579F7" w14:textId="21E413A7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solar radiation values are input </w:t>
            </w:r>
            <w:r w:rsidR="00B16752" w:rsidRPr="00623932">
              <w:t>in Dynamic</w:t>
            </w:r>
            <w:r w:rsidRPr="00623932">
              <w:t xml:space="preserve"> Parameter File </w:t>
            </w:r>
            <w:r w:rsidRPr="00623932">
              <w:rPr>
                <w:b/>
              </w:rPr>
              <w:t>radtrncf_dynamic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D4DD95" w14:textId="68DFC18C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solar radiation transmission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4589B3" w14:textId="7F9F41D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C07982" w14:textId="0279AD3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0025621" w14:textId="65B5AA6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5CE052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B2BE5D" w14:textId="0557DD82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dyn_soil_flag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3DBEB0" w14:textId="16D989C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soil-water capacity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soilmoist_dynamic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 xml:space="preserve">=file </w:t>
            </w:r>
            <w:r w:rsidRPr="00623932">
              <w:rPr>
                <w:b/>
              </w:rPr>
              <w:t>soilrechr_dynamic</w:t>
            </w:r>
            <w:r w:rsidRPr="00623932">
              <w:t xml:space="preserve"> only;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3C95C06" w14:textId="3286C6E5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soil moisture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DC3636" w14:textId="4B407FB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1187BFA" w14:textId="7CC3BEB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358EECE" w14:textId="34F334A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78F9AA3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3EAF94" w14:textId="7137D2F7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dyn_springfrost_flag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4E2A2D9" w14:textId="7A175FB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</w:t>
            </w:r>
            <w:r w:rsidR="008F1003">
              <w:t>-</w:t>
            </w:r>
            <w:r w:rsidRPr="00623932">
              <w:t>start Julian day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springfrost_dynamic</w:t>
            </w:r>
            <w:r w:rsidRPr="00623932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8E2FC2" w14:textId="30C5A5E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ACADF8B" w14:textId="17CAB4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3EECEEF" w14:textId="641B61C4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856ED4" w14:textId="4D0D1A80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6584D5C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85822E4" w14:textId="0ABE8E20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83F664F" w14:textId="4B5F0B23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pervious portion of an HRU are input in Dynamic Parameter File </w:t>
            </w:r>
            <w:r w:rsidRPr="00623932">
              <w:rPr>
                <w:b/>
              </w:rPr>
              <w:t>sro2dprst_perv_dyn</w:t>
            </w:r>
            <w:r w:rsidRPr="00623932">
              <w:t xml:space="preserve">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44CA9A" w14:textId="183B095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1D50FC" w14:textId="47C431E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B8A1A0" w14:textId="6DA3CD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21D34F0" w14:textId="19221ADA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AFD4C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66435A9" w14:textId="4C6CD3AB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dyn_sro2dprst_imperv_flag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D6B6206" w14:textId="060122FD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 xml:space="preserve">Flag to indicate if a time series of fraction of surface runoff from the impervious portion of an HRU are input in Dynamic Parameter File </w:t>
            </w:r>
            <w:r w:rsidRPr="00623932">
              <w:rPr>
                <w:b/>
              </w:rPr>
              <w:t xml:space="preserve">sro2dprst_imperv_dynamic </w:t>
            </w:r>
            <w:r w:rsidRPr="00623932">
              <w:t>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B9C3A8C" w14:textId="74A7EB8B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surface depression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37EF9CE" w14:textId="3BC73C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4231E0" w14:textId="06E5EE0F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B801048" w14:textId="5839E87F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584418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E3A177" w14:textId="40992F39" w:rsidR="009F7D13" w:rsidRPr="00DB55A9" w:rsidRDefault="009F7D13" w:rsidP="009F7D13">
            <w:pPr>
              <w:pStyle w:val="TableCellBody"/>
              <w:rPr>
                <w:b/>
                <w:szCs w:val="20"/>
                <w:highlight w:val="green"/>
              </w:rPr>
            </w:pPr>
            <w:r w:rsidRPr="00DB55A9">
              <w:rPr>
                <w:b/>
                <w:highlight w:val="green"/>
              </w:rPr>
              <w:t>dyn_transp_flag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5B6088E" w14:textId="4FB56470" w:rsidR="009F7D13" w:rsidRPr="00623932" w:rsidRDefault="009F7D13" w:rsidP="009F7D13">
            <w:pPr>
              <w:pStyle w:val="TableCellBody"/>
              <w:rPr>
                <w:szCs w:val="20"/>
              </w:rPr>
            </w:pPr>
            <w:r w:rsidRPr="00623932">
              <w:t>Flag to indicate if a time series of transpiration month values are input in a Dynamic Parameter File(s) (</w:t>
            </w:r>
            <w:r w:rsidRPr="00623932">
              <w:rPr>
                <w:rFonts w:ascii="Courier New" w:hAnsi="Courier New" w:cs="Courier New"/>
              </w:rPr>
              <w:t>0</w:t>
            </w:r>
            <w:r w:rsidRPr="00623932">
              <w:t xml:space="preserve">=no; </w:t>
            </w:r>
            <w:r w:rsidRPr="00623932">
              <w:rPr>
                <w:rFonts w:ascii="Courier New" w:hAnsi="Courier New" w:cs="Courier New"/>
              </w:rPr>
              <w:t>1</w:t>
            </w:r>
            <w:r w:rsidRPr="00623932">
              <w:t xml:space="preserve">=file </w:t>
            </w:r>
            <w:r w:rsidRPr="00623932">
              <w:rPr>
                <w:b/>
              </w:rPr>
              <w:t>transpbeg_dynamic</w:t>
            </w:r>
            <w:r w:rsidRPr="00623932">
              <w:t xml:space="preserve">; </w:t>
            </w:r>
            <w:r w:rsidRPr="00623932">
              <w:rPr>
                <w:rFonts w:ascii="Courier New" w:hAnsi="Courier New" w:cs="Courier New"/>
              </w:rPr>
              <w:t>2</w:t>
            </w:r>
            <w:r w:rsidRPr="00623932">
              <w:t>=file</w:t>
            </w:r>
            <w:r w:rsidRPr="00623932">
              <w:rPr>
                <w:b/>
              </w:rPr>
              <w:t xml:space="preserve"> transpend_dynamic</w:t>
            </w:r>
            <w:r w:rsidRPr="00623932">
              <w:t xml:space="preserve"> only, </w:t>
            </w:r>
            <w:r w:rsidRPr="00623932">
              <w:rPr>
                <w:rFonts w:ascii="Courier New" w:hAnsi="Courier New" w:cs="Courier New"/>
              </w:rPr>
              <w:t>3</w:t>
            </w:r>
            <w:r w:rsidRPr="00623932">
              <w:t>=both)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72FD83" w14:textId="7CDB0882" w:rsidR="009F7D13" w:rsidRPr="002345A1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t>dynamic transpiration</w:t>
            </w:r>
            <w:r>
              <w:rPr>
                <w:rFonts w:cs="Courier New"/>
                <w:b/>
              </w:rPr>
              <w:t xml:space="preserve"> </w:t>
            </w:r>
            <w:r w:rsidRPr="0034624E">
              <w:rPr>
                <w:rFonts w:cs="Courier New"/>
              </w:rPr>
              <w:t>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7460D6" w14:textId="230FD4F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B3A7D7" w14:textId="668B69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B3AC27D" w14:textId="73E374B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0</w:t>
            </w:r>
          </w:p>
        </w:tc>
      </w:tr>
      <w:tr w:rsidR="009F7D13" w14:paraId="14305DC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7B8A946" w14:textId="7825D4EF" w:rsidR="009F7D13" w:rsidRPr="00E342E1" w:rsidRDefault="009F7D13" w:rsidP="009F7D13">
            <w:pPr>
              <w:pStyle w:val="TableCellBody"/>
              <w:rPr>
                <w:b/>
                <w:highlight w:val="magenta"/>
              </w:rPr>
            </w:pPr>
            <w:r w:rsidRPr="00E342E1">
              <w:rPr>
                <w:b/>
                <w:highlight w:val="magenta"/>
              </w:rPr>
              <w:lastRenderedPageBreak/>
              <w:t>dynamic_param_log_file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2429EC0" w14:textId="7A4A0235" w:rsidR="009F7D13" w:rsidRPr="00623932" w:rsidRDefault="009F7D13" w:rsidP="009F7D13">
            <w:pPr>
              <w:pStyle w:val="TableCellBody"/>
            </w:pPr>
            <w:r>
              <w:t>Pathname of the log file that summarizes dynamic parameter changes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0D0E7B1" w14:textId="04DF9004" w:rsidR="009F7D13" w:rsidRDefault="009F7D13" w:rsidP="009F7D13">
            <w:pPr>
              <w:pStyle w:val="TableCellBody"/>
              <w:jc w:val="center"/>
            </w:pPr>
            <w:r>
              <w:t>for all dynamic parameter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9555722" w14:textId="0FA4A09B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FC6121" w14:textId="39B201C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272E84" w14:textId="155EA62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dynamic_parameter.out</w:t>
            </w:r>
          </w:p>
        </w:tc>
      </w:tr>
      <w:tr w:rsidR="009F7D13" w14:paraId="58B162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12662A4" w14:textId="3883424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fallfrost_dynamic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8A310C8" w14:textId="1E92E7F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fall_frost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2C7B561" w14:textId="04D931AB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fallfrost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86134B" w14:textId="526D808C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9F01E8" w14:textId="6714CE3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B18FD12" w14:textId="49173E1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dynfallfrost</w:t>
            </w:r>
          </w:p>
        </w:tc>
      </w:tr>
      <w:tr w:rsidR="009F7D13" w14:paraId="54F9947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2EAC6F" w14:textId="1BB572BD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imperv_frac_dynamic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99A080B" w14:textId="1AFF7E9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hru_percent_imperv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339984" w14:textId="56A8876D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CB7A5F">
              <w:t xml:space="preserve"> or </w:t>
            </w:r>
            <w:r w:rsidRPr="008E243B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9518D2" w14:textId="0BCD83EB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E60F26" w14:textId="7400CD2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DFFCFF" w14:textId="4E1F4E7D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3D42CFFB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64844DB" w14:textId="2212EA5A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imperv_stor_dynamic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8633B8" w14:textId="4AB54979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imperv_stor_max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7AC920" w14:textId="27D08B70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dyn_imperv_flag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8E243B">
              <w:rPr>
                <w:rFonts w:ascii="Courier New" w:hAnsi="Courier New" w:cs="Courier New"/>
              </w:rPr>
              <w:t>2</w:t>
            </w:r>
            <w:r w:rsidRPr="00CB7A5F">
              <w:t xml:space="preserve"> or 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829BB4" w14:textId="5378529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9C2261" w14:textId="351B1B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2DFC2D8" w14:textId="0E579C61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dynimperv</w:t>
            </w:r>
          </w:p>
        </w:tc>
      </w:tr>
      <w:tr w:rsidR="009F7D13" w14:paraId="50C5B32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09E5279" w14:textId="5216FFA4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potet_coef_dynamic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4CE9F6E" w14:textId="575A1E9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potential evapotranspiration coefficient values where the parameter is dependent on the value of </w:t>
            </w:r>
            <w:r w:rsidRPr="00433846">
              <w:rPr>
                <w:b/>
              </w:rPr>
              <w:t>et_module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C736FF" w14:textId="3753F21A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 xml:space="preserve">dyn_potet_flag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>
              <w:rPr>
                <w:rFonts w:ascii="Courier New" w:hAnsi="Courier New" w:cs="Courier New"/>
              </w:rPr>
              <w:t>1</w:t>
            </w:r>
            <w:r>
              <w:t xml:space="preserve"> or 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695AE2D" w14:textId="54047E42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747D083" w14:textId="6AB41C46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916F51B" w14:textId="5D15C3C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dynpotetcoef</w:t>
            </w:r>
          </w:p>
        </w:tc>
      </w:tr>
      <w:tr w:rsidR="009F7D13" w14:paraId="74E3C83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7B4ABA" w14:textId="27052162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radtrncf_dynamic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3EEA440" w14:textId="0ADE6FE4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rad_trncf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5200D8F" w14:textId="127735A7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dyn_radtrncf_flag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4E66A" w14:textId="20B10AE9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F84493" w14:textId="1099DCD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6BB3F7" w14:textId="5B9A4DE3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dynradtrncf</w:t>
            </w:r>
          </w:p>
        </w:tc>
      </w:tr>
      <w:tr w:rsidR="009F7D13" w14:paraId="0BDEFE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5AA80FA" w14:textId="49AAD3C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snow_intcp_dynamic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22B7EF" w14:textId="398B831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snow_intcp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3F71FBE" w14:textId="3830BE4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4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A89A6A5" w14:textId="6248D607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AF3FE" w14:textId="764F3EB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DFF07E8" w14:textId="60E0479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dynsnowintcp</w:t>
            </w:r>
          </w:p>
        </w:tc>
      </w:tr>
      <w:tr w:rsidR="009F7D13" w14:paraId="6BCCFD0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E0FCD4" w14:textId="1728279B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soilmoist_dynamic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450544A" w14:textId="7A84296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soil_moist_max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E7DB7" w14:textId="3B35CBF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E99F5C" w14:textId="1BD5E5A1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3936A02" w14:textId="121D939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956A38B" w14:textId="61402DB6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dynsoilmoist</w:t>
            </w:r>
          </w:p>
        </w:tc>
      </w:tr>
      <w:tr w:rsidR="009F7D13" w14:paraId="16D36FC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6DB40" w14:textId="7626885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soilrechr_dynamic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0B5E57E" w14:textId="3F48662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soil_rechr_max_frac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D31D1F0" w14:textId="578431E6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dyn_soil_flag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4FC2BF" w14:textId="0ED7EA0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EF0789" w14:textId="1D27A2B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00C6B1" w14:textId="6883BFD8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dynsoilrechr</w:t>
            </w:r>
          </w:p>
        </w:tc>
      </w:tr>
      <w:tr w:rsidR="009F7D13" w14:paraId="2574FEC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EEA7BF" w14:textId="21639F35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springfrost_dynamic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CA63769" w14:textId="05DF70A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spring_frost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FA875A3" w14:textId="67F15337" w:rsidR="009F7D13" w:rsidRDefault="009F7D13" w:rsidP="009F7D13">
            <w:pPr>
              <w:pStyle w:val="TableCellBody"/>
              <w:jc w:val="center"/>
            </w:pPr>
            <w:r w:rsidRPr="00CB7A5F">
              <w:rPr>
                <w:b/>
              </w:rPr>
              <w:t>dyn_</w:t>
            </w:r>
            <w:r>
              <w:rPr>
                <w:b/>
              </w:rPr>
              <w:t>springfrost</w:t>
            </w:r>
            <w:r w:rsidRPr="00CB7A5F">
              <w:rPr>
                <w:b/>
              </w:rPr>
              <w:t xml:space="preserve">_flag </w:t>
            </w:r>
            <w:r>
              <w:rPr>
                <w:b/>
              </w:rPr>
              <w:t>=</w:t>
            </w:r>
            <w:r w:rsidRPr="00CB7A5F">
              <w:t xml:space="preserve"> </w:t>
            </w:r>
            <w:r w:rsidRPr="00CB7A5F">
              <w:rPr>
                <w:rFonts w:ascii="Courier New" w:hAnsi="Courier New" w:cs="Courier New"/>
              </w:rPr>
              <w:t>1</w:t>
            </w:r>
            <w:r w:rsidRPr="0034624E">
              <w:rPr>
                <w:rFonts w:cs="Courier New"/>
              </w:rPr>
              <w:t xml:space="preserve"> and</w:t>
            </w:r>
            <w:r>
              <w:rPr>
                <w:rFonts w:cs="Courier New"/>
                <w:b/>
              </w:rPr>
              <w:t xml:space="preserve"> </w:t>
            </w:r>
            <w:r>
              <w:t>transp_module</w:t>
            </w:r>
            <w:r w:rsidRPr="00CB7A5F">
              <w:rPr>
                <w:b/>
              </w:rPr>
              <w:t xml:space="preserve"> </w:t>
            </w:r>
            <w:r w:rsidRPr="0034624E">
              <w:t xml:space="preserve">= </w:t>
            </w:r>
            <w:r w:rsidRPr="0034624E">
              <w:rPr>
                <w:rFonts w:ascii="Courier New" w:hAnsi="Courier New" w:cs="Courier New"/>
              </w:rPr>
              <w:t>transp_</w:t>
            </w:r>
            <w:r>
              <w:rPr>
                <w:rFonts w:ascii="Courier New" w:hAnsi="Courier New" w:cs="Courier New"/>
              </w:rPr>
              <w:t>frost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B5B46C" w14:textId="445B9B4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D774A5" w14:textId="035916E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1A29684" w14:textId="4018584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dynspringfrost</w:t>
            </w:r>
          </w:p>
        </w:tc>
      </w:tr>
      <w:tr w:rsidR="009F7D13" w14:paraId="3642487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A81D390" w14:textId="00FF6AFF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9E0845" w14:textId="61B86BE3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srain_intcp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6AFE116" w14:textId="7B0FC698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dyn_intcp_flag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, 3, </w:t>
            </w:r>
            <w:r w:rsidRPr="00F94E63">
              <w:rPr>
                <w:rFonts w:ascii="Courier New" w:hAnsi="Courier New" w:cs="Courier New"/>
              </w:rPr>
              <w:t>6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ACE4D" w14:textId="63B017D3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A945FC" w14:textId="56930D0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9B9E069" w14:textId="77777777" w:rsidR="009F7D13" w:rsidRPr="00760640" w:rsidRDefault="009F7D13" w:rsidP="009F7D13">
            <w:pPr>
              <w:pStyle w:val="tablecell-centered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dynsrainintcp</w:t>
            </w:r>
          </w:p>
          <w:p w14:paraId="7AEECD2E" w14:textId="77777777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9F7D13" w14:paraId="55D9822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B24EBD" w14:textId="2AE2E80C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2838F9C" w14:textId="5DECEE46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C29438A" w14:textId="657DCC11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dyn_sro2dprst_perv_flag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610E63E" w14:textId="12567006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15D9B95" w14:textId="36A48003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F2692C6" w14:textId="511A22B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dynsrotodprst_perv</w:t>
            </w:r>
          </w:p>
        </w:tc>
      </w:tr>
      <w:tr w:rsidR="009F7D13" w14:paraId="66119DB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EE575E" w14:textId="72B23120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sro2dprst_imperv_dynamic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69A9075" w14:textId="391386D8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sro_to_dprst_imperv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A4B425" w14:textId="3D28EDCD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dyn_sro2dprst_imperv_flag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9FA88A" w14:textId="39F8C81A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F117959" w14:textId="40494B6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69132D" w14:textId="4CD3C76B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dynsrotodprst_imperv</w:t>
            </w:r>
          </w:p>
        </w:tc>
      </w:tr>
      <w:tr w:rsidR="009F7D13" w14:paraId="47A0F2F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22298A9" w14:textId="73963F18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transpbeg_dynamic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4476529" w14:textId="65FF5E3F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transp_beg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00A09A" w14:textId="10CF91B3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dyn_transp_flag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1DEB17" w14:textId="527344F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FD0C593" w14:textId="32157E0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385850" w14:textId="06C39874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dyntranspbeg</w:t>
            </w:r>
          </w:p>
        </w:tc>
      </w:tr>
      <w:tr w:rsidR="009F7D13" w14:paraId="2672579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12C674" w14:textId="18BC56E9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transpend_dynamic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E542EB2" w14:textId="0C5EE80A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transp_end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E906BB4" w14:textId="2FF86E5F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>dyn_transp_flag =</w:t>
            </w:r>
            <w:r w:rsidRPr="00F94E63">
              <w:t xml:space="preserve"> </w:t>
            </w:r>
            <w:r w:rsidRPr="00F94E63">
              <w:rPr>
                <w:rFonts w:ascii="Courier New" w:hAnsi="Courier New" w:cs="Courier New"/>
              </w:rPr>
              <w:t>2</w:t>
            </w:r>
            <w:r w:rsidRPr="00F94E63">
              <w:t xml:space="preserve"> or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rPr>
                <w:rFonts w:cs="Courier New"/>
              </w:rPr>
              <w:t xml:space="preserve"> and</w:t>
            </w:r>
            <w:r w:rsidRPr="00F94E63">
              <w:rPr>
                <w:rFonts w:cs="Courier New"/>
                <w:b/>
              </w:rPr>
              <w:t xml:space="preserve"> </w:t>
            </w:r>
            <w:r w:rsidRPr="00F94E63">
              <w:t>transp_module</w:t>
            </w:r>
            <w:r w:rsidRPr="00F94E63">
              <w:rPr>
                <w:b/>
              </w:rPr>
              <w:t xml:space="preserve"> </w:t>
            </w:r>
            <w:r w:rsidRPr="00F94E63">
              <w:t xml:space="preserve">= </w:t>
            </w:r>
            <w:r w:rsidRPr="00F94E63">
              <w:rPr>
                <w:rFonts w:ascii="Courier New" w:hAnsi="Courier New" w:cs="Courier New"/>
              </w:rPr>
              <w:t>transp_tindex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580E123" w14:textId="15D6A2B8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C49C239" w14:textId="3F7A8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ACDB9F" w14:textId="7D9C40AC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dyntranspend</w:t>
            </w:r>
          </w:p>
        </w:tc>
      </w:tr>
      <w:tr w:rsidR="009F7D13" w14:paraId="35BF69F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B9E16" w14:textId="6E6A0FD3" w:rsidR="009F7D13" w:rsidRPr="00DB55A9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B55A9">
              <w:rPr>
                <w:b/>
                <w:highlight w:val="green"/>
              </w:rPr>
              <w:t>wrain_intcp_dynamic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C8B87" w14:textId="75EE0FE7" w:rsidR="009F7D13" w:rsidRPr="00433846" w:rsidRDefault="009F7D13" w:rsidP="009F7D13">
            <w:pPr>
              <w:pStyle w:val="TableCellBody"/>
            </w:pPr>
            <w:r w:rsidRPr="00433846">
              <w:t xml:space="preserve">Pathname of the time series of pre-processed values for dynamic parameter </w:t>
            </w:r>
            <w:r w:rsidRPr="00433846">
              <w:rPr>
                <w:b/>
              </w:rPr>
              <w:t>wrain_intcp</w:t>
            </w:r>
            <w:r w:rsidRPr="00433846"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BC92" w14:textId="48E513AB" w:rsidR="009F7D13" w:rsidRDefault="009F7D13" w:rsidP="009F7D13">
            <w:pPr>
              <w:pStyle w:val="TableCellBody"/>
              <w:jc w:val="center"/>
            </w:pPr>
            <w:r w:rsidRPr="00F94E63">
              <w:rPr>
                <w:b/>
              </w:rPr>
              <w:t xml:space="preserve">dyn_intcp_flag = </w:t>
            </w:r>
            <w:r w:rsidRPr="00F94E63">
              <w:rPr>
                <w:rFonts w:ascii="Courier New" w:hAnsi="Courier New" w:cs="Courier New"/>
              </w:rPr>
              <w:t>1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3</w:t>
            </w:r>
            <w:r w:rsidRPr="00F94E63">
              <w:t xml:space="preserve">, </w:t>
            </w:r>
            <w:r w:rsidRPr="00F94E63">
              <w:rPr>
                <w:rFonts w:ascii="Courier New" w:hAnsi="Courier New" w:cs="Courier New"/>
              </w:rPr>
              <w:t>5</w:t>
            </w:r>
            <w:r w:rsidRPr="00F94E63">
              <w:t xml:space="preserve">, or </w:t>
            </w:r>
            <w:r w:rsidRPr="00F94E6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CBF0B4" w14:textId="6F4018CD" w:rsidR="009F7D13" w:rsidRPr="00CB7A5F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1DDDDB1" w14:textId="3B1CA942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78EA0E5" w14:textId="26FCD9FE" w:rsidR="009F7D13" w:rsidRPr="00760640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760640">
              <w:rPr>
                <w:rFonts w:ascii="Courier New" w:hAnsi="Courier New" w:cs="Courier New"/>
              </w:rPr>
              <w:t>dynwrainintcp</w:t>
            </w:r>
          </w:p>
        </w:tc>
      </w:tr>
      <w:tr w:rsidR="009F7D13" w14:paraId="5EF57F5E" w14:textId="77777777" w:rsidTr="00526557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9D38C" w14:textId="6FB3BC22" w:rsidR="009F7D13" w:rsidRPr="00526557" w:rsidRDefault="009F7D13" w:rsidP="009F7D13">
            <w:pPr>
              <w:jc w:val="center"/>
            </w:pPr>
            <w:r w:rsidRPr="00526557">
              <w:rPr>
                <w:highlight w:val="green"/>
              </w:rPr>
              <w:lastRenderedPageBreak/>
              <w:t>Water Use Input</w:t>
            </w:r>
          </w:p>
        </w:tc>
      </w:tr>
      <w:tr w:rsidR="009F7D13" w14:paraId="75ECF26A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2A9784" w14:textId="15F27E07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C03A7F4" w14:textId="12D98FFD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surface-depression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4EFF01" w14:textId="3F758E4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dprst_transferON_OFF =</w:t>
            </w:r>
            <w:r>
              <w:t xml:space="preserve"> 1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8998828" w14:textId="0EA700E5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5092240" w14:textId="010AC44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A73C22C" w14:textId="35869FDB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dprst.transfer</w:t>
            </w:r>
          </w:p>
        </w:tc>
      </w:tr>
      <w:tr w:rsidR="009F7D13" w14:paraId="0D96F01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AA2E34" w14:textId="08AF763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dprst_transferON_OFF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BB6F8F" w14:textId="4E56034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time series of surface-depression transfer flow rates from the </w:t>
            </w:r>
            <w:r w:rsidRPr="00526557">
              <w:rPr>
                <w:b/>
              </w:rPr>
              <w:t>dprst_transfer_file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8B3A5A8" w14:textId="54C88D9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 xml:space="preserve">surface depression transfer and </w:t>
            </w:r>
            <w:r w:rsidRPr="00527ABD">
              <w:rPr>
                <w:b/>
              </w:rPr>
              <w:t>dprst_flag</w:t>
            </w:r>
            <w:r>
              <w:t xml:space="preserve"> =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EE6D64E" w14:textId="458C9C4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B8319F" w14:textId="7BAEE07E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547EF2" w14:textId="15B73FB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601F345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54422E9" w14:textId="315358B5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1FC011D" w14:textId="657ED904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external sources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BC37F69" w14:textId="4E58504F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external_transferON_OFF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5FBE319" w14:textId="40B67C07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B43E49C" w14:textId="6E35931A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6A62D27" w14:textId="5117C2C3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ext.transfer</w:t>
            </w:r>
          </w:p>
        </w:tc>
      </w:tr>
      <w:tr w:rsidR="009F7D13" w14:paraId="170C5E5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4B36BE" w14:textId="1797856A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external_transferON_OFF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57FDC42" w14:textId="2AE5ED6E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external transfer flow rates from the </w:t>
            </w:r>
            <w:r w:rsidRPr="00526557">
              <w:rPr>
                <w:b/>
              </w:rPr>
              <w:t>external_transfer_file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531A386" w14:textId="51D25819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external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C5B1376" w14:textId="0D13C049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067028" w14:textId="20D25C8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B0983A6" w14:textId="5D7DA02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A2641F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ED753E" w14:textId="37765642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7C61C" w14:textId="51D7E423" w:rsidR="009F7D13" w:rsidRPr="00526557" w:rsidRDefault="009F7D13" w:rsidP="009F7D13">
            <w:pPr>
              <w:pStyle w:val="TableCellBody"/>
            </w:pPr>
            <w:r w:rsidRPr="00526557">
              <w:t>Pathname of the time series of pre-processed flow rates for transfers from groundwater reservoir storage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37D9F0" w14:textId="6257FB76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gwr_transferON_OFF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AB0CE1C" w14:textId="0D6B28C1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BE0072C" w14:textId="32619AA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01EB2" w14:textId="241022B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gwr.transfer</w:t>
            </w:r>
          </w:p>
        </w:tc>
      </w:tr>
      <w:tr w:rsidR="009F7D13" w14:paraId="3ABB5E2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63071C2" w14:textId="1A10FB23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gwr_transferON_OFF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B88F6C4" w14:textId="187F1EB8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groundwater transfer flow rates from the </w:t>
            </w:r>
            <w:r w:rsidRPr="00526557">
              <w:rPr>
                <w:b/>
              </w:rPr>
              <w:t>gwr_transfer_file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06FAE7E" w14:textId="5FCA4ABD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groundwater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7860A30" w14:textId="70EFC2EF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C41BB4A" w14:textId="54BABF3C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BAD648" w14:textId="425D5B9A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07B75E8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3DC02F5" w14:textId="128FEB54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A6A4706" w14:textId="3643BAD3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lake HRUs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A3378BC" w14:textId="5F630B2A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lake_transferON_OFF = </w:t>
            </w:r>
            <w: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ABB00C" w14:textId="26ED216E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C8D77A2" w14:textId="253B3AE0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A3328F7" w14:textId="3ED7B209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lake.transfer</w:t>
            </w:r>
          </w:p>
        </w:tc>
      </w:tr>
      <w:tr w:rsidR="009F7D13" w14:paraId="284B637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A70F959" w14:textId="73D5E3A0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lake_transferON_OFF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B1AA806" w14:textId="6F8A6197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lake HRU transfer flow rates from the </w:t>
            </w:r>
            <w:r w:rsidRPr="00526557">
              <w:rPr>
                <w:b/>
              </w:rPr>
              <w:t>lake_transfer_file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ACACBE" w14:textId="2ACED06C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lake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6BE890" w14:textId="0DBB8E24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DC5B99A" w14:textId="4FA28D19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56E01E4" w14:textId="1A15AEE2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0B3D77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3608C5E" w14:textId="4CE2D4FD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9F5C89D" w14:textId="3511D34A" w:rsidR="009F7D13" w:rsidRPr="00526557" w:rsidRDefault="009F7D13" w:rsidP="009F7D13">
            <w:pPr>
              <w:pStyle w:val="TableCellBody"/>
            </w:pPr>
            <w:r w:rsidRPr="00526557">
              <w:t xml:space="preserve">Pathname of the time series of pre-processed flow rates for transfers from stream segments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1E2068" w14:textId="07E38E82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segment_transferON_OFF =</w:t>
            </w:r>
            <w:r>
              <w:t xml:space="preserve"> 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CDE270" w14:textId="55B5E8B8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874C66A" w14:textId="19FB5A98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2ECC7A6" w14:textId="6FF83145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seg.transfer</w:t>
            </w:r>
          </w:p>
        </w:tc>
      </w:tr>
      <w:tr w:rsidR="009F7D13" w14:paraId="685A27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3DF3D3D" w14:textId="1F872159" w:rsidR="009F7D13" w:rsidRPr="00526557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526557">
              <w:rPr>
                <w:b/>
                <w:highlight w:val="green"/>
              </w:rPr>
              <w:t>segment_transferON_OFF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3D13D1" w14:textId="1E1721C9" w:rsidR="009F7D13" w:rsidRPr="00526557" w:rsidRDefault="009F7D13" w:rsidP="009F7D13">
            <w:pPr>
              <w:pStyle w:val="TableCellBody"/>
            </w:pPr>
            <w:r w:rsidRPr="00526557">
              <w:t xml:space="preserve">Flag to indicate to use stream segment transfer flow rates from the </w:t>
            </w:r>
            <w:r w:rsidRPr="00526557">
              <w:rPr>
                <w:b/>
              </w:rPr>
              <w:t>segment_transfer_file</w:t>
            </w:r>
            <w:r w:rsidRPr="00526557">
              <w:t xml:space="preserve">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02E1DC8" w14:textId="7877D650" w:rsidR="009F7D13" w:rsidRPr="00F94E63" w:rsidRDefault="009F7D13" w:rsidP="009F7D13">
            <w:pPr>
              <w:pStyle w:val="TableCellBody"/>
              <w:jc w:val="center"/>
              <w:rPr>
                <w:b/>
              </w:rPr>
            </w:pPr>
            <w:r>
              <w:t>stream water transfer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43947DC" w14:textId="28D6F0CD" w:rsidR="009F7D13" w:rsidRPr="00F94E63" w:rsidRDefault="009F7D13" w:rsidP="009F7D13">
            <w:pPr>
              <w:pStyle w:val="TableCellBody"/>
              <w:jc w:val="center"/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86CAB1" w14:textId="242C8FF1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21AC73C" w14:textId="706FE367" w:rsidR="009F7D13" w:rsidRPr="00526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526557">
              <w:rPr>
                <w:rFonts w:ascii="Courier New" w:hAnsi="Courier New" w:cs="Courier New"/>
              </w:rPr>
              <w:t>0</w:t>
            </w:r>
          </w:p>
        </w:tc>
      </w:tr>
      <w:tr w:rsidR="009F7D13" w14:paraId="2B6FE803" w14:textId="77777777" w:rsidTr="00623932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9FBC98C" w14:textId="77777777" w:rsidR="009F7D13" w:rsidRPr="000E7205" w:rsidRDefault="009F7D13" w:rsidP="009F7D13">
            <w:pPr>
              <w:pStyle w:val="TableSpanner"/>
            </w:pPr>
            <w:r>
              <w:t>Debug options</w:t>
            </w:r>
          </w:p>
        </w:tc>
      </w:tr>
      <w:tr w:rsidR="009F7D13" w14:paraId="737D4A6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F2480FF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cbh_check_flag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675A28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>CBH values are validated each time step</w:t>
            </w:r>
            <w:r w:rsidRPr="0001286D">
              <w:t xml:space="preserve"> </w:t>
            </w:r>
            <w:r w:rsidRPr="002345A1">
              <w:rPr>
                <w:szCs w:val="20"/>
              </w:rPr>
              <w:t>(</w:t>
            </w:r>
            <w:r w:rsidRPr="00420557">
              <w:rPr>
                <w:rFonts w:ascii="Courier New" w:hAnsi="Courier New" w:cs="Courier New"/>
                <w:szCs w:val="20"/>
              </w:rPr>
              <w:t>0</w:t>
            </w:r>
            <w:r w:rsidRPr="002345A1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2345A1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9E92AD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CBH input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1CBE50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6BDDEDA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D1B183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2348A3A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89C2963" w14:textId="77777777" w:rsidR="009F7D13" w:rsidRPr="002345A1" w:rsidRDefault="009F7D13" w:rsidP="009F7D13">
            <w:pPr>
              <w:pStyle w:val="TableCellBody"/>
              <w:rPr>
                <w:b/>
                <w:szCs w:val="20"/>
              </w:rPr>
            </w:pPr>
            <w:r w:rsidRPr="00DB19B3">
              <w:rPr>
                <w:b/>
                <w:szCs w:val="20"/>
              </w:rPr>
              <w:t>parameter_check_flag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9EC7809" w14:textId="77777777" w:rsidR="009F7D13" w:rsidRPr="002345A1" w:rsidRDefault="009F7D13" w:rsidP="009F7D13">
            <w:pPr>
              <w:pStyle w:val="TableCellBody"/>
              <w:rPr>
                <w:szCs w:val="20"/>
              </w:rPr>
            </w:pPr>
            <w:r w:rsidRPr="0001286D">
              <w:t xml:space="preserve">Flag to indicate if </w:t>
            </w:r>
            <w:r>
              <w:t xml:space="preserve">selected parameter values validation checks are treated as warnings or errors </w:t>
            </w:r>
            <w:r w:rsidRPr="0001286D">
              <w:t>(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>=yes</w:t>
            </w:r>
            <w:r>
              <w:t>; 2=check parameters and then stop</w:t>
            </w:r>
            <w:r w:rsidRPr="0001286D"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C5A62B" w14:textId="4F7C58A5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parameter validation check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C84A299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5EC5C3" w14:textId="77777777" w:rsidR="009F7D13" w:rsidRPr="002345A1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9D59F2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F7D13" w14:paraId="1FEFD51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AB50D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print_debug</w:t>
            </w:r>
            <w:r w:rsidRPr="004A1634">
              <w:rPr>
                <w:vertAlign w:val="superscript"/>
              </w:rPr>
              <w:t>1</w:t>
            </w:r>
          </w:p>
          <w:p w14:paraId="79C091D4" w14:textId="77777777" w:rsidR="009F7D13" w:rsidRPr="0001286D" w:rsidRDefault="009F7D13" w:rsidP="009F7D13">
            <w:pPr>
              <w:pStyle w:val="TableCellBody"/>
              <w:rPr>
                <w:b/>
              </w:rPr>
            </w:pP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7779C" w14:textId="77777777" w:rsidR="009F7D13" w:rsidRPr="0001286D" w:rsidRDefault="009F7D13" w:rsidP="009F7D13">
            <w:pPr>
              <w:pStyle w:val="TableCellBody"/>
            </w:pPr>
            <w:r w:rsidRPr="0001286D">
              <w:t xml:space="preserve">Flag to </w:t>
            </w:r>
            <w:r>
              <w:t>indicate type of debug output</w:t>
            </w:r>
          </w:p>
          <w:p w14:paraId="12A496C8" w14:textId="141D2243" w:rsidR="009F7D13" w:rsidRPr="0001286D" w:rsidRDefault="009F7D13" w:rsidP="009F7D13">
            <w:pPr>
              <w:pStyle w:val="TableCellBody"/>
            </w:pPr>
            <w:r w:rsidRPr="00623932">
              <w:t>(</w:t>
            </w:r>
            <w:r w:rsidRPr="00623932">
              <w:rPr>
                <w:highlight w:val="green"/>
              </w:rPr>
              <w:t xml:space="preserve">-2=minimal output to screen and no </w:t>
            </w:r>
            <w:r w:rsidRPr="00623932">
              <w:rPr>
                <w:b/>
                <w:highlight w:val="green"/>
              </w:rPr>
              <w:t>model_output_file</w:t>
            </w:r>
            <w:r>
              <w:t xml:space="preserve">; </w:t>
            </w:r>
            <w:r>
              <w:rPr>
                <w:rFonts w:ascii="Courier New" w:hAnsi="Courier New" w:cs="Courier New"/>
              </w:rPr>
              <w:t xml:space="preserve">-1 </w:t>
            </w:r>
            <w:r w:rsidRPr="0001286D">
              <w:t xml:space="preserve">=minimize screen output; </w:t>
            </w:r>
            <w:r w:rsidRPr="00EB3FF9">
              <w:rPr>
                <w:rFonts w:ascii="Courier New" w:hAnsi="Courier New" w:cs="Courier New"/>
              </w:rPr>
              <w:t>0</w:t>
            </w:r>
            <w:r w:rsidRPr="0001286D">
              <w:t xml:space="preserve">=none; </w:t>
            </w:r>
            <w:r>
              <w:rPr>
                <w:rFonts w:ascii="Courier New" w:hAnsi="Courier New" w:cs="Courier New"/>
              </w:rPr>
              <w:t>1</w:t>
            </w:r>
            <w:r w:rsidRPr="0001286D">
              <w:t xml:space="preserve">=water balances; </w:t>
            </w:r>
            <w:r>
              <w:rPr>
                <w:rFonts w:ascii="Courier New" w:hAnsi="Courier New" w:cs="Courier New"/>
              </w:rPr>
              <w:t>2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basin_sum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5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soltab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7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soilzone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9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snowcomp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13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cascade</w:t>
            </w:r>
            <w:r w:rsidRPr="0001286D">
              <w:t xml:space="preserve"> module; </w:t>
            </w:r>
            <w:r>
              <w:rPr>
                <w:rFonts w:ascii="Courier New" w:hAnsi="Courier New" w:cs="Courier New"/>
              </w:rPr>
              <w:t>14</w:t>
            </w:r>
            <w:r w:rsidRPr="0001286D">
              <w:t>=</w:t>
            </w:r>
            <w:r w:rsidRPr="00EB3FF9">
              <w:rPr>
                <w:rFonts w:ascii="Courier New" w:hAnsi="Courier New" w:cs="Courier New"/>
              </w:rPr>
              <w:t>subbasin</w:t>
            </w:r>
            <w:r w:rsidRPr="0001286D">
              <w:t xml:space="preserve"> module)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3AEA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debug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960F0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4CC6314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001CBAF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0875E82B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CF7986" w14:textId="77777777" w:rsidR="009F7D13" w:rsidRPr="00420557" w:rsidRDefault="009F7D13" w:rsidP="009F7D13">
            <w:pPr>
              <w:pStyle w:val="TableSpanner"/>
              <w:rPr>
                <w:rFonts w:ascii="Courier New" w:hAnsi="Courier New" w:cs="Courier New"/>
              </w:rPr>
            </w:pPr>
            <w:r>
              <w:t>Statistic V</w:t>
            </w:r>
            <w:r w:rsidRPr="00707D04">
              <w:t xml:space="preserve">ariables (statvar)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14:paraId="2A1DC38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E586EF9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1A60686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Number of variables to include in Statistics Variables File and names specified in </w:t>
            </w:r>
            <w:r w:rsidRPr="0001286D">
              <w:rPr>
                <w:b/>
                <w:szCs w:val="20"/>
              </w:rPr>
              <w:t>statVar_names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95501C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D31BA2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7BF775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751D9CF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499BDB4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E3BA89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stat_var_file</w:t>
            </w:r>
            <w:r w:rsidRPr="004A1634">
              <w:rPr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577EA19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45C69C4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852763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E8F13E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1FB1D31" w14:textId="77777777" w:rsidR="009F7D13" w:rsidRPr="00420557" w:rsidRDefault="009F7D13" w:rsidP="009F7D13">
            <w:pPr>
              <w:pStyle w:val="StyleTableCellBodyCentered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statvar.out</w:t>
            </w:r>
          </w:p>
        </w:tc>
      </w:tr>
      <w:tr w:rsidR="009F7D13" w14:paraId="6911465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393EEF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lastRenderedPageBreak/>
              <w:t>statsON_OFF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E3063D6" w14:textId="0EB8856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the Statistics Variable</w:t>
            </w:r>
            <w:r>
              <w:rPr>
                <w:szCs w:val="20"/>
              </w:rPr>
              <w:t>s File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=statvar text format;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>
              <w:rPr>
                <w:szCs w:val="20"/>
              </w:rPr>
              <w:t>=CSV format</w:t>
            </w:r>
            <w:r w:rsidRPr="0001286D"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173034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450876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67CD3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937B46A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14:paraId="78520A9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6C5967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52AE311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identification numbers corresponding to variables specified in </w:t>
            </w:r>
            <w:r w:rsidRPr="0001286D">
              <w:rPr>
                <w:b/>
                <w:szCs w:val="20"/>
              </w:rPr>
              <w:t>statVar_names</w:t>
            </w:r>
            <w:r w:rsidRPr="0001286D">
              <w:rPr>
                <w:szCs w:val="20"/>
              </w:rPr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 xml:space="preserve"> to variable’s dimension size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56031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3C0F281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5C240957" w14:textId="127F3930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1B191E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D873D9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5D29A1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E1D8C" w14:textId="52CF13ED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statVar_names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06F14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List of variable names for which output is written to Statistics Variables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24FC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statsON_OFF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39B1BEC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nstatVars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08B0108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3FB350A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14:paraId="0ADB9068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1210578" w14:textId="77777777" w:rsidR="009F7D13" w:rsidRPr="00576BBF" w:rsidRDefault="009F7D13" w:rsidP="009F7D13">
            <w:pPr>
              <w:pStyle w:val="TableSpanner"/>
            </w:pPr>
            <w:r w:rsidRPr="00576BBF">
              <w:t>Initial Condition Files</w:t>
            </w:r>
          </w:p>
        </w:tc>
      </w:tr>
      <w:tr w:rsidR="009F7D13" w14:paraId="50D07E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43FA805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1D912C" w14:textId="7BCA0D0E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Flag to specify whether or not the Initial Conditions File is specified as an input file</w:t>
            </w:r>
            <w:r>
              <w:rPr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>=no; 1=</w:t>
            </w:r>
            <w:r w:rsidRPr="00DD1FD3">
              <w:rPr>
                <w:szCs w:val="20"/>
              </w:rPr>
              <w:t xml:space="preserve">yes; 2=yes and </w:t>
            </w:r>
            <w:r>
              <w:rPr>
                <w:szCs w:val="20"/>
              </w:rPr>
              <w:t>use parameters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segment_flow_init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, 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</w:t>
            </w:r>
            <w:r>
              <w:rPr>
                <w:szCs w:val="20"/>
              </w:rPr>
              <w:t xml:space="preserve">, and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 w:rsidRPr="00DD1FD3">
              <w:rPr>
                <w:szCs w:val="20"/>
              </w:rPr>
              <w:t>; 3=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snowpack_init</w:t>
            </w:r>
            <w:r w:rsidRPr="00DD1FD3">
              <w:rPr>
                <w:szCs w:val="20"/>
              </w:rPr>
              <w:t>; 4=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elevlake_init</w:t>
            </w:r>
            <w:r w:rsidRPr="00DD1FD3">
              <w:rPr>
                <w:szCs w:val="20"/>
              </w:rPr>
              <w:t>; 5=</w:t>
            </w:r>
            <w:r>
              <w:rPr>
                <w:szCs w:val="20"/>
              </w:rPr>
              <w:t xml:space="preserve">yes and use parameters </w:t>
            </w:r>
            <w:r w:rsidRPr="00DD1FD3">
              <w:rPr>
                <w:szCs w:val="20"/>
              </w:rPr>
              <w:t>(</w:t>
            </w:r>
            <w:r w:rsidRPr="00DD1FD3">
              <w:rPr>
                <w:b/>
                <w:szCs w:val="20"/>
              </w:rPr>
              <w:t>soil_rechr_init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 or GSFLOW) or (</w:t>
            </w:r>
            <w:r w:rsidRPr="00DD1FD3">
              <w:rPr>
                <w:b/>
                <w:szCs w:val="20"/>
              </w:rPr>
              <w:t>soil_rechr_init_frac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soil_moist_init_frac</w:t>
            </w:r>
            <w:r w:rsidRPr="00DD1FD3">
              <w:rPr>
                <w:szCs w:val="20"/>
              </w:rPr>
              <w:t xml:space="preserve">, </w:t>
            </w:r>
            <w:r w:rsidRPr="00DD1FD3">
              <w:rPr>
                <w:b/>
                <w:szCs w:val="20"/>
              </w:rPr>
              <w:t>ssstor_init_frac</w:t>
            </w:r>
            <w:r w:rsidRPr="00DD1FD3">
              <w:rPr>
                <w:szCs w:val="20"/>
              </w:rPr>
              <w:t xml:space="preserve"> for </w:t>
            </w:r>
            <w:r w:rsidRPr="00DD1FD3">
              <w:rPr>
                <w:b/>
                <w:szCs w:val="20"/>
              </w:rPr>
              <w:t>model_mode</w:t>
            </w:r>
            <w:r w:rsidRPr="00DD1FD3">
              <w:rPr>
                <w:szCs w:val="20"/>
              </w:rPr>
              <w:t>=PRMS5 or GSFLOW5); 6=</w:t>
            </w:r>
            <w:r>
              <w:rPr>
                <w:szCs w:val="20"/>
              </w:rPr>
              <w:t xml:space="preserve">yes and use parameter </w:t>
            </w:r>
            <w:r w:rsidRPr="00DD1FD3">
              <w:rPr>
                <w:b/>
                <w:szCs w:val="20"/>
              </w:rPr>
              <w:t>gwstor_init</w:t>
            </w:r>
            <w:r w:rsidRPr="00DD1FD3">
              <w:rPr>
                <w:szCs w:val="20"/>
              </w:rPr>
              <w:t>; 7=</w:t>
            </w:r>
            <w:r>
              <w:rPr>
                <w:szCs w:val="20"/>
              </w:rPr>
              <w:t>yes and use parameter</w:t>
            </w:r>
            <w:r w:rsidRPr="00DD1FD3">
              <w:rPr>
                <w:szCs w:val="20"/>
              </w:rPr>
              <w:t xml:space="preserve"> </w:t>
            </w:r>
            <w:r w:rsidRPr="00DD1FD3">
              <w:rPr>
                <w:b/>
                <w:szCs w:val="20"/>
              </w:rPr>
              <w:t>dprst_frac_init</w:t>
            </w:r>
            <w:r>
              <w:rPr>
                <w:szCs w:val="20"/>
              </w:rPr>
              <w:t xml:space="preserve">; </w:t>
            </w:r>
            <w:r w:rsidRPr="00FF0CC3">
              <w:rPr>
                <w:szCs w:val="20"/>
                <w:highlight w:val="magenta"/>
              </w:rPr>
              <w:t xml:space="preserve">8=yes and use parameter </w:t>
            </w:r>
            <w:r w:rsidRPr="00FF0CC3">
              <w:rPr>
                <w:b/>
                <w:szCs w:val="20"/>
                <w:highlight w:val="magenta"/>
              </w:rPr>
              <w:t>stream_tave_init</w:t>
            </w:r>
            <w:r>
              <w:rPr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E571828" w14:textId="2E91C9D9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E4681D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61EFB74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456CBAD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1BACEF4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832FAB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save_vars_to_file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8AD1A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Flag to determine if an Initial Conditions File will be generated at the </w:t>
            </w:r>
            <w:r>
              <w:rPr>
                <w:rFonts w:ascii="Times New Roman" w:hAnsi="Times New Roman"/>
                <w:szCs w:val="20"/>
              </w:rPr>
              <w:t>end of simulation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rFonts w:ascii="Times New Roman" w:hAnsi="Times New Roman"/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rFonts w:ascii="Times New Roman" w:hAnsi="Times New Roman"/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5B38E" w14:textId="0CE74F95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initial </w:t>
            </w:r>
            <w:r w:rsidR="00711AE6">
              <w:rPr>
                <w:szCs w:val="20"/>
              </w:rPr>
              <w:t>conditions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E64B1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DDC938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21506A7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14:paraId="5513CF2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463B8D4" w14:textId="1B2F8FFA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var_init_file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0B66E8A" w14:textId="77777777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>Pathname for Initi</w:t>
            </w:r>
            <w:r>
              <w:rPr>
                <w:szCs w:val="20"/>
              </w:rPr>
              <w:t>al Conditions input file</w:t>
            </w:r>
            <w:r w:rsidRPr="0001286D">
              <w:rPr>
                <w:szCs w:val="20"/>
              </w:rPr>
              <w:t xml:space="preserve"> 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1BB6F96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init_vars_from_file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4EB4A3F5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0302DF60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20401289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prms_ic.in</w:t>
            </w:r>
          </w:p>
        </w:tc>
      </w:tr>
      <w:tr w:rsidR="009F7D13" w14:paraId="7631B61E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E597D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  <w:szCs w:val="20"/>
              </w:rPr>
            </w:pPr>
            <w:r w:rsidRPr="0001286D">
              <w:rPr>
                <w:rFonts w:ascii="Times New Roman" w:hAnsi="Times New Roman"/>
                <w:b/>
                <w:szCs w:val="20"/>
              </w:rPr>
              <w:t>var_save_file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BC003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Fonts w:ascii="Times New Roman" w:hAnsi="Times New Roman"/>
                <w:szCs w:val="20"/>
              </w:rPr>
              <w:t xml:space="preserve">Pathname for the Initial Conditions File to be generated at end of simulation 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60A507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save_vars_to_file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18A7EB2A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CF57A21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4" w:type="dxa"/>
              <w:left w:w="58" w:type="dxa"/>
              <w:bottom w:w="14" w:type="dxa"/>
              <w:right w:w="58" w:type="dxa"/>
            </w:tcMar>
          </w:tcPr>
          <w:p w14:paraId="705B35F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prms_ic.out</w:t>
            </w:r>
          </w:p>
        </w:tc>
      </w:tr>
      <w:tr w:rsidR="009F7D13" w14:paraId="51449BDE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248D10" w14:textId="77777777" w:rsidR="009F7D13" w:rsidRPr="00707D04" w:rsidRDefault="009F7D13" w:rsidP="009F7D13">
            <w:pPr>
              <w:pStyle w:val="TableSpanner"/>
            </w:pPr>
            <w:r>
              <w:t>A</w:t>
            </w:r>
            <w:r w:rsidRPr="00707D04">
              <w:t xml:space="preserve">nimation </w:t>
            </w:r>
            <w:r>
              <w:t>F</w:t>
            </w:r>
            <w:r w:rsidRPr="00707D04">
              <w:t>ile</w:t>
            </w:r>
            <w:r>
              <w:t>s</w:t>
            </w:r>
          </w:p>
        </w:tc>
      </w:tr>
      <w:tr w:rsidR="009F7D13" w:rsidRPr="00F92D85" w14:paraId="057226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1C73A2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ani_output_file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E8CDB7A" w14:textId="1D53346C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</w:rPr>
              <w:t>P</w:t>
            </w:r>
            <w:r w:rsidRPr="0001286D">
              <w:rPr>
                <w:rStyle w:val="TableCellBodyChar"/>
                <w:rFonts w:ascii="Times New Roman" w:hAnsi="Times New Roman"/>
              </w:rPr>
              <w:t>athname for Animation</w:t>
            </w:r>
            <w:r w:rsidRPr="0001286D">
              <w:rPr>
                <w:rFonts w:ascii="Times New Roman" w:hAnsi="Times New Roman"/>
              </w:rPr>
              <w:t xml:space="preserve"> Files(s)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to which a filename suffix based on dimension name associated with selected variables is appended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CCCB80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BDB7BE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ED8E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F12F5F3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animation.out</w:t>
            </w:r>
          </w:p>
        </w:tc>
      </w:tr>
      <w:tr w:rsidR="009F7D13" w:rsidRPr="00F92D85" w14:paraId="6A7C5B5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34F6BA" w14:textId="77777777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5E9F65E" w14:textId="7FC3D5E7" w:rsidR="009F7D13" w:rsidRPr="0001286D" w:rsidRDefault="009F7D13" w:rsidP="009F7D13">
            <w:pPr>
              <w:pStyle w:val="TableCellBody"/>
            </w:pPr>
            <w:r w:rsidRPr="0001286D">
              <w:t xml:space="preserve">Switch to specify </w:t>
            </w:r>
            <w:r w:rsidR="00711AE6" w:rsidRPr="0001286D">
              <w:t>whether</w:t>
            </w:r>
            <w:r w:rsidRPr="0001286D">
              <w:t xml:space="preserve"> </w:t>
            </w:r>
            <w:r w:rsidRPr="0001286D">
              <w:rPr>
                <w:rStyle w:val="TableCellBodyChar"/>
              </w:rPr>
              <w:t>Animation</w:t>
            </w:r>
            <w:r w:rsidRPr="0001286D">
              <w:t xml:space="preserve"> File(s)</w:t>
            </w:r>
            <w:r w:rsidRPr="0001286D">
              <w:rPr>
                <w:rStyle w:val="TableCellBodyChar"/>
              </w:rPr>
              <w:t xml:space="preserve"> are</w:t>
            </w:r>
            <w:r w:rsidRPr="0001286D">
              <w:t xml:space="preserve">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B9D41D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animation output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AF40988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1E8F3B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269A8C5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2132005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FC90746" w14:textId="63BFDEB1" w:rsidR="009F7D13" w:rsidRPr="0001286D" w:rsidRDefault="009F7D13" w:rsidP="009F7D13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aniOutVar_names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E28ED23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List of variable names for which all values of the variable (that is, the entire dimension size) for each time step are written Animation</w:t>
            </w:r>
            <w:r>
              <w:rPr>
                <w:rFonts w:ascii="Times New Roman" w:hAnsi="Times New Roman"/>
              </w:rPr>
              <w:t xml:space="preserve"> Dimension Files(s)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31E0FFD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3582032" w14:textId="7777777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7FC59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6F8C888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726A58BC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30762" w14:textId="77777777" w:rsidR="009F7D13" w:rsidRPr="0001286D" w:rsidRDefault="009F7D13" w:rsidP="009F7D13">
            <w:pPr>
              <w:pStyle w:val="TableCellBody"/>
              <w:rPr>
                <w:b/>
              </w:rPr>
            </w:pPr>
            <w:r w:rsidRPr="0001286D">
              <w:rPr>
                <w:b/>
              </w:rPr>
              <w:t>naniOutVars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7EF9EB" w14:textId="77777777" w:rsidR="009F7D13" w:rsidRPr="0001286D" w:rsidRDefault="009F7D13" w:rsidP="009F7D13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</w:rPr>
              <w:t>Number of output variables specified in the</w:t>
            </w:r>
            <w:r w:rsidRPr="0001286D">
              <w:rPr>
                <w:rFonts w:ascii="Times New Roman" w:hAnsi="Times New Roman"/>
              </w:rPr>
              <w:t xml:space="preserve"> </w:t>
            </w:r>
            <w:r w:rsidRPr="0001286D">
              <w:rPr>
                <w:rFonts w:ascii="Times New Roman" w:hAnsi="Times New Roman"/>
                <w:b/>
              </w:rPr>
              <w:t>aniOutVar_names</w:t>
            </w:r>
            <w:r w:rsidRPr="0001286D">
              <w:rPr>
                <w:rStyle w:val="TableCellBodyChar"/>
                <w:rFonts w:ascii="Times New Roman" w:hAnsi="Times New Roman"/>
              </w:rPr>
              <w:t xml:space="preserve"> list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67281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b/>
              </w:rPr>
              <w:t>aniOutON_OFF</w:t>
            </w:r>
            <w:r>
              <w:rPr>
                <w:b/>
              </w:rPr>
              <w:t xml:space="preserve"> </w:t>
            </w:r>
            <w:r w:rsidRPr="0001286D">
              <w:t>=</w:t>
            </w:r>
            <w: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3994D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3D0207" w14:textId="77777777" w:rsidR="009F7D13" w:rsidRPr="0001286D" w:rsidRDefault="009F7D13" w:rsidP="009F7D13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3A554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0</w:t>
            </w:r>
          </w:p>
        </w:tc>
      </w:tr>
      <w:tr w:rsidR="009F7D13" w:rsidRPr="00F92D85" w14:paraId="5F357E43" w14:textId="77777777" w:rsidTr="00CB00B9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72AE6" w14:textId="382698B4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CB00B9">
              <w:rPr>
                <w:rFonts w:ascii="Arial Narrow" w:hAnsi="Arial Narrow"/>
                <w:highlight w:val="green"/>
              </w:rPr>
              <w:t>Basin Summary Results Files</w:t>
            </w:r>
          </w:p>
        </w:tc>
      </w:tr>
      <w:tr w:rsidR="009F7D13" w:rsidRPr="00F92D85" w14:paraId="42772C71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EFD9E" w14:textId="5F395E89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basinOutBaseFileName</w:t>
            </w:r>
            <w:r w:rsidRPr="00D40E4D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5A846EAA" w14:textId="01030056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596488D" w14:textId="09B0B7E4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16A0611" w14:textId="4C6A3448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B778089" w14:textId="2164799C" w:rsidR="009F7D13" w:rsidRPr="0001286D" w:rsidRDefault="009F7D13" w:rsidP="009F7D13">
            <w:pPr>
              <w:pStyle w:val="TableCellBody"/>
              <w:jc w:val="center"/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28AD0C0" w14:textId="0E7A5B08" w:rsidR="009F7D13" w:rsidRPr="00EF082A" w:rsidRDefault="00EF082A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EF082A">
              <w:rPr>
                <w:rFonts w:ascii="Courier New" w:hAnsi="Courier New" w:cs="Courier New"/>
              </w:rPr>
              <w:t>basinout_path</w:t>
            </w:r>
          </w:p>
        </w:tc>
      </w:tr>
      <w:tr w:rsidR="009F7D13" w:rsidRPr="00F92D85" w14:paraId="0911592F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BE95A30" w14:textId="2B54BAC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lastRenderedPageBreak/>
              <w:t>basinOutON_OFF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235B543" w14:textId="5C09031D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778C4D" w14:textId="7CEE5AA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24E5252" w14:textId="7CECF20A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1B8F74B" w14:textId="290E627E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F3DA7A" w14:textId="27E5552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65CE496D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B25074D" w14:textId="080F9C71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695E8F8" w14:textId="4611001E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Style w:val="TableCellBodyChar"/>
                <w:rFonts w:ascii="Times New Roman" w:hAnsi="Times New Roman"/>
                <w:szCs w:val="20"/>
              </w:rPr>
              <w:t>basin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</w:t>
            </w:r>
            <w:r>
              <w:rPr>
                <w:rFonts w:ascii="Times New Roman" w:hAnsi="Times New Roman"/>
                <w:szCs w:val="20"/>
              </w:rPr>
              <w:t>(</w:t>
            </w:r>
            <w:r w:rsidRPr="00710889">
              <w:rPr>
                <w:rFonts w:ascii="Times New Roman" w:hAnsi="Times New Roman"/>
                <w:szCs w:val="20"/>
              </w:rPr>
              <w:t>s</w:t>
            </w:r>
            <w:r>
              <w:rPr>
                <w:rFonts w:ascii="Times New Roman" w:hAnsi="Times New Roman"/>
                <w:szCs w:val="20"/>
              </w:rPr>
              <w:t xml:space="preserve">). Each variable is written to files in the order specified in </w:t>
            </w:r>
            <w:r w:rsidRPr="00D40E4D">
              <w:rPr>
                <w:rFonts w:ascii="Times New Roman" w:hAnsi="Times New Roman"/>
                <w:b/>
                <w:szCs w:val="20"/>
              </w:rPr>
              <w:t>basinOutVars</w:t>
            </w:r>
            <w:r>
              <w:rPr>
                <w:rFonts w:ascii="Times New Roman" w:hAnsi="Times New Roman"/>
                <w:szCs w:val="20"/>
              </w:rPr>
              <w:t xml:space="preserve">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basin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 w:rsidRPr="00711AE6">
              <w:rPr>
                <w:rStyle w:val="TableCellBodyChar"/>
                <w:rFonts w:ascii="Times New Roman" w:hAnsi="Times New Roman"/>
                <w:b/>
                <w:bCs/>
                <w:szCs w:val="20"/>
              </w:rPr>
              <w:t xml:space="preserve">basinOut_freq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and will be .csv; _meanyearly.csv; _yearly.csv; _meanmonthly.csv; or _monthly.csv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v</w:t>
            </w:r>
            <w:r>
              <w:rPr>
                <w:rStyle w:val="TableCellBodyChar"/>
                <w:rFonts w:ascii="Times New Roman" w:hAnsi="Times New Roman"/>
                <w:szCs w:val="20"/>
              </w:rPr>
              <w:t>ariables must be of type real or double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0173D53" w14:textId="52D230D3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6985AB8" w14:textId="7B96797E" w:rsidR="009F7D13" w:rsidRPr="0001286D" w:rsidRDefault="009F7D13" w:rsidP="009F7D13">
            <w:pPr>
              <w:pStyle w:val="TableCellBody"/>
              <w:jc w:val="center"/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DDCF5D9" w14:textId="12DBF1EB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D06562" w14:textId="1ADC73A7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2815C2">
              <w:t>none</w:t>
            </w:r>
          </w:p>
        </w:tc>
      </w:tr>
      <w:tr w:rsidR="009F7D13" w:rsidRPr="00F92D85" w14:paraId="518FB7B6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CB9D0C3" w14:textId="18C60992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AD64" w14:textId="6D9A880F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>
              <w:rPr>
                <w:rStyle w:val="TableCellBodyChar"/>
                <w:rFonts w:ascii="Times New Roman" w:hAnsi="Times New Roman"/>
                <w:szCs w:val="20"/>
              </w:rPr>
              <w:t>basin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62ACC63" w14:textId="18AE9A07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2EFE3DC" w14:textId="0EFB593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0525FF" w14:textId="5B99A223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88F6E86" w14:textId="2FEE03CA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4846A0A2" w14:textId="77777777" w:rsidTr="00CB00B9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9A014C7" w14:textId="7BB5A17D" w:rsidR="009F7D13" w:rsidRPr="00D40E4D" w:rsidRDefault="009F7D13" w:rsidP="009F7D13">
            <w:pPr>
              <w:pStyle w:val="TableCellBody"/>
              <w:rPr>
                <w:b/>
                <w:highlight w:val="green"/>
              </w:rPr>
            </w:pPr>
            <w:r w:rsidRPr="00D40E4D">
              <w:rPr>
                <w:b/>
                <w:szCs w:val="20"/>
                <w:highlight w:val="green"/>
              </w:rPr>
              <w:t>basinOut_freq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9DD0F" w14:textId="74EFF73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CB00B9">
              <w:rPr>
                <w:rFonts w:ascii="Times New Roman" w:hAnsi="Times New Roman"/>
                <w:szCs w:val="20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5B28AF1" w14:textId="2738A84B" w:rsidR="009F7D13" w:rsidRPr="0001286D" w:rsidRDefault="009F7D13" w:rsidP="009F7D13">
            <w:pPr>
              <w:pStyle w:val="TableCellBody"/>
              <w:jc w:val="center"/>
              <w:rPr>
                <w:b/>
              </w:rPr>
            </w:pPr>
            <w:r>
              <w:rPr>
                <w:b/>
                <w:szCs w:val="20"/>
              </w:rPr>
              <w:t>basinOut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88EC6E" w14:textId="5B6FF5A5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33099" w14:textId="712FA6B0" w:rsidR="009F7D13" w:rsidRPr="0001286D" w:rsidRDefault="009F7D13" w:rsidP="009F7D13">
            <w:pPr>
              <w:pStyle w:val="TableCellBody"/>
              <w:jc w:val="center"/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ECC2225" w14:textId="4C1A8F6B" w:rsidR="009F7D13" w:rsidRPr="00420557" w:rsidRDefault="009F7D13" w:rsidP="009F7D13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F7D13" w:rsidRPr="00F92D85" w14:paraId="157E9AF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DB209A" w14:textId="77777777" w:rsidR="009F7D13" w:rsidRPr="00576BBF" w:rsidRDefault="009F7D13" w:rsidP="009F7D13">
            <w:pPr>
              <w:pStyle w:val="TableSpanner"/>
              <w:rPr>
                <w:szCs w:val="24"/>
              </w:rPr>
            </w:pPr>
            <w:r>
              <w:t>Mapped Results Files</w:t>
            </w:r>
          </w:p>
        </w:tc>
      </w:tr>
      <w:tr w:rsidR="009F7D13" w:rsidRPr="00F92D85" w14:paraId="566E788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50C1302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41F152" w14:textId="289A30D0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Switch to specify </w:t>
            </w:r>
            <w:r w:rsidR="00711AE6" w:rsidRPr="0001286D">
              <w:rPr>
                <w:szCs w:val="20"/>
              </w:rPr>
              <w:t>whether</w:t>
            </w:r>
            <w:r w:rsidRPr="0001286D">
              <w:rPr>
                <w:szCs w:val="20"/>
              </w:rPr>
              <w:t xml:space="preserve">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file(s) by a specified number of columns (</w:t>
            </w:r>
            <w:r>
              <w:rPr>
                <w:szCs w:val="20"/>
              </w:rPr>
              <w:t xml:space="preserve">parameter </w:t>
            </w:r>
            <w:r w:rsidRPr="0001286D">
              <w:rPr>
                <w:b/>
                <w:szCs w:val="20"/>
              </w:rPr>
              <w:t>ncol</w:t>
            </w:r>
            <w:r w:rsidRPr="0001286D">
              <w:rPr>
                <w:szCs w:val="20"/>
              </w:rPr>
              <w:t xml:space="preserve">) of </w:t>
            </w:r>
            <w:r w:rsidRPr="001B191E">
              <w:rPr>
                <w:szCs w:val="20"/>
              </w:rPr>
              <w:t>daily</w:t>
            </w:r>
            <w:r>
              <w:rPr>
                <w:szCs w:val="20"/>
              </w:rPr>
              <w:t xml:space="preserve">, </w:t>
            </w:r>
            <w:r w:rsidRPr="0001286D">
              <w:rPr>
                <w:szCs w:val="20"/>
              </w:rPr>
              <w:t>monthly, yearly, or total simulation results is generated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01286D">
              <w:rPr>
                <w:szCs w:val="20"/>
              </w:rPr>
              <w:t xml:space="preserve">=no;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rPr>
                <w:szCs w:val="20"/>
              </w:rPr>
              <w:t>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BD3961B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mapped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F324F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31AAFD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4798EF7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420557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F7D13" w:rsidRPr="00F92D85" w14:paraId="0BB44B5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712312C" w14:textId="4F1E982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FF5614A" w14:textId="09B143A9" w:rsidR="009F7D13" w:rsidRPr="0001286D" w:rsidRDefault="009F7D13" w:rsidP="009F7D13">
            <w:pPr>
              <w:pStyle w:val="TableCellBody"/>
              <w:rPr>
                <w:szCs w:val="20"/>
              </w:rPr>
            </w:pPr>
            <w:r w:rsidRPr="0001286D">
              <w:rPr>
                <w:szCs w:val="20"/>
              </w:rPr>
              <w:t xml:space="preserve">List of variable names for which output is written to </w:t>
            </w:r>
            <w:r w:rsidRPr="0001286D">
              <w:rPr>
                <w:rStyle w:val="TableCellBodyChar"/>
                <w:szCs w:val="20"/>
              </w:rPr>
              <w:t xml:space="preserve">mapped </w:t>
            </w:r>
            <w:r w:rsidRPr="0001286D">
              <w:rPr>
                <w:szCs w:val="20"/>
              </w:rPr>
              <w:t>output files(s</w:t>
            </w:r>
            <w:r>
              <w:rPr>
                <w:rStyle w:val="TableCellBodyChar"/>
                <w:szCs w:val="20"/>
              </w:rPr>
              <w:t>); variables must be of type real or double.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3A23AD6" w14:textId="77777777" w:rsidR="009F7D13" w:rsidRPr="0001286D" w:rsidRDefault="009F7D13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B7ED3F" w14:textId="12776F52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nmap</w:t>
            </w:r>
            <w:r>
              <w:rPr>
                <w:b/>
                <w:szCs w:val="20"/>
              </w:rPr>
              <w:t>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56AFE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8B67BB2" w14:textId="77777777" w:rsidR="009F7D13" w:rsidRPr="00420557" w:rsidRDefault="009F7D13" w:rsidP="009F7D13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 w:rsidRPr="002815C2">
              <w:t>none</w:t>
            </w:r>
          </w:p>
        </w:tc>
      </w:tr>
      <w:tr w:rsidR="009F7D13" w:rsidRPr="00F92D85" w14:paraId="1EB670E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B9E20E" w14:textId="77777777" w:rsidR="009F7D13" w:rsidRPr="0001286D" w:rsidRDefault="009F7D13" w:rsidP="009F7D13">
            <w:pPr>
              <w:pStyle w:val="TableCellBody"/>
              <w:rPr>
                <w:b/>
                <w:szCs w:val="20"/>
              </w:rPr>
            </w:pPr>
            <w:r w:rsidRPr="0001286D">
              <w:rPr>
                <w:b/>
                <w:szCs w:val="20"/>
              </w:rPr>
              <w:t>nmapOutVars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21EA15" w14:textId="77777777" w:rsidR="009F7D13" w:rsidRPr="0001286D" w:rsidRDefault="009F7D13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>Number of variables to include in mapped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1E0DE9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b/>
                <w:szCs w:val="20"/>
              </w:rPr>
              <w:t>map_resultsON_OFF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854CC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9F5F2" w14:textId="77777777" w:rsidR="009F7D13" w:rsidRPr="0001286D" w:rsidRDefault="009F7D13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D049A" w14:textId="77777777" w:rsidR="009F7D13" w:rsidRPr="00420557" w:rsidRDefault="009F7D13" w:rsidP="009F7D13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F7D13" w:rsidRPr="00F92D85" w14:paraId="0825180A" w14:textId="77777777" w:rsidTr="00710889">
        <w:trPr>
          <w:trHeight w:val="288"/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9CE1E" w14:textId="6AD5EF1F" w:rsidR="009F7D13" w:rsidRPr="00710889" w:rsidRDefault="009F7D13" w:rsidP="009F7D13">
            <w:pPr>
              <w:jc w:val="center"/>
              <w:rPr>
                <w:rFonts w:ascii="Arial Narrow" w:hAnsi="Arial Narrow"/>
              </w:rPr>
            </w:pPr>
            <w:r w:rsidRPr="00710889">
              <w:rPr>
                <w:rFonts w:ascii="Arial Narrow" w:hAnsi="Arial Narrow"/>
              </w:rPr>
              <w:t>Nhru Summary Results Files</w:t>
            </w:r>
          </w:p>
        </w:tc>
      </w:tr>
      <w:tr w:rsidR="009003DB" w:rsidRPr="00F92D85" w14:paraId="64CFBE6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2B563C4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6F01F4">
              <w:rPr>
                <w:b/>
                <w:szCs w:val="20"/>
                <w:highlight w:val="green"/>
              </w:rPr>
              <w:t>nhruOut_format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10FC0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085FF68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FA41DA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11BC6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1765CB7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36DCDCC1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C790A5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nhruOut_freq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4B1A7" w14:textId="77777777" w:rsidR="009003DB" w:rsidRPr="0001286D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 xml:space="preserve">; </w:t>
            </w:r>
            <w:r w:rsidRPr="00797F0C">
              <w:rPr>
                <w:rFonts w:ascii="Times New Roman" w:hAnsi="Times New Roman"/>
                <w:szCs w:val="20"/>
                <w:highlight w:val="green"/>
              </w:rPr>
              <w:t>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2037D8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D0B540D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6A456DB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9A4EB1F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9003DB" w:rsidRPr="00F92D85" w14:paraId="7C895B9F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20D9F72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nhruOutBaseFileName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FAAAF41" w14:textId="77777777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2123E76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0F2F36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71B680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C7340CA" w14:textId="77777777" w:rsidR="009003DB" w:rsidRPr="00EF082A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nhruout_path</w:t>
            </w:r>
          </w:p>
        </w:tc>
      </w:tr>
      <w:tr w:rsidR="009003DB" w:rsidRPr="00F92D85" w14:paraId="30F3AD9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C8CE59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5472B9">
              <w:rPr>
                <w:b/>
                <w:szCs w:val="20"/>
                <w:highlight w:val="magenta"/>
              </w:rPr>
              <w:t>nhruOutNcol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4508B08" w14:textId="77777777" w:rsidR="009003DB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Number of colum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ns written per line, which can be used to generate gridded output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(0=a</w:t>
            </w:r>
            <w:r w:rsidRPr="00E07473">
              <w:rPr>
                <w:rStyle w:val="TableCellBodyChar"/>
                <w:rFonts w:ascii="Times New Roman" w:hAnsi="Times New Roman"/>
                <w:szCs w:val="20"/>
              </w:rPr>
              <w:t>ll values for each timestep are written on a single line as in previous versions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&gt;0 number of columns)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0F255B9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CF6D4E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FA10DAC" w14:textId="77777777" w:rsidR="009003DB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0964C23" w14:textId="77777777" w:rsidR="009003DB" w:rsidRPr="002815C2" w:rsidRDefault="009003DB" w:rsidP="009F7D13">
            <w:pPr>
              <w:jc w:val="center"/>
            </w:pPr>
            <w:r>
              <w:t>0</w:t>
            </w:r>
          </w:p>
        </w:tc>
      </w:tr>
      <w:tr w:rsidR="009003DB" w:rsidRPr="00F92D85" w14:paraId="2F80D0F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57294A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DD7AE89" w14:textId="04755A5A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71088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nhm_id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64F8F83" w14:textId="77777777" w:rsidR="009003DB" w:rsidRPr="00710889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5419B4F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F016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594FB7E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3B19B2F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BDE46EF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954348A" w14:textId="1D385D44" w:rsidR="009003DB" w:rsidRPr="00710889" w:rsidRDefault="009003DB" w:rsidP="009F7D13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B00B9">
              <w:rPr>
                <w:rFonts w:ascii="Times New Roman" w:hAnsi="Times New Roman"/>
                <w:b/>
                <w:szCs w:val="20"/>
              </w:rPr>
              <w:t>nhru</w:t>
            </w:r>
            <w:r>
              <w:rPr>
                <w:rFonts w:ascii="Times New Roman" w:hAnsi="Times New Roman"/>
                <w:szCs w:val="20"/>
              </w:rPr>
              <w:t xml:space="preserve"> 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 w:rsidRPr="00C57B9A">
              <w:rPr>
                <w:rFonts w:ascii="Times New Roman" w:hAnsi="Times New Roman"/>
                <w:b/>
                <w:szCs w:val="20"/>
              </w:rPr>
              <w:t>nhruOutBaseFileName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double.</w:t>
            </w:r>
            <w:r>
              <w:rPr>
                <w:rFonts w:ascii="Times New Roman" w:hAnsi="Times New Roman"/>
                <w:szCs w:val="20"/>
              </w:rPr>
              <w:t xml:space="preserve">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nhru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.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nhru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E705365" w14:textId="77777777" w:rsidR="009003DB" w:rsidRPr="0001286D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63C2B8C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5F7C3E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32E1CF5" w14:textId="77777777" w:rsidR="009003DB" w:rsidRPr="00420557" w:rsidRDefault="009003DB" w:rsidP="009F7D13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9003DB" w:rsidRPr="00F92D85" w14:paraId="743E2946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3F30D36" w14:textId="77777777" w:rsidR="009003DB" w:rsidRPr="0071718A" w:rsidRDefault="009003DB" w:rsidP="009F7D13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nhruOutVars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EB0E6" w14:textId="77777777" w:rsidR="009003DB" w:rsidRPr="00710889" w:rsidRDefault="009003DB" w:rsidP="009F7D13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>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BE5510E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7635656" w14:textId="77777777" w:rsidR="009003DB" w:rsidRDefault="009003DB" w:rsidP="009F7D13">
            <w:pPr>
              <w:pStyle w:val="TableCellBody"/>
              <w:jc w:val="center"/>
              <w:rPr>
                <w:b/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8F3E952" w14:textId="77777777" w:rsidR="009003DB" w:rsidRPr="0001286D" w:rsidRDefault="009003DB" w:rsidP="009F7D13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04AE4F4" w14:textId="77777777" w:rsidR="009003DB" w:rsidRPr="002815C2" w:rsidRDefault="009003DB" w:rsidP="009F7D13">
            <w:pPr>
              <w:jc w:val="center"/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56E55C2A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FC24AF5" w14:textId="77777777" w:rsidR="009003DB" w:rsidRPr="001B2189" w:rsidRDefault="009003DB" w:rsidP="005000F8">
            <w:pPr>
              <w:pStyle w:val="TableCellBody"/>
              <w:rPr>
                <w:b/>
                <w:szCs w:val="20"/>
                <w:highlight w:val="red"/>
              </w:rPr>
            </w:pPr>
            <w:bookmarkStart w:id="10" w:name="_Hlk52186758"/>
            <w:r w:rsidRPr="001B2189">
              <w:rPr>
                <w:b/>
                <w:szCs w:val="20"/>
                <w:highlight w:val="red"/>
              </w:rPr>
              <w:t>outputSelectDatesON_OFF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BC25B78" w14:textId="77777777" w:rsidR="009003DB" w:rsidRDefault="009003DB" w:rsidP="005000F8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</w:t>
            </w:r>
            <w:r>
              <w:rPr>
                <w:rFonts w:ascii="Times New Roman" w:hAnsi="Times New Roman"/>
                <w:szCs w:val="20"/>
              </w:rPr>
              <w:t>indicate if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</w:t>
            </w:r>
            <w:r>
              <w:rPr>
                <w:rFonts w:ascii="Times New Roman" w:hAnsi="Times New Roman"/>
                <w:szCs w:val="20"/>
              </w:rPr>
              <w:t xml:space="preserve">for a specified set of dates </w:t>
            </w:r>
            <w:r w:rsidRPr="00710889">
              <w:rPr>
                <w:rFonts w:ascii="Times New Roman" w:hAnsi="Times New Roman"/>
                <w:szCs w:val="20"/>
              </w:rPr>
              <w:t>(0=no</w:t>
            </w:r>
            <w:r>
              <w:rPr>
                <w:rFonts w:ascii="Times New Roman" w:hAnsi="Times New Roman"/>
                <w:szCs w:val="20"/>
              </w:rPr>
              <w:t xml:space="preserve">, output time series on basis of </w:t>
            </w:r>
            <w:r w:rsidRPr="005138C5">
              <w:rPr>
                <w:rFonts w:ascii="Times New Roman" w:hAnsi="Times New Roman"/>
                <w:b/>
                <w:szCs w:val="20"/>
              </w:rPr>
              <w:t>nhruOut_freq</w:t>
            </w:r>
            <w:r w:rsidRPr="00710889">
              <w:rPr>
                <w:rFonts w:ascii="Times New Roman" w:hAnsi="Times New Roman"/>
                <w:szCs w:val="20"/>
              </w:rPr>
              <w:t>; 1=yes</w:t>
            </w:r>
            <w:r>
              <w:rPr>
                <w:rFonts w:ascii="Times New Roman" w:hAnsi="Times New Roman"/>
                <w:szCs w:val="20"/>
              </w:rPr>
              <w:t xml:space="preserve">, specify dates in file specified by </w:t>
            </w:r>
            <w:r w:rsidRPr="00EF082A">
              <w:rPr>
                <w:rFonts w:ascii="Times New Roman" w:hAnsi="Times New Roman"/>
                <w:b/>
                <w:bCs/>
                <w:szCs w:val="20"/>
              </w:rPr>
              <w:t>selectDatesFileName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3BC27D" w14:textId="77777777" w:rsidR="009003DB" w:rsidRDefault="009003DB" w:rsidP="005000F8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nhru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  <w:r>
              <w:rPr>
                <w:szCs w:val="20"/>
              </w:rPr>
              <w:t xml:space="preserve"> and </w:t>
            </w:r>
            <w:r w:rsidRPr="005138C5">
              <w:rPr>
                <w:b/>
                <w:szCs w:val="20"/>
              </w:rPr>
              <w:t>nhruOut_freq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1A12295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DB87A8E" w14:textId="77777777" w:rsidR="009003DB" w:rsidRPr="0001286D" w:rsidRDefault="009003DB" w:rsidP="005000F8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9427DEB" w14:textId="77777777" w:rsidR="009003DB" w:rsidRDefault="009003DB" w:rsidP="005000F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03DB" w:rsidRPr="00F92D85" w14:paraId="7C3E0F9D" w14:textId="77777777" w:rsidTr="00EF082A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8F26" w14:textId="77777777" w:rsidR="009003DB" w:rsidRPr="001B2189" w:rsidRDefault="009003DB" w:rsidP="00EF082A">
            <w:pPr>
              <w:pStyle w:val="TableCellBody"/>
              <w:rPr>
                <w:b/>
                <w:szCs w:val="20"/>
                <w:highlight w:val="red"/>
              </w:rPr>
            </w:pPr>
            <w:bookmarkStart w:id="11" w:name="_Hlk52186790"/>
            <w:bookmarkEnd w:id="10"/>
            <w:r w:rsidRPr="001B2189">
              <w:rPr>
                <w:b/>
                <w:szCs w:val="20"/>
                <w:highlight w:val="red"/>
              </w:rPr>
              <w:t>selectDatesFileName</w:t>
            </w:r>
            <w:r w:rsidRPr="001B2189">
              <w:rPr>
                <w:b/>
                <w:highlight w:val="red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9811D" w14:textId="228CC24F" w:rsidR="009003DB" w:rsidRPr="00710889" w:rsidRDefault="009003DB" w:rsidP="00EF082A">
            <w:pPr>
              <w:pStyle w:val="TableCellbodyvalue"/>
              <w:jc w:val="left"/>
              <w:rPr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filename of the set of dates to output values of </w:t>
            </w:r>
            <w:r w:rsidRPr="00EF082A">
              <w:rPr>
                <w:rFonts w:ascii="Times New Roman" w:hAnsi="Times New Roman"/>
                <w:b/>
                <w:szCs w:val="20"/>
              </w:rPr>
              <w:t>nhru_summary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 xml:space="preserve">output files in </w:t>
            </w:r>
            <w:r w:rsidR="00711AE6">
              <w:rPr>
                <w:rFonts w:ascii="Times New Roman" w:hAnsi="Times New Roman"/>
                <w:szCs w:val="20"/>
              </w:rPr>
              <w:t>chronological</w:t>
            </w:r>
            <w:r>
              <w:rPr>
                <w:rFonts w:ascii="Times New Roman" w:hAnsi="Times New Roman"/>
                <w:szCs w:val="20"/>
              </w:rPr>
              <w:t xml:space="preserve"> order with dates specified as YEAR MONTH DAY with a space(s) and/or comma </w:t>
            </w:r>
            <w:r w:rsidR="00711AE6">
              <w:rPr>
                <w:rFonts w:ascii="Times New Roman" w:hAnsi="Times New Roman"/>
                <w:szCs w:val="20"/>
              </w:rPr>
              <w:t>separating</w:t>
            </w:r>
            <w:r>
              <w:rPr>
                <w:rFonts w:ascii="Times New Roman" w:hAnsi="Times New Roman"/>
                <w:szCs w:val="20"/>
              </w:rPr>
              <w:t xml:space="preserve"> YEAR and MONTH and MONTH and DAY (e.g. </w:t>
            </w:r>
            <w:r w:rsidRPr="00EF082A">
              <w:rPr>
                <w:rFonts w:ascii="Courier New" w:hAnsi="Courier New" w:cs="Courier New"/>
                <w:szCs w:val="20"/>
              </w:rPr>
              <w:t>1959 09 01</w:t>
            </w:r>
            <w:r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B2D58" w14:textId="77777777" w:rsidR="009003DB" w:rsidRPr="00EF082A" w:rsidRDefault="009003DB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EF082A">
              <w:rPr>
                <w:b/>
                <w:szCs w:val="20"/>
              </w:rPr>
              <w:t xml:space="preserve">outputSelectDatesON_OFF </w:t>
            </w:r>
            <w:r w:rsidRPr="00EF082A">
              <w:rPr>
                <w:bCs/>
                <w:szCs w:val="20"/>
              </w:rPr>
              <w:t>= 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773E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5D363" w14:textId="77777777" w:rsidR="009003DB" w:rsidRPr="0001286D" w:rsidRDefault="009003DB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B439F" w14:textId="77777777" w:rsidR="009003DB" w:rsidRDefault="009003DB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selectDates.in</w:t>
            </w:r>
          </w:p>
        </w:tc>
      </w:tr>
      <w:bookmarkEnd w:id="11"/>
      <w:tr w:rsidR="00EF082A" w:rsidRPr="00F92D85" w14:paraId="17C2E8A0" w14:textId="77777777" w:rsidTr="008F2AD1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D6F6B1" w14:textId="1988945B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8F2AD1">
              <w:rPr>
                <w:rFonts w:ascii="Arial Narrow" w:hAnsi="Arial Narrow"/>
                <w:highlight w:val="green"/>
              </w:rPr>
              <w:t>Nsub Summary Results Files</w:t>
            </w:r>
          </w:p>
        </w:tc>
      </w:tr>
      <w:tr w:rsidR="00EF082A" w:rsidRPr="00F92D85" w14:paraId="40C21E0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2958D4" w14:textId="2F39AC90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F41908F" w14:textId="2689903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153AC19" w14:textId="3CD66B90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FDEF28" w14:textId="75CCC69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CB497" w14:textId="4BEB03EA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938BD46" w14:textId="75166F2F" w:rsidR="00EF082A" w:rsidRP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F082A">
              <w:rPr>
                <w:rFonts w:ascii="Courier New" w:hAnsi="Courier New" w:cs="Courier New"/>
              </w:rPr>
              <w:t>nsubout_path</w:t>
            </w:r>
          </w:p>
        </w:tc>
      </w:tr>
      <w:tr w:rsidR="00EF082A" w:rsidRPr="00F92D85" w14:paraId="20F17405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EE950DE" w14:textId="6C22B3A5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27D01AEF" w14:textId="61D05D2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75A604D5" w14:textId="798EFDB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sub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D14608D" w14:textId="0E29A33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C9071F" w14:textId="6E68419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6822FA83" w14:textId="30A8FCF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9FF9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7186C7C" w14:textId="1F30CF29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F06B8FA" w14:textId="779703C1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nsub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>; variables must be of type real or double</w:t>
            </w:r>
            <w:r w:rsidR="0081303E">
              <w:rPr>
                <w:rStyle w:val="TableCellBodyChar"/>
                <w:rFonts w:ascii="Times New Roman" w:hAnsi="Times New Roman"/>
                <w:szCs w:val="20"/>
              </w:rPr>
              <w:t>.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The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FF2FFD4" w14:textId="2793C8D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4D138C" w14:textId="6867EB19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FF3D027" w14:textId="7AEFFDE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7855066" w14:textId="63ED87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2EE2765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82DA15D" w14:textId="35CF9A2C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sub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45CE1" w14:textId="10EF187B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nsub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BBBF364" w14:textId="6B8C350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474FA07" w14:textId="46E1130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A8A8F2" w14:textId="43A3109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1F6633EB" w14:textId="61BF402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4E46918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DBE68C0" w14:textId="60E210B8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55FCD" w14:textId="111ECE14" w:rsidR="00EF082A" w:rsidRPr="0001286D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AF8EAFA" w14:textId="59913159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A5B58CE" w14:textId="27CD98D5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AA476" w14:textId="156CEA3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3F34239A" w14:textId="0E60FFD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B64B8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D84F8" w14:textId="3FD6BA43" w:rsidR="00EF082A" w:rsidRPr="008F2AD1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nsub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F30C18" w14:textId="28D67F5F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39AB5" w14:textId="7CDAF00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2EF1F" w14:textId="12CE80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C28D1" w14:textId="17116DB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6A861" w14:textId="12AB8C72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2779B546" w14:textId="77777777" w:rsidTr="007551D6">
        <w:trPr>
          <w:jc w:val="center"/>
        </w:trPr>
        <w:tc>
          <w:tcPr>
            <w:tcW w:w="1440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01F3" w14:textId="7DBF8857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Arial Narrow" w:hAnsi="Arial Narrow"/>
                <w:highlight w:val="green"/>
              </w:rPr>
              <w:t>Nsegment</w:t>
            </w:r>
            <w:r w:rsidRPr="008F2AD1">
              <w:rPr>
                <w:rFonts w:ascii="Arial Narrow" w:hAnsi="Arial Narrow"/>
                <w:highlight w:val="green"/>
              </w:rPr>
              <w:t xml:space="preserve"> Summary Results Files</w:t>
            </w:r>
          </w:p>
        </w:tc>
      </w:tr>
      <w:tr w:rsidR="00EF082A" w:rsidRPr="00F92D85" w14:paraId="69CFE406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A10FBD" w14:textId="0FB97FE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OutBaseFileName</w:t>
            </w:r>
            <w:r w:rsidRPr="008F2AD1">
              <w:rPr>
                <w:b/>
                <w:highlight w:val="green"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5E5A7E4" w14:textId="4A8256FA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String to define the prefix for each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 output file.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666B4B0" w14:textId="599E85BE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D2E9C21" w14:textId="002E0500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286FD0" w14:textId="0082739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A563F86" w14:textId="10F35022" w:rsidR="00EF082A" w:rsidRPr="00E06313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E06313">
              <w:rPr>
                <w:rFonts w:ascii="Courier New" w:hAnsi="Courier New" w:cs="Courier New"/>
              </w:rPr>
              <w:t>nsegmentout_path</w:t>
            </w:r>
          </w:p>
        </w:tc>
      </w:tr>
      <w:tr w:rsidR="00EF082A" w:rsidRPr="00F92D85" w14:paraId="4D26E620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1ED30C3" w14:textId="430AB295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63749110" w14:textId="20D425B2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Switch to specify </w:t>
            </w:r>
            <w:r w:rsidR="00711AE6" w:rsidRPr="00710889">
              <w:rPr>
                <w:rFonts w:ascii="Times New Roman" w:hAnsi="Times New Roman"/>
                <w:szCs w:val="20"/>
              </w:rPr>
              <w:t>whether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output files</w:t>
            </w:r>
            <w:r w:rsidRPr="00710889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are</w:t>
            </w:r>
            <w:r w:rsidRPr="00710889">
              <w:rPr>
                <w:rFonts w:ascii="Times New Roman" w:hAnsi="Times New Roman"/>
                <w:szCs w:val="20"/>
              </w:rPr>
              <w:t xml:space="preserve"> generated (0=no; 1=yes</w:t>
            </w:r>
            <w:r>
              <w:rPr>
                <w:rFonts w:ascii="Times New Roman" w:hAnsi="Times New Roman"/>
                <w:szCs w:val="20"/>
              </w:rPr>
              <w:t xml:space="preserve">; 2=yes and use values of </w:t>
            </w:r>
            <w:r w:rsidRPr="00673739">
              <w:rPr>
                <w:rFonts w:ascii="Times New Roman" w:hAnsi="Times New Roman"/>
                <w:b/>
                <w:szCs w:val="20"/>
              </w:rPr>
              <w:t>nhm_</w:t>
            </w:r>
            <w:r>
              <w:rPr>
                <w:rFonts w:ascii="Times New Roman" w:hAnsi="Times New Roman"/>
                <w:b/>
                <w:szCs w:val="20"/>
              </w:rPr>
              <w:t>seg</w:t>
            </w:r>
            <w:r>
              <w:rPr>
                <w:rFonts w:ascii="Times New Roman" w:hAnsi="Times New Roman"/>
                <w:szCs w:val="20"/>
              </w:rPr>
              <w:t xml:space="preserve"> as column heading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09EE060E" w14:textId="73D244A3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 w:rsidRPr="00681BF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  <w:r>
              <w:rPr>
                <w:szCs w:val="20"/>
              </w:rPr>
              <w:t xml:space="preserve">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B6B0880" w14:textId="6B77537D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31DFEF" w14:textId="5BCAE5FC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68879A" w14:textId="11E5CCE4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2063DEF2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9B0EB45" w14:textId="00B12CD9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133EB752" w14:textId="348AA15C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710889">
              <w:rPr>
                <w:rFonts w:ascii="Times New Roman" w:hAnsi="Times New Roman"/>
                <w:szCs w:val="20"/>
              </w:rPr>
              <w:t xml:space="preserve">List of variable names for which output is written to </w:t>
            </w:r>
            <w:r w:rsidRPr="00C57B9A">
              <w:rPr>
                <w:rStyle w:val="TableCellBodyChar"/>
                <w:rFonts w:ascii="Times New Roman" w:hAnsi="Times New Roman"/>
                <w:b/>
                <w:szCs w:val="20"/>
              </w:rPr>
              <w:t>n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segment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Times New Roman" w:hAnsi="Times New Roman"/>
                <w:szCs w:val="20"/>
              </w:rPr>
              <w:t>summary</w:t>
            </w:r>
            <w:r w:rsidRPr="00710889">
              <w:rPr>
                <w:rStyle w:val="TableCellBodyChar"/>
                <w:rFonts w:ascii="Times New Roman" w:hAnsi="Times New Roman"/>
                <w:szCs w:val="20"/>
              </w:rPr>
              <w:t xml:space="preserve"> 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Comma Separated Values (CSV) </w:t>
            </w:r>
            <w:r w:rsidRPr="00710889">
              <w:rPr>
                <w:rFonts w:ascii="Times New Roman" w:hAnsi="Times New Roman"/>
                <w:szCs w:val="20"/>
              </w:rPr>
              <w:t>output files(s)</w:t>
            </w:r>
            <w:r>
              <w:rPr>
                <w:rFonts w:ascii="Times New Roman" w:hAnsi="Times New Roman"/>
                <w:szCs w:val="20"/>
              </w:rPr>
              <w:t xml:space="preserve">. Each variable is written to a separate file with the prefix of each file equal to the value of </w:t>
            </w:r>
            <w:r>
              <w:rPr>
                <w:rFonts w:ascii="Times New Roman" w:hAnsi="Times New Roman"/>
                <w:b/>
                <w:szCs w:val="20"/>
              </w:rPr>
              <w:t>nsegment</w:t>
            </w:r>
            <w:r w:rsidRPr="00C57B9A">
              <w:rPr>
                <w:rFonts w:ascii="Times New Roman" w:hAnsi="Times New Roman"/>
                <w:b/>
                <w:szCs w:val="20"/>
              </w:rPr>
              <w:t>OutBaseFileName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; variables must </w:t>
            </w:r>
            <w:r>
              <w:rPr>
                <w:rStyle w:val="TableCellBodyChar"/>
                <w:rFonts w:ascii="Times New Roman" w:hAnsi="Times New Roman"/>
                <w:szCs w:val="20"/>
              </w:rPr>
              <w:lastRenderedPageBreak/>
              <w:t>be of type real or double</w:t>
            </w:r>
            <w:r w:rsidR="008D27E8">
              <w:rPr>
                <w:rStyle w:val="TableCellBodyChar"/>
                <w:rFonts w:ascii="Times New Roman" w:hAnsi="Times New Roman"/>
                <w:szCs w:val="20"/>
              </w:rPr>
              <w:t>; 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he suffix of the files is based on the value of 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nsegment</w:t>
            </w:r>
            <w:r w:rsidRPr="00D40E4D">
              <w:rPr>
                <w:rStyle w:val="TableCellBodyChar"/>
                <w:rFonts w:ascii="Times New Roman" w:hAnsi="Times New Roman"/>
                <w:b/>
                <w:szCs w:val="20"/>
              </w:rPr>
              <w:t>Out_freq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and will be .csv; _meanyearly.csv; _yearly.csv; _meanmonthly.csv; or _monthly.csv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80B8500" w14:textId="3E56D83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1CFA4464" w14:textId="744ACF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nsubOut</w:t>
            </w:r>
            <w:r w:rsidRPr="0001286D">
              <w:rPr>
                <w:b/>
                <w:szCs w:val="20"/>
              </w:rPr>
              <w:t>Vars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81E7FAD" w14:textId="74F9808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514F766" w14:textId="22C49CFA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:rsidRPr="00F92D85" w14:paraId="5DBC93EC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80B652C" w14:textId="3768AF7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 w:rsidRPr="008F2AD1">
              <w:rPr>
                <w:b/>
                <w:szCs w:val="20"/>
                <w:highlight w:val="green"/>
              </w:rPr>
              <w:t>n</w:t>
            </w:r>
            <w:r>
              <w:rPr>
                <w:b/>
                <w:szCs w:val="20"/>
                <w:highlight w:val="green"/>
              </w:rPr>
              <w:t>segment</w:t>
            </w:r>
            <w:r w:rsidRPr="008F2AD1">
              <w:rPr>
                <w:b/>
                <w:szCs w:val="20"/>
                <w:highlight w:val="green"/>
              </w:rPr>
              <w:t>OutVars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EBE7" w14:textId="1E0623A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Number of variables to include in </w:t>
            </w:r>
            <w:r w:rsidRPr="00CB00B9">
              <w:rPr>
                <w:rStyle w:val="TableCellBodyChar"/>
                <w:rFonts w:ascii="Times New Roman" w:hAnsi="Times New Roman"/>
                <w:b/>
                <w:szCs w:val="20"/>
              </w:rPr>
              <w:t>ns</w:t>
            </w:r>
            <w:r>
              <w:rPr>
                <w:rStyle w:val="TableCellBodyChar"/>
                <w:rFonts w:ascii="Times New Roman" w:hAnsi="Times New Roman"/>
                <w:b/>
                <w:szCs w:val="20"/>
              </w:rPr>
              <w:t>egment</w:t>
            </w:r>
            <w:r>
              <w:rPr>
                <w:rStyle w:val="TableCellBodyChar"/>
                <w:rFonts w:ascii="Times New Roman" w:hAnsi="Times New Roman"/>
                <w:szCs w:val="20"/>
              </w:rPr>
              <w:t xml:space="preserve"> summary</w:t>
            </w:r>
            <w:r w:rsidRPr="0001286D">
              <w:rPr>
                <w:rStyle w:val="TableCellBodyChar"/>
                <w:rFonts w:ascii="Times New Roman" w:hAnsi="Times New Roman"/>
                <w:szCs w:val="20"/>
              </w:rPr>
              <w:t xml:space="preserve"> output file(s</w:t>
            </w:r>
            <w:r>
              <w:rPr>
                <w:rStyle w:val="TableCellBodyChar"/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14AC91E" w14:textId="7F021568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0D1279B0" w14:textId="2725B501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D31D19" w14:textId="6C9DA74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760FF87C" w14:textId="7727264E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0E087EC3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05C70AA" w14:textId="69AB61B6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6F01F4">
              <w:rPr>
                <w:b/>
                <w:szCs w:val="20"/>
                <w:highlight w:val="green"/>
              </w:rPr>
              <w:t>Out_format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B21F1" w14:textId="6CEA3B88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>Format of values (1=scientific notation with 4 significant digits (default); 2=2 decimal places; 3=3 decimal places; 4=4 decimal places; 5=5 decimal places)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43201E1" w14:textId="36091574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7EDAB9" w14:textId="5EB1FE8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99B7B5" w14:textId="6D7F80E6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229860E" w14:textId="4F80E64C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DD68B74" w14:textId="77777777" w:rsidTr="007551D6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E33CA0" w14:textId="7D4F7593" w:rsidR="00EF082A" w:rsidRDefault="00EF082A" w:rsidP="00EF082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green"/>
              </w:rPr>
              <w:t>nsegment</w:t>
            </w:r>
            <w:r w:rsidRPr="008F2AD1">
              <w:rPr>
                <w:b/>
                <w:szCs w:val="20"/>
                <w:highlight w:val="green"/>
              </w:rPr>
              <w:t>Out_freq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9986B6" w14:textId="3EAEAD69" w:rsidR="00EF082A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>
              <w:rPr>
                <w:rStyle w:val="TableCellBodyChar"/>
                <w:rFonts w:ascii="Times New Roman" w:hAnsi="Times New Roman"/>
                <w:szCs w:val="20"/>
              </w:rPr>
              <w:t xml:space="preserve">Output frequency and type </w:t>
            </w:r>
            <w:r>
              <w:rPr>
                <w:rFonts w:ascii="Times New Roman" w:hAnsi="Times New Roman"/>
                <w:szCs w:val="20"/>
              </w:rPr>
              <w:t>(1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daily; 2</w:t>
            </w:r>
            <w:r w:rsidRPr="00710889">
              <w:rPr>
                <w:rFonts w:ascii="Times New Roman" w:hAnsi="Times New Roman"/>
                <w:szCs w:val="20"/>
              </w:rPr>
              <w:t>=</w:t>
            </w:r>
            <w:r>
              <w:rPr>
                <w:rFonts w:ascii="Times New Roman" w:hAnsi="Times New Roman"/>
                <w:szCs w:val="20"/>
              </w:rPr>
              <w:t>monthly; 3=both; 4=mean monthly</w:t>
            </w:r>
            <w:r w:rsidRPr="00797F0C">
              <w:rPr>
                <w:rFonts w:ascii="Times New Roman" w:hAnsi="Times New Roman"/>
                <w:szCs w:val="20"/>
              </w:rPr>
              <w:t>; 5=mean yearly; 6=yearly</w:t>
            </w:r>
            <w:r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1E3FD" w14:textId="676C65C5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nsegmentOut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5718A3">
              <w:rPr>
                <w:szCs w:val="20"/>
              </w:rPr>
              <w:t xml:space="preserve"> or 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2432A9" w14:textId="73C23D82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83763" w14:textId="7DBE9524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31C16F" w14:textId="136C7C18" w:rsidR="00EF082A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EF082A" w:rsidRPr="00F92D85" w14:paraId="0B155634" w14:textId="77777777" w:rsidTr="007551D6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FC31F4" w14:textId="191FCD85" w:rsidR="00EF082A" w:rsidRPr="0071718A" w:rsidRDefault="00EF082A" w:rsidP="00EF082A">
            <w:pPr>
              <w:jc w:val="center"/>
            </w:pPr>
            <w:r w:rsidRPr="0071718A">
              <w:t>PRMS Summary Results Files</w:t>
            </w:r>
          </w:p>
        </w:tc>
      </w:tr>
      <w:tr w:rsidR="00EF082A" w:rsidRPr="00F92D85" w14:paraId="5D4244D7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3495DDA" w14:textId="4312AA53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csvON_OFF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0A22E6B" w14:textId="4476EE48" w:rsidR="00EF082A" w:rsidRPr="0001286D" w:rsidRDefault="0081303E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81303E">
              <w:rPr>
                <w:rFonts w:ascii="Times New Roman" w:hAnsi="Times New Roman"/>
                <w:szCs w:val="20"/>
              </w:rPr>
              <w:t xml:space="preserve">Switch to specify whether or not the PRMS Comma-Separated-Values (CSV) output file is generated </w:t>
            </w:r>
            <w:r w:rsidR="00EF082A" w:rsidRPr="00710889">
              <w:rPr>
                <w:rFonts w:ascii="Times New Roman" w:hAnsi="Times New Roman"/>
                <w:szCs w:val="20"/>
              </w:rPr>
              <w:t>(0=no; 1=yes</w:t>
            </w:r>
            <w:r w:rsidR="00EF082A">
              <w:rPr>
                <w:rFonts w:ascii="Times New Roman" w:hAnsi="Times New Roman"/>
                <w:szCs w:val="20"/>
              </w:rPr>
              <w:t xml:space="preserve">; </w:t>
            </w:r>
            <w:r w:rsidR="00EF082A" w:rsidRPr="00EE6F21">
              <w:rPr>
                <w:rFonts w:ascii="Times New Roman" w:hAnsi="Times New Roman"/>
                <w:szCs w:val="20"/>
                <w:highlight w:val="magenta"/>
              </w:rPr>
              <w:t>2=only output pairs of simulated and measured flows</w:t>
            </w:r>
            <w:r w:rsidR="00EF082A" w:rsidRPr="00710889">
              <w:rPr>
                <w:rFonts w:ascii="Times New Roman" w:hAnsi="Times New Roman"/>
                <w:szCs w:val="20"/>
              </w:rPr>
              <w:t>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8DB8304" w14:textId="4DC0AA62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PRMS summary</w:t>
            </w:r>
            <w:r w:rsidRPr="0001286D">
              <w:rPr>
                <w:szCs w:val="20"/>
              </w:rPr>
              <w:t xml:space="preserve"> results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783E0E39" w14:textId="1A66E4CF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B49A16" w14:textId="7864AA58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01286D">
              <w:rPr>
                <w:szCs w:val="20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E884816" w14:textId="48E7E74E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EF082A" w:rsidRPr="00F92D85" w14:paraId="6E820411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E8516" w14:textId="2290030F" w:rsidR="00EF082A" w:rsidRPr="0071718A" w:rsidRDefault="00EF082A" w:rsidP="00EF082A">
            <w:pPr>
              <w:pStyle w:val="TableCellBody"/>
              <w:rPr>
                <w:b/>
                <w:szCs w:val="20"/>
              </w:rPr>
            </w:pPr>
            <w:r w:rsidRPr="0071718A">
              <w:rPr>
                <w:b/>
                <w:szCs w:val="20"/>
              </w:rPr>
              <w:t>csv_output_file</w:t>
            </w:r>
            <w:r w:rsidRPr="0071718A"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44D51" w14:textId="09A5307A" w:rsidR="00EF082A" w:rsidRPr="00681BFF" w:rsidRDefault="00EF082A" w:rsidP="00EF082A">
            <w:pPr>
              <w:pStyle w:val="TableCellbodyvalue"/>
              <w:jc w:val="left"/>
              <w:rPr>
                <w:rStyle w:val="TableCellBodyChar"/>
                <w:rFonts w:ascii="Times New Roman" w:hAnsi="Times New Roman"/>
                <w:szCs w:val="20"/>
              </w:rPr>
            </w:pPr>
            <w:r w:rsidRPr="00681BFF">
              <w:rPr>
                <w:rFonts w:ascii="Times New Roman" w:hAnsi="Times New Roman"/>
                <w:szCs w:val="20"/>
              </w:rPr>
              <w:t>Pathname of CSV output file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722B2" w14:textId="7172C966" w:rsidR="00EF082A" w:rsidRDefault="00EF082A" w:rsidP="00EF082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csv</w:t>
            </w:r>
            <w:r w:rsidRPr="0001286D">
              <w:rPr>
                <w:b/>
                <w:szCs w:val="20"/>
              </w:rPr>
              <w:t>ON_OFF</w:t>
            </w:r>
            <w:r>
              <w:rPr>
                <w:b/>
                <w:szCs w:val="20"/>
              </w:rPr>
              <w:t xml:space="preserve"> </w:t>
            </w:r>
            <w:r w:rsidRPr="0001286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AF3AF" w14:textId="4A5F1C0E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36580" w14:textId="3DC414E3" w:rsidR="00EF082A" w:rsidRPr="0001286D" w:rsidRDefault="00EF082A" w:rsidP="00EF082A">
            <w:pPr>
              <w:pStyle w:val="TableCellBody"/>
              <w:jc w:val="center"/>
              <w:rPr>
                <w:szCs w:val="20"/>
              </w:rPr>
            </w:pPr>
            <w:r w:rsidRPr="002345A1">
              <w:rPr>
                <w:szCs w:val="20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9D309" w14:textId="71B8EE95" w:rsidR="00EF082A" w:rsidRPr="00D43D5E" w:rsidRDefault="00D43D5E" w:rsidP="00EF082A">
            <w:pPr>
              <w:jc w:val="center"/>
              <w:rPr>
                <w:rFonts w:ascii="Courier New" w:hAnsi="Courier New" w:cs="Courier New"/>
              </w:rPr>
            </w:pPr>
            <w:r w:rsidRPr="00D43D5E">
              <w:rPr>
                <w:rFonts w:ascii="Courier New" w:hAnsi="Courier New" w:cs="Courier New"/>
              </w:rPr>
              <w:t>prms_summary.csv</w:t>
            </w:r>
          </w:p>
        </w:tc>
      </w:tr>
      <w:tr w:rsidR="00EF082A" w14:paraId="0231BEE8" w14:textId="77777777" w:rsidTr="00C57B9A">
        <w:trPr>
          <w:trHeight w:val="288"/>
          <w:jc w:val="center"/>
        </w:trPr>
        <w:tc>
          <w:tcPr>
            <w:tcW w:w="144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816EA92" w14:textId="77777777" w:rsidR="00EF082A" w:rsidRPr="00707D04" w:rsidRDefault="00EF082A" w:rsidP="00EF082A">
            <w:pPr>
              <w:pStyle w:val="TableSpanner"/>
            </w:pPr>
            <w:r>
              <w:t>Runtime graphs</w:t>
            </w:r>
          </w:p>
        </w:tc>
      </w:tr>
      <w:tr w:rsidR="00EF082A" w14:paraId="38579E12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97571EB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dispGraphsBuffSize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9A0219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time steps to wait before updating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354079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48F738A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F451836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8BEBCA4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20557">
              <w:rPr>
                <w:rFonts w:ascii="Courier New" w:hAnsi="Courier New" w:cs="Courier New"/>
                <w:szCs w:val="24"/>
              </w:rPr>
              <w:t>50</w:t>
            </w:r>
          </w:p>
        </w:tc>
      </w:tr>
      <w:tr w:rsidR="00EF082A" w14:paraId="5E80DB4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457DEC0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dispVar_element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A0926CC" w14:textId="77777777" w:rsidR="00EF082A" w:rsidRPr="0001286D" w:rsidRDefault="00EF082A" w:rsidP="00EF082A">
            <w:pPr>
              <w:pStyle w:val="TableCellBody"/>
            </w:pPr>
            <w:r w:rsidRPr="0001286D">
              <w:t xml:space="preserve">List of identification numbers corresponding to variables specified in </w:t>
            </w:r>
            <w:r w:rsidRPr="0001286D">
              <w:rPr>
                <w:b/>
              </w:rPr>
              <w:t>dispVar_names</w:t>
            </w:r>
            <w:r w:rsidRPr="0001286D">
              <w:t xml:space="preserve"> list (</w:t>
            </w:r>
            <w:r w:rsidRPr="00420557">
              <w:rPr>
                <w:rFonts w:ascii="Courier New" w:hAnsi="Courier New" w:cs="Courier New"/>
                <w:szCs w:val="20"/>
              </w:rPr>
              <w:t>1</w:t>
            </w:r>
            <w:r w:rsidRPr="0001286D">
              <w:t xml:space="preserve"> to variable’s dimension size)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1C2218AF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6319AA5E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AA9CC36" w14:textId="629BB0C0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71718A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F0C1B5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486B20A8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680483" w14:textId="2F62FB98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dispVar_names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0181DC6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6DF1017B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1D2B003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B750DD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5A5E5BC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2815C2">
              <w:t>none</w:t>
            </w:r>
          </w:p>
        </w:tc>
      </w:tr>
      <w:tr w:rsidR="00EF082A" w14:paraId="16E0DB59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0D0B22F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dispVar_plot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1509727" w14:textId="77777777" w:rsidR="00EF082A" w:rsidRPr="0001286D" w:rsidRDefault="00EF082A" w:rsidP="00EF082A">
            <w:pPr>
              <w:pStyle w:val="TableCellBody"/>
            </w:pPr>
            <w:r w:rsidRPr="0001286D">
              <w:t>List of variable names for which plots are output to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3BC3AA74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Cs w:val="20"/>
              </w:rPr>
              <w:t>ndispGraphs &gt;</w:t>
            </w:r>
            <w:r w:rsidRPr="002815C2">
              <w:rPr>
                <w:rFonts w:ascii="Times New Roman" w:hAnsi="Times New Roman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5C6F0492" w14:textId="77777777" w:rsidR="00EF082A" w:rsidRPr="0001286D" w:rsidRDefault="00EF082A" w:rsidP="00EF082A">
            <w:pPr>
              <w:pStyle w:val="TableCellbodyparameter"/>
              <w:jc w:val="cen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</w:rPr>
              <w:t>number of variables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0F4C7A" w14:textId="77777777" w:rsidR="00EF082A" w:rsidRPr="0001286D" w:rsidRDefault="00EF082A" w:rsidP="00EF082A">
            <w:pPr>
              <w:pStyle w:val="StyleTableCellBodyCentered"/>
              <w:rPr>
                <w:szCs w:val="24"/>
              </w:rPr>
            </w:pPr>
            <w:r w:rsidRPr="0001286D">
              <w:rPr>
                <w:szCs w:val="24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27F5AC54" w14:textId="77777777" w:rsidR="00EF082A" w:rsidRPr="002815C2" w:rsidRDefault="00EF082A" w:rsidP="00EF082A">
            <w:pPr>
              <w:pStyle w:val="TableCellBody"/>
              <w:jc w:val="center"/>
            </w:pPr>
            <w:r w:rsidRPr="002815C2">
              <w:t>none</w:t>
            </w:r>
          </w:p>
        </w:tc>
      </w:tr>
      <w:tr w:rsidR="00EF082A" w14:paraId="54ED5053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B4BAE16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executable_desc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31626A25" w14:textId="5F9B1579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Descriptive text to identify the PRMS</w:t>
            </w:r>
            <w:r>
              <w:rPr>
                <w:rFonts w:ascii="Times New Roman" w:hAnsi="Times New Roman"/>
              </w:rPr>
              <w:t xml:space="preserve"> exec</w:t>
            </w:r>
            <w:r w:rsidRPr="0001286D">
              <w:rPr>
                <w:rFonts w:ascii="Times New Roman" w:hAnsi="Times New Roman"/>
              </w:rPr>
              <w:t>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278ED35A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D4EE93B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756457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53B4AA12" w14:textId="77777777" w:rsidR="00EF082A" w:rsidRPr="00420557" w:rsidRDefault="00EF082A" w:rsidP="00EF082A">
            <w:pPr>
              <w:pStyle w:val="TableCellBody"/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MOWS executable</w:t>
            </w:r>
          </w:p>
        </w:tc>
      </w:tr>
      <w:tr w:rsidR="00EF082A" w14:paraId="65AF1A5D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F2F6D8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executable_model</w:t>
            </w:r>
            <w:r>
              <w:rPr>
                <w:b/>
                <w:vertAlign w:val="superscript"/>
              </w:rPr>
              <w:t>2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498A7531" w14:textId="42AC6BF3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Pathname (full or relative) of the PRMS executable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5FBEB0C4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3190327C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3ED8C60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B2F03BC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prmsIV</w:t>
            </w:r>
          </w:p>
        </w:tc>
      </w:tr>
      <w:tr w:rsidR="00EF082A" w14:paraId="11D3B054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9933E2D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initial_deltat</w:t>
            </w:r>
          </w:p>
        </w:tc>
        <w:tc>
          <w:tcPr>
            <w:tcW w:w="5579" w:type="dxa"/>
            <w:tcBorders>
              <w:top w:val="nil"/>
              <w:left w:val="nil"/>
              <w:bottom w:val="nil"/>
              <w:right w:val="nil"/>
            </w:tcBorders>
          </w:tcPr>
          <w:p w14:paraId="70C4F666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Initial time step for the simulation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</w:tcPr>
          <w:p w14:paraId="4F2D8DC8" w14:textId="77777777" w:rsidR="00EF082A" w:rsidRPr="0001286D" w:rsidRDefault="00EF082A" w:rsidP="00EF082A">
            <w:pPr>
              <w:pStyle w:val="TableCellBody"/>
              <w:jc w:val="center"/>
            </w:pPr>
            <w:r>
              <w:rPr>
                <w:b/>
                <w:szCs w:val="20"/>
              </w:rPr>
              <w:t>ndispGraphs &gt;</w:t>
            </w:r>
            <w:r w:rsidRPr="002815C2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355" w:type="dxa"/>
            <w:tcBorders>
              <w:top w:val="nil"/>
              <w:left w:val="nil"/>
              <w:bottom w:val="nil"/>
              <w:right w:val="nil"/>
            </w:tcBorders>
          </w:tcPr>
          <w:p w14:paraId="21A50CB2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E4D6BD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0D0EF4D8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24.0</w:t>
            </w:r>
          </w:p>
        </w:tc>
      </w:tr>
      <w:tr w:rsidR="00EF082A" w14:paraId="49BE77F0" w14:textId="77777777" w:rsidTr="00237413">
        <w:trPr>
          <w:jc w:val="center"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0404A" w14:textId="77777777" w:rsidR="00EF082A" w:rsidRPr="0001286D" w:rsidRDefault="00EF082A" w:rsidP="00EF082A">
            <w:pPr>
              <w:pStyle w:val="TableCellbodyparameter"/>
              <w:rPr>
                <w:rFonts w:ascii="Times New Roman" w:hAnsi="Times New Roman"/>
                <w:b/>
              </w:rPr>
            </w:pPr>
            <w:r w:rsidRPr="0001286D">
              <w:rPr>
                <w:rFonts w:ascii="Times New Roman" w:hAnsi="Times New Roman"/>
                <w:b/>
              </w:rPr>
              <w:t>ndispGraphs</w:t>
            </w:r>
          </w:p>
        </w:tc>
        <w:tc>
          <w:tcPr>
            <w:tcW w:w="55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F0C15" w14:textId="77777777" w:rsidR="00EF082A" w:rsidRPr="0001286D" w:rsidRDefault="00EF082A" w:rsidP="00EF082A">
            <w:pPr>
              <w:pStyle w:val="TableCellbodyvalue"/>
              <w:jc w:val="left"/>
              <w:rPr>
                <w:rFonts w:ascii="Times New Roman" w:hAnsi="Times New Roman"/>
              </w:rPr>
            </w:pPr>
            <w:r w:rsidRPr="0001286D">
              <w:rPr>
                <w:rFonts w:ascii="Times New Roman" w:hAnsi="Times New Roman"/>
              </w:rPr>
              <w:t>Number of plots included in the runtime graph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5A1E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graphical output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812A0F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75059" w14:textId="77777777" w:rsidR="00EF082A" w:rsidRPr="0001286D" w:rsidRDefault="00EF082A" w:rsidP="00EF082A">
            <w:pPr>
              <w:pStyle w:val="TableCellBody"/>
              <w:jc w:val="center"/>
            </w:pPr>
            <w:r w:rsidRPr="0001286D"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24A70" w14:textId="77777777" w:rsidR="00EF082A" w:rsidRPr="00420557" w:rsidRDefault="00EF082A" w:rsidP="00EF082A">
            <w:pPr>
              <w:jc w:val="center"/>
              <w:rPr>
                <w:rFonts w:ascii="Courier New" w:hAnsi="Courier New" w:cs="Courier New"/>
              </w:rPr>
            </w:pPr>
            <w:r w:rsidRPr="00420557">
              <w:rPr>
                <w:rFonts w:ascii="Courier New" w:hAnsi="Courier New" w:cs="Courier New"/>
              </w:rPr>
              <w:t>0</w:t>
            </w:r>
          </w:p>
        </w:tc>
      </w:tr>
    </w:tbl>
    <w:p w14:paraId="2B0C1671" w14:textId="77777777" w:rsidR="006A7586" w:rsidRDefault="006A7586" w:rsidP="006F3216">
      <w:pPr>
        <w:pStyle w:val="TableFootnote"/>
        <w:spacing w:line="276" w:lineRule="auto"/>
      </w:pPr>
      <w:r w:rsidRPr="002345A1">
        <w:rPr>
          <w:vertAlign w:val="superscript"/>
        </w:rPr>
        <w:t>1</w:t>
      </w:r>
      <w:r w:rsidRPr="002345A1">
        <w:t xml:space="preserve">File and screen output options: </w:t>
      </w:r>
      <w:r w:rsidRPr="00420557">
        <w:rPr>
          <w:rFonts w:ascii="Courier New" w:hAnsi="Courier New" w:cs="Courier New"/>
          <w:szCs w:val="20"/>
        </w:rPr>
        <w:t>1</w:t>
      </w:r>
      <w:r w:rsidRPr="002345A1">
        <w:t xml:space="preserve">=water balance output files written in current directory, for </w:t>
      </w:r>
      <w:r w:rsidRPr="00EB3FF9">
        <w:rPr>
          <w:rFonts w:ascii="Courier New" w:hAnsi="Courier New" w:cs="Courier New"/>
        </w:rPr>
        <w:t>intcp</w:t>
      </w:r>
      <w:r w:rsidRPr="002345A1">
        <w:t xml:space="preserve"> module file intcp.wbal; for </w:t>
      </w:r>
      <w:r w:rsidRPr="00EB3FF9">
        <w:rPr>
          <w:rFonts w:ascii="Courier New" w:hAnsi="Courier New" w:cs="Courier New"/>
        </w:rPr>
        <w:t>snowcomp</w:t>
      </w:r>
      <w:r w:rsidRPr="002345A1">
        <w:t xml:space="preserve"> module snowcomp.wbal; for </w:t>
      </w:r>
      <w:r w:rsidRPr="00EB3FF9">
        <w:rPr>
          <w:rFonts w:ascii="Courier New" w:hAnsi="Courier New" w:cs="Courier New"/>
        </w:rPr>
        <w:t>srunoff</w:t>
      </w:r>
      <w:r w:rsidRPr="002345A1">
        <w:t xml:space="preserve"> module srunoff_smidx.wbal or srunoff_carea.wbal; for 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module soilzone.wbal; </w:t>
      </w:r>
      <w:r>
        <w:t xml:space="preserve">for </w:t>
      </w:r>
      <w:r w:rsidRPr="00EB3FF9">
        <w:rPr>
          <w:rFonts w:ascii="Courier New" w:hAnsi="Courier New" w:cs="Courier New"/>
        </w:rPr>
        <w:t>gwflow</w:t>
      </w:r>
      <w:r>
        <w:t xml:space="preserve"> module gwflow.wbal; </w:t>
      </w:r>
      <w:r>
        <w:rPr>
          <w:rFonts w:ascii="Courier New" w:hAnsi="Courier New" w:cs="Courier New"/>
          <w:szCs w:val="20"/>
        </w:rPr>
        <w:t>2</w:t>
      </w:r>
      <w:r w:rsidRPr="002345A1">
        <w:t>=</w:t>
      </w:r>
      <w:r w:rsidRPr="00EB3FF9">
        <w:rPr>
          <w:rFonts w:ascii="Courier New" w:hAnsi="Courier New" w:cs="Courier New"/>
        </w:rPr>
        <w:t>basin</w:t>
      </w:r>
      <w:r w:rsidRPr="002345A1">
        <w:t xml:space="preserve"> module output written to screen; 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basin_sum</w:t>
      </w:r>
      <w:r w:rsidRPr="002345A1">
        <w:t xml:space="preserve"> debug information written to file basin_sum.dbg in current directory; </w:t>
      </w:r>
      <w:r>
        <w:rPr>
          <w:rFonts w:ascii="Courier New" w:hAnsi="Courier New" w:cs="Courier New"/>
          <w:szCs w:val="20"/>
        </w:rPr>
        <w:t>5</w:t>
      </w:r>
      <w:r w:rsidRPr="002345A1">
        <w:t>=</w:t>
      </w:r>
      <w:r w:rsidRPr="00EB3FF9">
        <w:rPr>
          <w:rFonts w:ascii="Courier New" w:hAnsi="Courier New" w:cs="Courier New"/>
        </w:rPr>
        <w:t>soltab</w:t>
      </w:r>
      <w:r w:rsidRPr="002345A1">
        <w:t xml:space="preserve"> module output written to the file soltab_debug in current directory; </w:t>
      </w:r>
      <w:r>
        <w:rPr>
          <w:rFonts w:ascii="Courier New" w:hAnsi="Courier New" w:cs="Courier New"/>
          <w:szCs w:val="20"/>
        </w:rPr>
        <w:t>7</w:t>
      </w:r>
      <w:r w:rsidRPr="002345A1">
        <w:t>=</w:t>
      </w:r>
      <w:r w:rsidRPr="00EB3FF9">
        <w:rPr>
          <w:rFonts w:ascii="Courier New" w:hAnsi="Courier New" w:cs="Courier New"/>
        </w:rPr>
        <w:t>soilzone</w:t>
      </w:r>
      <w:r w:rsidRPr="002345A1">
        <w:t xml:space="preserve"> debug information concerning input parameter consistency written to file soilzone.dbg in current directory; </w:t>
      </w:r>
      <w:r>
        <w:rPr>
          <w:rFonts w:ascii="Courier New" w:hAnsi="Courier New" w:cs="Courier New"/>
          <w:szCs w:val="20"/>
        </w:rPr>
        <w:t>9</w:t>
      </w:r>
      <w:r w:rsidRPr="002345A1">
        <w:t xml:space="preserve">=arrays of </w:t>
      </w:r>
      <w:r w:rsidRPr="002345A1">
        <w:rPr>
          <w:i/>
        </w:rPr>
        <w:t>net_rain</w:t>
      </w:r>
      <w:r w:rsidRPr="002345A1">
        <w:t xml:space="preserve">, </w:t>
      </w:r>
      <w:r w:rsidRPr="002345A1">
        <w:rPr>
          <w:i/>
        </w:rPr>
        <w:t>net_snow</w:t>
      </w:r>
      <w:r w:rsidRPr="002345A1">
        <w:t xml:space="preserve">, and </w:t>
      </w:r>
      <w:r w:rsidRPr="002345A1">
        <w:rPr>
          <w:i/>
        </w:rPr>
        <w:t>snowmelt</w:t>
      </w:r>
      <w:r w:rsidRPr="002345A1">
        <w:t xml:space="preserve"> written to screen;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3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error and warning messages and cascade paths are written to the file cascade.msgs in current directory; </w:t>
      </w:r>
      <w:r w:rsidRPr="00420557">
        <w:rPr>
          <w:rFonts w:ascii="Courier New" w:hAnsi="Courier New" w:cs="Courier New"/>
          <w:szCs w:val="20"/>
        </w:rPr>
        <w:t>1</w:t>
      </w:r>
      <w:r>
        <w:rPr>
          <w:rFonts w:ascii="Courier New" w:hAnsi="Courier New" w:cs="Courier New"/>
          <w:szCs w:val="20"/>
        </w:rPr>
        <w:t>4</w:t>
      </w:r>
      <w:r w:rsidRPr="002345A1">
        <w:t>=</w:t>
      </w:r>
      <w:r w:rsidRPr="00EB3FF9">
        <w:rPr>
          <w:rFonts w:ascii="Courier New" w:hAnsi="Courier New" w:cs="Courier New"/>
        </w:rPr>
        <w:t>subbasin</w:t>
      </w:r>
      <w:r w:rsidRPr="002345A1">
        <w:t xml:space="preserve"> computation order written to file tree_structure in current directory.</w:t>
      </w:r>
    </w:p>
    <w:p w14:paraId="039FA82D" w14:textId="773C16C7" w:rsidR="006A7586" w:rsidRPr="0071718A" w:rsidRDefault="006A7586" w:rsidP="009303D3">
      <w:pPr>
        <w:pStyle w:val="TableFootnote"/>
        <w:spacing w:before="0" w:line="276" w:lineRule="auto"/>
      </w:pPr>
      <w:r w:rsidRPr="007F17C9">
        <w:rPr>
          <w:vertAlign w:val="superscript"/>
        </w:rPr>
        <w:t>2</w:t>
      </w:r>
      <w:r>
        <w:t xml:space="preserve">Pathnames for all files can have a maximum of </w:t>
      </w:r>
      <w:r w:rsidR="00D71743" w:rsidRPr="0071718A">
        <w:t>256</w:t>
      </w:r>
      <w:r>
        <w:t xml:space="preserve"> characters.</w:t>
      </w:r>
    </w:p>
    <w:p w14:paraId="1F037BEC" w14:textId="77777777" w:rsidR="006A7586" w:rsidRDefault="006A7586" w:rsidP="007B6B6D">
      <w:pPr>
        <w:rPr>
          <w:rFonts w:ascii="Arial Narrow" w:hAnsi="Arial Narrow"/>
          <w:sz w:val="24"/>
          <w:szCs w:val="24"/>
        </w:rPr>
      </w:pPr>
      <w:r>
        <w:br w:type="page"/>
      </w:r>
      <w:r w:rsidRPr="007B6B6D">
        <w:rPr>
          <w:b/>
          <w:sz w:val="24"/>
          <w:szCs w:val="24"/>
        </w:rPr>
        <w:lastRenderedPageBreak/>
        <w:t>Table 1-3.</w:t>
      </w:r>
      <w:r w:rsidR="007440F6">
        <w:t xml:space="preserve"> </w:t>
      </w:r>
      <w:r w:rsidR="007440F6" w:rsidRPr="007B6B6D">
        <w:rPr>
          <w:rFonts w:ascii="Arial Narrow" w:hAnsi="Arial Narrow"/>
          <w:sz w:val="24"/>
          <w:szCs w:val="24"/>
        </w:rPr>
        <w:t>Parameters listed by usage with the associated modules in which they are used for the Precipitation-Runoff Modeling System, version 4 (PRMS-IV).</w:t>
      </w:r>
    </w:p>
    <w:p w14:paraId="63B5E1B4" w14:textId="2775AA74" w:rsidR="007B6B6D" w:rsidRPr="007B6B6D" w:rsidRDefault="007B6B6D" w:rsidP="00E86A17">
      <w:pPr>
        <w:pStyle w:val="tablecell-centered"/>
        <w:jc w:val="left"/>
        <w:rPr>
          <w:rFonts w:ascii="Arial Narrow" w:hAnsi="Arial Narrow"/>
          <w:sz w:val="24"/>
        </w:rPr>
      </w:pPr>
      <w:r w:rsidRPr="007B6B6D">
        <w:rPr>
          <w:rFonts w:ascii="Arial Narrow" w:hAnsi="Arial Narrow"/>
          <w:sz w:val="24"/>
        </w:rPr>
        <w:t xml:space="preserve">[HRU, hydrologic response unit; GWR, groundwater reservoir; cfs, cubic feet per second; cms, cubic meters per second; ET, evapotranspiration; </w:t>
      </w:r>
      <w:r w:rsidR="00AF4F1A">
        <w:rPr>
          <w:rFonts w:ascii="Arial Narrow" w:hAnsi="Arial Narrow"/>
          <w:sz w:val="24"/>
        </w:rPr>
        <w:t xml:space="preserve">Id, </w:t>
      </w:r>
      <w:r w:rsidR="00711AE6">
        <w:rPr>
          <w:rFonts w:ascii="Arial Narrow" w:hAnsi="Arial Narrow"/>
          <w:sz w:val="24"/>
        </w:rPr>
        <w:t>number</w:t>
      </w:r>
      <w:r w:rsidR="00AF4F1A">
        <w:rPr>
          <w:rFonts w:ascii="Arial Narrow" w:hAnsi="Arial Narrow"/>
          <w:sz w:val="24"/>
        </w:rPr>
        <w:t xml:space="preserve"> of modeling unit; </w:t>
      </w:r>
      <w:r w:rsidRPr="007B6B6D">
        <w:rPr>
          <w:rFonts w:ascii="Arial Narrow" w:hAnsi="Arial Narrow"/>
          <w:sz w:val="24"/>
        </w:rPr>
        <w:t>dday, degree-day, the amount a day’s average temperature departed from 65 degrees Fahrenheit</w:t>
      </w:r>
      <w:r w:rsidR="0004440A" w:rsidRPr="001C1632">
        <w:rPr>
          <w:rFonts w:ascii="Arial Narrow" w:hAnsi="Arial Narrow"/>
          <w:sz w:val="24"/>
        </w:rPr>
        <w:t>;</w:t>
      </w:r>
      <w:r w:rsidR="00AD4170" w:rsidRPr="00AD4170">
        <w:rPr>
          <w:rFonts w:ascii="Arial Narrow" w:hAnsi="Arial Narrow"/>
        </w:rPr>
        <w:t xml:space="preserve"> </w:t>
      </w:r>
      <w:r w:rsidR="00AD4170" w:rsidRPr="00367608">
        <w:rPr>
          <w:rFonts w:ascii="Arial Narrow" w:hAnsi="Arial Narrow"/>
          <w:sz w:val="24"/>
          <w:szCs w:val="32"/>
          <w:highlight w:val="red"/>
        </w:rPr>
        <w:t>km, kilometer; m, meters</w:t>
      </w:r>
      <w:r w:rsidR="00AD4170" w:rsidRPr="00AD4170">
        <w:rPr>
          <w:rFonts w:ascii="Arial Narrow" w:hAnsi="Arial Narrow"/>
          <w:highlight w:val="red"/>
        </w:rPr>
        <w:t>;</w:t>
      </w:r>
      <w:r w:rsidR="0004440A" w:rsidRPr="001C1632">
        <w:rPr>
          <w:rFonts w:ascii="Arial Narrow" w:hAnsi="Arial Narrow"/>
          <w:sz w:val="24"/>
        </w:rPr>
        <w:t xml:space="preserve"> POI, point-of-interest</w:t>
      </w:r>
      <w:r w:rsidRPr="007B6B6D">
        <w:rPr>
          <w:rFonts w:ascii="Arial Narrow" w:hAnsi="Arial Narrow"/>
          <w:sz w:val="24"/>
        </w:rPr>
        <w:t>;</w:t>
      </w:r>
      <w:r w:rsidR="00AE0ABB">
        <w:rPr>
          <w:rFonts w:ascii="Arial Narrow" w:hAnsi="Arial Narrow"/>
          <w:sz w:val="24"/>
        </w:rPr>
        <w:t xml:space="preserve"> ELA,</w:t>
      </w:r>
      <w:r w:rsidR="00367608">
        <w:rPr>
          <w:rFonts w:ascii="Arial Narrow" w:hAnsi="Arial Narrow"/>
          <w:sz w:val="24"/>
        </w:rPr>
        <w:t xml:space="preserve"> </w:t>
      </w:r>
      <w:bookmarkStart w:id="12" w:name="_Hlk49273450"/>
      <w:r w:rsidR="00367608" w:rsidRPr="00367608">
        <w:rPr>
          <w:sz w:val="24"/>
        </w:rPr>
        <w:t>e</w:t>
      </w:r>
      <w:r w:rsidR="00367608" w:rsidRPr="00367608">
        <w:rPr>
          <w:rStyle w:val="hvr"/>
          <w:color w:val="404040"/>
          <w:sz w:val="24"/>
        </w:rPr>
        <w:t>quilibrium</w:t>
      </w:r>
      <w:r w:rsidR="00367608" w:rsidRPr="00367608">
        <w:rPr>
          <w:color w:val="404040"/>
          <w:sz w:val="24"/>
        </w:rPr>
        <w:t> l</w:t>
      </w:r>
      <w:r w:rsidR="00367608" w:rsidRPr="00367608">
        <w:rPr>
          <w:rStyle w:val="hvr"/>
          <w:color w:val="404040"/>
          <w:sz w:val="24"/>
        </w:rPr>
        <w:t>ine</w:t>
      </w:r>
      <w:r w:rsidR="00367608" w:rsidRPr="00367608">
        <w:rPr>
          <w:color w:val="404040"/>
          <w:sz w:val="24"/>
        </w:rPr>
        <w:t> </w:t>
      </w:r>
      <w:r w:rsidR="00367608" w:rsidRPr="00367608">
        <w:rPr>
          <w:rStyle w:val="hvr"/>
          <w:color w:val="404040"/>
          <w:sz w:val="24"/>
        </w:rPr>
        <w:t>altitude,</w:t>
      </w:r>
      <w:r w:rsidRPr="00367608">
        <w:rPr>
          <w:rFonts w:ascii="Arial Narrow" w:hAnsi="Arial Narrow"/>
          <w:sz w:val="32"/>
          <w:szCs w:val="32"/>
        </w:rPr>
        <w:t xml:space="preserve"> </w:t>
      </w:r>
      <w:bookmarkEnd w:id="12"/>
      <w:r w:rsidRPr="007B6B6D">
        <w:rPr>
          <w:rFonts w:ascii="Arial Narrow" w:hAnsi="Arial Narrow"/>
          <w:sz w:val="24"/>
        </w:rPr>
        <w:t xml:space="preserve">&gt;, greater than; dimensions defined in table 1-1; control parameters </w:t>
      </w:r>
      <w:r w:rsidRPr="007B6B6D">
        <w:rPr>
          <w:b/>
          <w:sz w:val="24"/>
        </w:rPr>
        <w:t>temp_module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precip_module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solrad_module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et_module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transp_module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srunoff_module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strmflow_module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model_mode</w:t>
      </w:r>
      <w:r w:rsidRPr="007B6B6D">
        <w:rPr>
          <w:rFonts w:ascii="Arial Narrow" w:hAnsi="Arial Narrow"/>
          <w:sz w:val="24"/>
        </w:rPr>
        <w:t>,</w:t>
      </w:r>
      <w:r w:rsidRPr="007B6B6D">
        <w:rPr>
          <w:rFonts w:ascii="Arial Narrow" w:hAnsi="Arial Narrow"/>
          <w:b/>
          <w:sz w:val="24"/>
        </w:rPr>
        <w:t xml:space="preserve"> </w:t>
      </w:r>
      <w:r w:rsidRPr="007B6B6D">
        <w:rPr>
          <w:b/>
          <w:sz w:val="24"/>
        </w:rPr>
        <w:t>dprst_flag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subbasin_flag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cascade_flag</w:t>
      </w:r>
      <w:r w:rsidRPr="007B6B6D">
        <w:rPr>
          <w:rFonts w:ascii="Arial Narrow" w:hAnsi="Arial Narrow"/>
          <w:sz w:val="24"/>
        </w:rPr>
        <w:t xml:space="preserve">, </w:t>
      </w:r>
      <w:r w:rsidRPr="007B6B6D">
        <w:rPr>
          <w:b/>
          <w:sz w:val="24"/>
        </w:rPr>
        <w:t>cascadegw_flag</w:t>
      </w:r>
      <w:r w:rsidRPr="007B6B6D">
        <w:rPr>
          <w:rFonts w:ascii="Arial Narrow" w:hAnsi="Arial Narrow"/>
          <w:sz w:val="24"/>
        </w:rPr>
        <w:t xml:space="preserve">, </w:t>
      </w:r>
      <w:r w:rsidR="00E86A17">
        <w:rPr>
          <w:rFonts w:ascii="Arial Narrow" w:hAnsi="Arial Narrow"/>
          <w:sz w:val="24"/>
        </w:rPr>
        <w:t>a</w:t>
      </w:r>
      <w:r w:rsidRPr="007B6B6D">
        <w:rPr>
          <w:rFonts w:ascii="Arial Narrow" w:hAnsi="Arial Narrow"/>
          <w:sz w:val="24"/>
        </w:rPr>
        <w:t xml:space="preserve">nd </w:t>
      </w:r>
      <w:r w:rsidRPr="007B6B6D">
        <w:rPr>
          <w:b/>
          <w:sz w:val="24"/>
        </w:rPr>
        <w:t>mapOutON_OFF</w:t>
      </w:r>
      <w:r w:rsidR="00327B9D">
        <w:rPr>
          <w:rFonts w:ascii="Arial Narrow" w:hAnsi="Arial Narrow"/>
          <w:sz w:val="24"/>
        </w:rPr>
        <w:t xml:space="preserve"> defined in table 1-2</w:t>
      </w:r>
      <w:r w:rsidR="004768AA">
        <w:rPr>
          <w:rFonts w:ascii="Arial Narrow" w:hAnsi="Arial Narrow"/>
          <w:sz w:val="24"/>
        </w:rPr>
        <w:t>;</w:t>
      </w:r>
      <w:r w:rsidR="004768AA">
        <w:rPr>
          <w:rFonts w:ascii="Arial Narrow" w:hAnsi="Arial Narrow" w:cs="Arial"/>
        </w:rPr>
        <w:t xml:space="preserve"> </w:t>
      </w:r>
      <w:r w:rsidR="00025502">
        <w:rPr>
          <w:highlight w:val="red"/>
        </w:rPr>
        <w:t>red</w:t>
      </w:r>
      <w:r w:rsidR="00025502">
        <w:t xml:space="preserve"> </w:t>
      </w:r>
      <w:r w:rsidR="005D54C8">
        <w:t>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="001B1377">
        <w:rPr>
          <w:rFonts w:ascii="Arial Narrow" w:hAnsi="Arial Narrow"/>
          <w:sz w:val="24"/>
        </w:rPr>
        <w:t>;</w:t>
      </w:r>
      <w:r w:rsidR="001B1377">
        <w:rPr>
          <w:rFonts w:ascii="Arial Narrow" w:hAnsi="Arial Narrow" w:cs="Arial"/>
        </w:rPr>
        <w:t xml:space="preserve"> </w:t>
      </w:r>
      <w:r w:rsidR="005D54C8" w:rsidRPr="005D54C8">
        <w:rPr>
          <w:highlight w:val="cyan"/>
        </w:rPr>
        <w:t>tur</w:t>
      </w:r>
      <w:r w:rsidR="005D54C8">
        <w:rPr>
          <w:highlight w:val="cyan"/>
        </w:rPr>
        <w:t>q</w:t>
      </w:r>
      <w:r w:rsidR="005D54C8" w:rsidRPr="005D54C8">
        <w:rPr>
          <w:highlight w:val="cyan"/>
        </w:rPr>
        <w:t>uoise</w:t>
      </w:r>
      <w:r w:rsidR="001B1377">
        <w:t xml:space="preserve"> highlight indicates deprecated but </w:t>
      </w:r>
      <w:r w:rsidR="00711AE6">
        <w:t>retained</w:t>
      </w:r>
      <w:r w:rsidR="001B1377">
        <w:t xml:space="preserve"> for PRMS-IV </w:t>
      </w:r>
      <w:r w:rsidR="008D27E8">
        <w:t>backward</w:t>
      </w:r>
      <w:r w:rsidR="001B1377">
        <w:t xml:space="preserve"> compatibility</w:t>
      </w:r>
      <w:r w:rsidR="0058594C">
        <w:rPr>
          <w:sz w:val="23"/>
          <w:szCs w:val="23"/>
        </w:rPr>
        <w:t>;</w:t>
      </w:r>
      <w:r w:rsidR="0058594C">
        <w:t xml:space="preserve"> </w:t>
      </w:r>
      <w:r w:rsidR="008D6BBC" w:rsidRPr="00F40CAC">
        <w:rPr>
          <w:strike/>
        </w:rPr>
        <w:t>strikethrough</w:t>
      </w:r>
      <w:r w:rsidR="008D6BBC">
        <w:t xml:space="preserve"> indicates items removed</w:t>
      </w:r>
      <w:r w:rsidRPr="007B6B6D">
        <w:rPr>
          <w:rFonts w:ascii="Arial Narrow" w:hAnsi="Arial Narrow"/>
          <w:sz w:val="24"/>
        </w:rPr>
        <w:t>]</w:t>
      </w:r>
    </w:p>
    <w:p w14:paraId="53A08F7B" w14:textId="77777777" w:rsidR="007B6B6D" w:rsidRPr="007B6B6D" w:rsidRDefault="007B6B6D" w:rsidP="007B6B6D">
      <w:pPr>
        <w:rPr>
          <w:sz w:val="24"/>
        </w:rPr>
      </w:pPr>
    </w:p>
    <w:tbl>
      <w:tblPr>
        <w:tblStyle w:val="TableGrid"/>
        <w:tblW w:w="14400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4782"/>
        <w:gridCol w:w="1243"/>
        <w:gridCol w:w="800"/>
        <w:gridCol w:w="1331"/>
        <w:gridCol w:w="1154"/>
        <w:gridCol w:w="889"/>
        <w:gridCol w:w="2057"/>
      </w:tblGrid>
      <w:tr w:rsidR="006A7586" w14:paraId="0F147A1E" w14:textId="77777777" w:rsidTr="009929EB">
        <w:trPr>
          <w:tblHeader/>
          <w:jc w:val="center"/>
        </w:trPr>
        <w:tc>
          <w:tcPr>
            <w:tcW w:w="2144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51AD3A66" w14:textId="77777777" w:rsidR="006A7586" w:rsidRPr="002E4B96" w:rsidRDefault="006A7586" w:rsidP="00AA3384">
            <w:pPr>
              <w:pStyle w:val="TableHeadnote"/>
            </w:pPr>
            <w:r w:rsidRPr="002E4B96">
              <w:t>Parameter name</w:t>
            </w:r>
          </w:p>
        </w:tc>
        <w:tc>
          <w:tcPr>
            <w:tcW w:w="478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DA6374A" w14:textId="77777777" w:rsidR="006A7586" w:rsidRPr="002E4B96" w:rsidRDefault="006A7586" w:rsidP="00AA3384">
            <w:pPr>
              <w:pStyle w:val="TableHeadnote"/>
            </w:pPr>
            <w:r w:rsidRPr="002E4B96">
              <w:t>Description</w:t>
            </w:r>
          </w:p>
        </w:tc>
        <w:tc>
          <w:tcPr>
            <w:tcW w:w="1243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CA402B9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Dimension</w:t>
            </w:r>
            <w:r w:rsidRPr="00D10F30">
              <w:rPr>
                <w:b/>
                <w:vertAlign w:val="superscript"/>
              </w:rPr>
              <w:t>1</w:t>
            </w:r>
          </w:p>
        </w:tc>
        <w:tc>
          <w:tcPr>
            <w:tcW w:w="800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B096253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Type</w:t>
            </w:r>
          </w:p>
        </w:tc>
        <w:tc>
          <w:tcPr>
            <w:tcW w:w="133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620DF260" w14:textId="77777777" w:rsidR="006A7586" w:rsidRPr="002E4B96" w:rsidRDefault="006A7586" w:rsidP="00227C2A">
            <w:pPr>
              <w:pStyle w:val="TableHeadnote"/>
              <w:jc w:val="center"/>
            </w:pPr>
            <w:r w:rsidRPr="002E4B96">
              <w:t>Units</w:t>
            </w:r>
          </w:p>
        </w:tc>
        <w:tc>
          <w:tcPr>
            <w:tcW w:w="115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C184030" w14:textId="77777777" w:rsidR="006A7586" w:rsidRPr="002E4B96" w:rsidRDefault="006A7586" w:rsidP="00227C2A">
            <w:pPr>
              <w:pStyle w:val="TableHeadnote"/>
              <w:jc w:val="center"/>
            </w:pPr>
            <w:r>
              <w:t>Range</w:t>
            </w:r>
          </w:p>
        </w:tc>
        <w:tc>
          <w:tcPr>
            <w:tcW w:w="889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5963602E" w14:textId="77777777" w:rsidR="006A7586" w:rsidRPr="002E4B96" w:rsidRDefault="006A7586" w:rsidP="00227C2A">
            <w:pPr>
              <w:pStyle w:val="TableHeadnote"/>
              <w:jc w:val="center"/>
            </w:pPr>
            <w:r>
              <w:t>Default</w:t>
            </w:r>
          </w:p>
        </w:tc>
        <w:tc>
          <w:tcPr>
            <w:tcW w:w="2057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546DB062" w14:textId="77777777" w:rsidR="006A7586" w:rsidRPr="002E4B96" w:rsidRDefault="006A7586" w:rsidP="00AA3384">
            <w:pPr>
              <w:pStyle w:val="TableHeadnote"/>
            </w:pPr>
            <w:r>
              <w:t>Required/condition</w:t>
            </w:r>
          </w:p>
        </w:tc>
      </w:tr>
      <w:tr w:rsidR="006A7586" w14:paraId="7B590C9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double" w:sz="4" w:space="0" w:color="auto"/>
              <w:bottom w:val="nil"/>
            </w:tcBorders>
            <w:vAlign w:val="bottom"/>
          </w:tcPr>
          <w:p w14:paraId="1F9D9490" w14:textId="77777777" w:rsidR="006A7586" w:rsidRPr="002E4B96" w:rsidRDefault="006A7586" w:rsidP="00AA3384">
            <w:pPr>
              <w:pStyle w:val="TableSpanner"/>
            </w:pPr>
            <w:r>
              <w:t>Basic physical attributes</w:t>
            </w:r>
          </w:p>
        </w:tc>
      </w:tr>
      <w:tr w:rsidR="006A7586" w14:paraId="39A93563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DB978E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elev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51F096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the units of elevation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=feet;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=meters)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8787B5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6DDCB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B9D1B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AE5262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9B66C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C2865B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1DC6A98A" w14:textId="77777777" w:rsidTr="00F7015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71F91F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hru</w:t>
            </w:r>
            <w:r w:rsidRPr="0032793A">
              <w:rPr>
                <w:b/>
                <w:szCs w:val="20"/>
              </w:rPr>
              <w:t>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6EF227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Area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4C9E7C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68A621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BA2AD7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0A2E55" w14:textId="68FC795D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327B9D">
              <w:rPr>
                <w:szCs w:val="20"/>
              </w:rPr>
              <w:t>0.</w:t>
            </w:r>
            <w:r w:rsidR="002879C1" w:rsidRPr="00327B9D">
              <w:rPr>
                <w:szCs w:val="20"/>
              </w:rPr>
              <w:t>00</w:t>
            </w:r>
            <w:r w:rsidRPr="00327B9D"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EA03D8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647AC6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51C9D68A" w14:textId="77777777" w:rsidTr="00E7563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2E208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hru_</w:t>
            </w:r>
            <w:r w:rsidRPr="009626A0">
              <w:rPr>
                <w:b/>
                <w:szCs w:val="20"/>
              </w:rPr>
              <w:t>aspect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863103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Aspect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130D57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F3A6D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55211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angular degrees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40B30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360.0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DE603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BDD610" w14:textId="07CAB943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4098670E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3844D9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61511" w14:textId="77777777" w:rsidR="006A7586" w:rsidRPr="009626A0" w:rsidRDefault="006A7586" w:rsidP="00AA3384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elevation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531E0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B36E6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9FFF73" w14:textId="77777777" w:rsidR="006A7586" w:rsidRPr="009626A0" w:rsidRDefault="006A7586" w:rsidP="00AA3384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17ACE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-1,000.0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51EB3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BA9FF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6A7586" w14:paraId="25F79388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B65C21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921E0" w14:textId="77777777" w:rsidR="006A7586" w:rsidRPr="009626A0" w:rsidRDefault="006A7586" w:rsidP="00AA3384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955794" w14:textId="77777777" w:rsidR="006A7586" w:rsidRPr="009626A0" w:rsidRDefault="006A7586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F4DB45C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0D2754" w14:textId="75B6803B" w:rsidR="006A7586" w:rsidRPr="009626A0" w:rsidRDefault="006A7586" w:rsidP="002879C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 w:rsidR="00E51935">
              <w:rPr>
                <w:szCs w:val="20"/>
              </w:rPr>
              <w:t xml:space="preserve"> </w:t>
            </w:r>
            <w:r w:rsidR="00E51935" w:rsidRPr="00327B9D">
              <w:rPr>
                <w:szCs w:val="20"/>
              </w:rPr>
              <w:t>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AAFBD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24A08E" w14:textId="77777777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3896" w14:textId="0731EDA6" w:rsidR="006A7586" w:rsidRPr="009626A0" w:rsidRDefault="006A7586" w:rsidP="00AA3384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5D33E42B" w14:textId="77777777" w:rsidTr="00E732D5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025479" w14:textId="4E47DFF5" w:rsidR="005A1AB1" w:rsidRPr="0032793A" w:rsidRDefault="005A1AB1" w:rsidP="005A1AB1">
            <w:pPr>
              <w:pStyle w:val="TableCellBody"/>
              <w:rPr>
                <w:b/>
                <w:szCs w:val="20"/>
              </w:rPr>
            </w:pPr>
            <w:r w:rsidRPr="005A1AB1">
              <w:rPr>
                <w:b/>
                <w:szCs w:val="20"/>
                <w:highlight w:val="green"/>
              </w:rPr>
              <w:t>hru_lon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6F4F52" w14:textId="0EE68A47" w:rsidR="005A1AB1" w:rsidRPr="009626A0" w:rsidRDefault="005A1AB1" w:rsidP="005A1AB1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</w:t>
            </w:r>
            <w:r>
              <w:rPr>
                <w:szCs w:val="20"/>
              </w:rPr>
              <w:t>ong</w:t>
            </w:r>
            <w:r w:rsidRPr="009626A0">
              <w:rPr>
                <w:szCs w:val="20"/>
              </w:rPr>
              <w:t>itude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242BA75" w14:textId="7CE98D60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7E0C9" w14:textId="26E1880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776765" w14:textId="48208990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degrees</w:t>
            </w:r>
            <w:r>
              <w:rPr>
                <w:szCs w:val="20"/>
              </w:rPr>
              <w:t xml:space="preserve"> East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C66894" w14:textId="7F8934F5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360.0 to 36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6DC44" w14:textId="71EC6194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-105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5D0921" w14:textId="0EB10ED2" w:rsidR="005A1AB1" w:rsidRDefault="00756740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optional</w:t>
            </w:r>
          </w:p>
        </w:tc>
      </w:tr>
      <w:tr w:rsidR="005A1AB1" w14:paraId="31B9B8E0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F6DCF0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86C5B7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Slope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5BF837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4E1DD7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DB7C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30DD0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9B0A09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DCEE96" w14:textId="2176B686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5A1AB1" w14:paraId="01527D6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62EAF" w14:textId="77777777" w:rsidR="005A1AB1" w:rsidRPr="009626A0" w:rsidRDefault="005A1AB1" w:rsidP="005A1AB1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_type</w:t>
            </w:r>
            <w:r w:rsidRPr="009626A0">
              <w:rPr>
                <w:szCs w:val="20"/>
                <w:vertAlign w:val="superscript"/>
              </w:rPr>
              <w:t>5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69CA16" w14:textId="34D74C8C" w:rsidR="005A1AB1" w:rsidRPr="009626A0" w:rsidRDefault="005A1AB1" w:rsidP="008646E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Type of each HRU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=inactive;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=land;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=lake;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=swale</w:t>
            </w:r>
            <w:r w:rsidR="009B1947">
              <w:rPr>
                <w:szCs w:val="20"/>
              </w:rPr>
              <w:t xml:space="preserve">; </w:t>
            </w:r>
            <w:r w:rsidR="009B1947" w:rsidRPr="009B1947">
              <w:rPr>
                <w:szCs w:val="20"/>
                <w:highlight w:val="red"/>
              </w:rPr>
              <w:t>4=glacier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7A9804" w14:textId="77777777" w:rsidR="005A1AB1" w:rsidRPr="009626A0" w:rsidRDefault="005A1AB1" w:rsidP="005A1AB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26AC1D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A5CC80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A2F68F" w14:textId="04CD67FF" w:rsidR="005A1AB1" w:rsidRPr="009626A0" w:rsidRDefault="005A1AB1" w:rsidP="008646E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="009B1947" w:rsidRPr="009B1947">
              <w:rPr>
                <w:szCs w:val="20"/>
                <w:highlight w:val="red"/>
              </w:rPr>
              <w:t>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D99E4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9A94FC" w14:textId="77777777" w:rsidR="005A1AB1" w:rsidRPr="009626A0" w:rsidRDefault="005A1AB1" w:rsidP="005A1AB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C7391" w14:paraId="4A73F0E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B43648" w14:textId="01A2FAB2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935448" w14:textId="64782374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>National Hydrologic Model HRU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1505C0" w14:textId="6FF4FA19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8A8E69" w14:textId="242B780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862F21" w14:textId="32A8BAED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CAEECA" w14:textId="0E17DEC8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378124" w14:textId="44CA597A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2200A" w14:textId="21D7675A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C7391" w14:paraId="5E5A8ABF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498A45" w14:textId="5FA4ACDA" w:rsidR="009C7391" w:rsidRPr="0032793A" w:rsidRDefault="009C7391" w:rsidP="009C7391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nhm_seg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4A59BA" w14:textId="4B881A23" w:rsidR="009C7391" w:rsidRPr="009626A0" w:rsidRDefault="009C7391" w:rsidP="009C7391">
            <w:pPr>
              <w:pStyle w:val="TableCellBody"/>
              <w:rPr>
                <w:szCs w:val="20"/>
              </w:rPr>
            </w:pPr>
            <w:r w:rsidRPr="00C843E3">
              <w:t xml:space="preserve">National Hydrologic Model </w:t>
            </w:r>
            <w:r>
              <w:t>segment</w:t>
            </w:r>
            <w:r w:rsidRPr="00C843E3">
              <w:t xml:space="preserve">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D60F456" w14:textId="3F5F7C9E" w:rsidR="009C7391" w:rsidRPr="009626A0" w:rsidRDefault="009C7391" w:rsidP="009C739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A50D2" w14:textId="4D3C9350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B705E" w14:textId="27EC3CB4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228517" w14:textId="2CE19AA9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0588D03" w14:textId="65F713FE" w:rsidR="009C7391" w:rsidRPr="009626A0" w:rsidRDefault="009C7391" w:rsidP="009C73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2674C6" w14:textId="52C6E5DE" w:rsidR="009C7391" w:rsidRDefault="009C7391" w:rsidP="009C7391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9DBB11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FF69BD" w14:textId="5E68A73C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parent_gw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887D09" w14:textId="6FE4930B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318208" w14:textId="2EE9FC9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65CD9" w14:textId="618B0BF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34D8E9" w14:textId="2E579D1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722195" w14:textId="72313278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7F4125" w14:textId="646A269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F31790" w14:textId="5758738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71BF8EDB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04A96B" w14:textId="77542295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E41A61" w14:textId="71BF9E98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FD4D108" w14:textId="5F341FC8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63F8ED" w14:textId="6DB4318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51477C" w14:textId="34DC8A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301A0A" w14:textId="0BB7E3B3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E219" w14:textId="28A70AEB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E5CB93" w14:textId="2B5A9863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32D9E072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26F9B3" w14:textId="4D94DE96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parent_poigages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F4615BA" w14:textId="632C0B6A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BC6844" w14:textId="2BBEC311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F907E5" w14:textId="504E29AF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B0942A" w14:textId="61A1F57D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30DD08" w14:textId="1D53B13A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C6A93" w14:textId="2EC2B85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B16E1A" w14:textId="7F27ADC2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27F7A27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E2A477" w14:textId="3041F3D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CC6AEE" w14:textId="6D3495C9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2F166A" w14:textId="15632494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7B8DD7" w14:textId="177EEC4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5FD46D3" w14:textId="7B3A2CB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92DEB4" w14:textId="01D23DA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lastRenderedPageBreak/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764EE6" w14:textId="7994DD8D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BD872D" w14:textId="5F0463E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1E1644AC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782F2" w14:textId="4679AB99" w:rsidR="00933B43" w:rsidRPr="00915804" w:rsidRDefault="00933B43" w:rsidP="00933B43">
            <w:pPr>
              <w:pStyle w:val="TableCellBody"/>
              <w:rPr>
                <w:b/>
                <w:highlight w:val="green"/>
              </w:rPr>
            </w:pPr>
            <w:r w:rsidRPr="00915804">
              <w:rPr>
                <w:b/>
                <w:highlight w:val="green"/>
              </w:rPr>
              <w:t>parent_ssr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173A4F" w14:textId="44B8F123" w:rsidR="00933B43" w:rsidRPr="00C843E3" w:rsidRDefault="00933B43" w:rsidP="00933B43">
            <w:pPr>
              <w:pStyle w:val="TableCellBody"/>
            </w:pPr>
            <w:r w:rsidRPr="00375275">
              <w:t>Lumen index in parent model</w:t>
            </w:r>
            <w:r>
              <w:t xml:space="preserve"> for each SSR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24AB9C" w14:textId="06079C6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D86161" w14:textId="6D085A0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1C9AB0" w14:textId="7472E8B4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66FA40" w14:textId="77562EB5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69B3874" w14:textId="404AD68E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D178DB" w14:textId="1215E8B8" w:rsidR="00933B43" w:rsidRPr="00C843E3" w:rsidRDefault="00933B43" w:rsidP="00933B43">
            <w:pPr>
              <w:pStyle w:val="tablecell-centered"/>
              <w:rPr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933B43" w14:paraId="6427AD95" w14:textId="77777777" w:rsidTr="00050BE1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4A1F458" w14:textId="77777777" w:rsidR="00933B43" w:rsidRPr="00A6587A" w:rsidRDefault="00933B43" w:rsidP="00933B43">
            <w:pPr>
              <w:pStyle w:val="TableSpanner"/>
              <w:rPr>
                <w:szCs w:val="20"/>
              </w:rPr>
            </w:pPr>
            <w:r w:rsidRPr="00A6587A">
              <w:t xml:space="preserve">Measured </w:t>
            </w:r>
            <w:r>
              <w:t>i</w:t>
            </w:r>
            <w:r w:rsidRPr="00A6587A">
              <w:t>nput</w:t>
            </w:r>
          </w:p>
        </w:tc>
      </w:tr>
      <w:tr w:rsidR="00933B43" w14:paraId="32C80C65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3B1BB9" w14:textId="77777777" w:rsidR="00933B43" w:rsidRPr="00D41513" w:rsidRDefault="00933B43" w:rsidP="00933B43">
            <w:pPr>
              <w:pStyle w:val="TableCellBody"/>
              <w:rPr>
                <w:b/>
              </w:rPr>
            </w:pPr>
            <w:r w:rsidRPr="0032793A">
              <w:rPr>
                <w:b/>
              </w:rPr>
              <w:t>outlet</w:t>
            </w:r>
            <w:r w:rsidRPr="00D41513">
              <w:rPr>
                <w:b/>
              </w:rPr>
              <w:t>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A365F2" w14:textId="77777777" w:rsidR="00933B43" w:rsidRPr="00394206" w:rsidRDefault="00933B43" w:rsidP="00933B43">
            <w:pPr>
              <w:pStyle w:val="TableCellBody"/>
              <w:rPr>
                <w:szCs w:val="20"/>
              </w:rPr>
            </w:pPr>
            <w:r>
              <w:t>Index of measured streamflow station corresponding to the basin outlet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8AB14F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C0E69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5BD062" w14:textId="77777777" w:rsidR="00933B43" w:rsidRPr="009626A0" w:rsidRDefault="00933B43" w:rsidP="00933B43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55EDAF" w14:textId="06B8491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 w:rsidRPr="00081119">
              <w:rPr>
                <w:b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8C2141" w14:textId="7DBFD66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E463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0500E867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903B7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precip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45DD4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Flag to indicate the units of measured precipitation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=inches;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=mm)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245FA13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97A79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4E2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74633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0EF19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7526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B4D0BF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E066A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_conv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DCC3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Conversion factor to Langleys for measured solar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0F7E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D35E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DDC29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Langleys/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radiation 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80315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F1BFC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581C9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77924AD8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D0F764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_code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AFB069" w14:textId="194DD4BC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flag indicating rule for precipitation measurement station use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=only precipitation if the regression stations have precipitation;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=only precipitation if any station in the basin has precipitation;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 xml:space="preserve">=precipitation if module </w:t>
            </w:r>
            <w:r w:rsidRPr="009303D3">
              <w:rPr>
                <w:rFonts w:ascii="Courier New" w:hAnsi="Courier New" w:cs="Courier New"/>
                <w:szCs w:val="20"/>
              </w:rPr>
              <w:t>xyz_dist</w:t>
            </w:r>
            <w:r w:rsidR="009303D3"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 xml:space="preserve">computes any;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=only precipitation if </w:t>
            </w:r>
            <w:r w:rsidRPr="009626A0">
              <w:rPr>
                <w:i/>
                <w:szCs w:val="20"/>
              </w:rPr>
              <w:t>rain_day</w:t>
            </w:r>
            <w:r w:rsidRPr="009626A0">
              <w:rPr>
                <w:szCs w:val="20"/>
              </w:rPr>
              <w:t xml:space="preserve"> variable is set to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>
              <w:rPr>
                <w:szCs w:val="20"/>
              </w:rPr>
              <w:t xml:space="preserve">=only precipitation if </w:t>
            </w:r>
            <w:r w:rsidRPr="009626A0">
              <w:rPr>
                <w:b/>
                <w:szCs w:val="20"/>
              </w:rPr>
              <w:t>psta_freq_nuse</w:t>
            </w:r>
            <w:r w:rsidRPr="009626A0">
              <w:rPr>
                <w:i/>
                <w:szCs w:val="20"/>
              </w:rPr>
              <w:t xml:space="preserve"> </w:t>
            </w:r>
            <w:r w:rsidRPr="009626A0">
              <w:rPr>
                <w:szCs w:val="20"/>
              </w:rPr>
              <w:t>stations have precipitation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0F9A5E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A1C31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C72DD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75A9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9A3A0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1AFFD39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A74C249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E4A30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runoff</w:t>
            </w:r>
            <w:r w:rsidRPr="009626A0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80E7E2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Measured streamflow units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=cfs;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=cms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4C97C6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677C7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1FC77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3E3F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BD5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8D294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33B43" w14:paraId="29AD04CE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4E4748" w14:textId="77777777" w:rsidR="00933B43" w:rsidRPr="00CD4791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temp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16A0D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Flag to indicate the units of measured air-temperature values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=Fahrenheit;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=Celsius)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E46D8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0A94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BF13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0FFA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7AF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96458B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083B3B58" w14:textId="77777777" w:rsidTr="00C21981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55430C49" w14:textId="77BAF51D" w:rsidR="00933B43" w:rsidRDefault="00933B43" w:rsidP="00933B43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  <w:highlight w:val="green"/>
              </w:rPr>
              <w:t>Water Use input</w:t>
            </w:r>
          </w:p>
        </w:tc>
      </w:tr>
      <w:tr w:rsidR="00933B43" w14:paraId="4F7843DA" w14:textId="77777777" w:rsidTr="00050BE1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2426FE0" w14:textId="7372C09D" w:rsidR="00933B43" w:rsidRPr="0032793A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15804">
              <w:rPr>
                <w:b/>
                <w:szCs w:val="20"/>
                <w:highlight w:val="green"/>
              </w:rPr>
              <w:t>irr_type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A9921" w14:textId="400D09F5" w:rsidR="00933B43" w:rsidRPr="009626A0" w:rsidRDefault="00933B43" w:rsidP="00933B43">
            <w:pPr>
              <w:pStyle w:val="TableCellBody"/>
              <w:rPr>
                <w:szCs w:val="20"/>
              </w:rPr>
            </w:pPr>
            <w:r w:rsidRPr="00780FF0">
              <w:rPr>
                <w:szCs w:val="20"/>
              </w:rPr>
              <w:t>Method of application of water for each application time-series (0=sprinkler</w:t>
            </w:r>
            <w:r w:rsidR="00711AE6">
              <w:rPr>
                <w:szCs w:val="20"/>
              </w:rPr>
              <w:t>;</w:t>
            </w:r>
            <w:r w:rsidRPr="00780FF0">
              <w:rPr>
                <w:szCs w:val="20"/>
              </w:rPr>
              <w:t xml:space="preserve"> </w:t>
            </w:r>
            <w:r w:rsidR="00711AE6" w:rsidRPr="00780FF0">
              <w:rPr>
                <w:szCs w:val="20"/>
              </w:rPr>
              <w:t>intercept</w:t>
            </w:r>
            <w:r w:rsidR="00711AE6">
              <w:rPr>
                <w:szCs w:val="20"/>
              </w:rPr>
              <w:t>ion</w:t>
            </w:r>
            <w:r w:rsidR="00711AE6" w:rsidRPr="00780FF0">
              <w:rPr>
                <w:szCs w:val="20"/>
              </w:rPr>
              <w:t xml:space="preserve"> </w:t>
            </w:r>
            <w:r w:rsidRPr="00780FF0">
              <w:rPr>
                <w:szCs w:val="20"/>
              </w:rPr>
              <w:t>applies); 1=furrow/drip</w:t>
            </w:r>
            <w:r w:rsidR="00711AE6">
              <w:rPr>
                <w:szCs w:val="20"/>
              </w:rPr>
              <w:t xml:space="preserve">; </w:t>
            </w:r>
            <w:r w:rsidRPr="00780FF0">
              <w:rPr>
                <w:szCs w:val="20"/>
              </w:rPr>
              <w:t xml:space="preserve">no </w:t>
            </w:r>
            <w:r w:rsidR="00711AE6" w:rsidRPr="00780FF0">
              <w:rPr>
                <w:szCs w:val="20"/>
              </w:rPr>
              <w:t>intercept</w:t>
            </w:r>
            <w:r w:rsidR="00711AE6">
              <w:rPr>
                <w:szCs w:val="20"/>
              </w:rPr>
              <w:t>ion</w:t>
            </w:r>
            <w:r w:rsidRPr="00780FF0">
              <w:rPr>
                <w:szCs w:val="20"/>
              </w:rPr>
              <w:t>); 2=ignore)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35AC" w14:textId="7C0C212B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4C12F" w14:textId="7861768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3D64E" w14:textId="4E0D792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14AF2" w14:textId="75EDB218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>
              <w:rPr>
                <w:szCs w:val="20"/>
              </w:rPr>
              <w:t>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5133C" w14:textId="3AD63642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49FBF3D" w14:textId="46EC5F69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nwateruse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3B43" w14:paraId="67DFBD9F" w14:textId="77777777" w:rsidTr="002D6942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D9E2AE0" w14:textId="77777777" w:rsidR="00933B43" w:rsidRPr="00E91ADD" w:rsidRDefault="00933B43" w:rsidP="00933B43">
            <w:pPr>
              <w:pStyle w:val="TableSpanner"/>
            </w:pPr>
            <w:r w:rsidRPr="00E91ADD">
              <w:t>Air temperature and precipitation distribution</w:t>
            </w:r>
          </w:p>
        </w:tc>
      </w:tr>
      <w:tr w:rsidR="00933B43" w14:paraId="2702D9C6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9B7A8D6" w14:textId="77777777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adjmix_rain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D50651" w14:textId="7777777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factor to adjust rain proportion in a mixed rain/snow event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600C77" w14:textId="7AF50C80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CB368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7B846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655076" w14:textId="4EE99805" w:rsidR="00933B43" w:rsidRPr="009626A0" w:rsidRDefault="00E86A17" w:rsidP="00933B43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="00B76ADE" w:rsidRPr="00B76ADE">
              <w:rPr>
                <w:szCs w:val="20"/>
                <w:highlight w:val="green"/>
              </w:rPr>
              <w:t xml:space="preserve">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CCA27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80D8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933B43" w14:paraId="1215C762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4573160" w14:textId="454B2796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0DF530" w14:textId="5098ACA7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rain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83E696" w14:textId="24AD9329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1F284" w14:textId="3437CA46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318C9D" w14:textId="2BAB393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EC5B00" w14:textId="4D6750C3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</w:t>
            </w:r>
            <w:r w:rsidRPr="00BE7A03">
              <w:rPr>
                <w:szCs w:val="20"/>
                <w:highlight w:val="red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6BBB21" w14:textId="1380406E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F6E0AA" w14:textId="78B1FB11" w:rsidR="00933B43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C93F5D9" w14:textId="77777777" w:rsidTr="002D694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19E47C" w14:textId="2862DD49" w:rsidR="00933B43" w:rsidRPr="009F787E" w:rsidRDefault="00933B43" w:rsidP="00933B43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adjust_snow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5F4FA1" w14:textId="63FE651E" w:rsidR="00933B43" w:rsidRPr="009F787E" w:rsidRDefault="00933B43" w:rsidP="00933B43">
            <w:pPr>
              <w:pStyle w:val="TableCellBody"/>
              <w:ind w:left="-18"/>
              <w:rPr>
                <w:szCs w:val="20"/>
              </w:rPr>
            </w:pPr>
            <w:r w:rsidRPr="009F787E">
              <w:rPr>
                <w:szCs w:val="20"/>
              </w:rPr>
              <w:t>Monthly (January to December) snow downscaling adjustment factor for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7E7A28" w14:textId="41B4C07B" w:rsidR="00933B43" w:rsidRPr="009F787E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20F984" w14:textId="57748CC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112480" w14:textId="2D49F89A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B243C0" w14:textId="0D76AA30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</w:t>
            </w: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 w:rsidR="00BE7A03" w:rsidRPr="00BE7A03">
              <w:rPr>
                <w:szCs w:val="20"/>
                <w:highlight w:val="red"/>
              </w:rPr>
              <w:t>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DE0354" w14:textId="7C4A6773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327A8A" w14:textId="4D6FB49E" w:rsidR="00933B43" w:rsidRDefault="00933B43" w:rsidP="00933B43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79CD7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69597F" w14:textId="77777777" w:rsidR="00933B43" w:rsidRPr="00CD4791" w:rsidRDefault="00933B43" w:rsidP="00933B43">
            <w:pPr>
              <w:pStyle w:val="TableCellBody"/>
              <w:rPr>
                <w:b/>
                <w:i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9B2B6F" w14:textId="77777777" w:rsidR="00933B43" w:rsidRPr="009626A0" w:rsidRDefault="00933B43" w:rsidP="00933B43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626A0">
              <w:rPr>
                <w:szCs w:val="20"/>
              </w:rPr>
              <w:t>Index of temperature station used to compute basin temperature values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DE3A69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A7395FF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E5F42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A93820" w14:textId="257A1F71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E71F91"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DAF299" w14:textId="1F1D4996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99C2A7" w14:textId="436D81CC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6C25">
              <w:rPr>
                <w:rFonts w:ascii="Courier New" w:hAnsi="Courier New" w:cs="Courier New"/>
                <w:szCs w:val="20"/>
              </w:rPr>
              <w:t>temp_1sta</w:t>
            </w:r>
            <w:r w:rsidRPr="009626A0">
              <w:rPr>
                <w:szCs w:val="20"/>
              </w:rPr>
              <w:t xml:space="preserve">, </w:t>
            </w:r>
            <w:r w:rsidR="001B1377" w:rsidRPr="001B1377">
              <w:rPr>
                <w:rFonts w:ascii="Courier New" w:hAnsi="Courier New" w:cs="Courier New"/>
                <w:highlight w:val="green"/>
              </w:rPr>
              <w:t>temp_sta</w:t>
            </w:r>
            <w:r w:rsidR="001B1377">
              <w:t xml:space="preserve">, </w:t>
            </w:r>
            <w:r w:rsidRPr="00B56C25">
              <w:rPr>
                <w:rFonts w:ascii="Courier New" w:hAnsi="Courier New" w:cs="Courier New"/>
                <w:szCs w:val="20"/>
              </w:rPr>
              <w:t>temp_dist2</w:t>
            </w:r>
            <w:r w:rsidRPr="009626A0">
              <w:rPr>
                <w:szCs w:val="20"/>
              </w:rPr>
              <w:t xml:space="preserve">, </w:t>
            </w:r>
            <w:r>
              <w:rPr>
                <w:szCs w:val="20"/>
              </w:rPr>
              <w:t xml:space="preserve">or </w:t>
            </w:r>
            <w:r w:rsidRPr="00B56C25">
              <w:rPr>
                <w:rFonts w:ascii="Courier New" w:hAnsi="Courier New" w:cs="Courier New"/>
                <w:szCs w:val="20"/>
              </w:rPr>
              <w:lastRenderedPageBreak/>
              <w:t>temp_laps</w:t>
            </w:r>
          </w:p>
        </w:tc>
      </w:tr>
      <w:tr w:rsidR="00933B43" w14:paraId="126843F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54B98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conv</w:t>
            </w:r>
            <w:r w:rsidRPr="009626A0">
              <w:rPr>
                <w:b/>
                <w:szCs w:val="20"/>
              </w:rPr>
              <w:t>_flag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5E216C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conversion flag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=feet to meters;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=meters to feet)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34FA9D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7F0C5C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0A0F85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242F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CF31C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B48BE8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933B43" w14:paraId="21F098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02FD05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B17073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Exponent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33B822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2BA75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BFE79D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52330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C3C845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E6E51E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933B43" w14:paraId="2BA825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258F36" w14:textId="77777777" w:rsidR="00933B43" w:rsidRPr="009626A0" w:rsidRDefault="00933B43" w:rsidP="00933B43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dist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3C930" w14:textId="77777777" w:rsidR="00933B43" w:rsidRPr="009626A0" w:rsidRDefault="00933B43" w:rsidP="00933B43">
            <w:pPr>
              <w:pStyle w:val="TableCellBody"/>
              <w:tabs>
                <w:tab w:val="left" w:pos="65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distance from an HRU to a measurement station for use in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9DD40" w14:textId="77777777" w:rsidR="00933B43" w:rsidRPr="009626A0" w:rsidRDefault="00933B43" w:rsidP="00933B43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29BD8A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591014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CAAAE7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0B3F61" w14:textId="77777777" w:rsidR="00933B43" w:rsidRPr="009F787E" w:rsidRDefault="00933B43" w:rsidP="00933B43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1.0E9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8B2F73" w14:textId="77777777" w:rsidR="00933B43" w:rsidRPr="009626A0" w:rsidRDefault="00933B43" w:rsidP="00933B43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95183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08CC7" w14:textId="6E72B44C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</w:t>
            </w:r>
            <w:r>
              <w:rPr>
                <w:b/>
                <w:szCs w:val="20"/>
                <w:highlight w:val="red"/>
              </w:rPr>
              <w:t>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257ED8" w14:textId="18597947" w:rsidR="00A230FA" w:rsidRPr="006F5F8C" w:rsidRDefault="006F5F8C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6F5F8C">
              <w:rPr>
                <w:szCs w:val="20"/>
              </w:rPr>
              <w:t xml:space="preserve">HRU identification number for </w:t>
            </w:r>
            <w:r w:rsidR="009303D3">
              <w:rPr>
                <w:szCs w:val="20"/>
              </w:rPr>
              <w:t xml:space="preserve">each </w:t>
            </w:r>
            <w:r w:rsidRPr="006F5F8C">
              <w:rPr>
                <w:szCs w:val="20"/>
              </w:rPr>
              <w:t xml:space="preserve">HRU to mapped spatial </w:t>
            </w:r>
            <w:r w:rsidR="00711AE6" w:rsidRPr="006F5F8C">
              <w:rPr>
                <w:szCs w:val="20"/>
              </w:rPr>
              <w:t>units’</w:t>
            </w:r>
            <w:r w:rsidRPr="006F5F8C">
              <w:rPr>
                <w:szCs w:val="20"/>
              </w:rPr>
              <w:t xml:space="preserve">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7FF911" w14:textId="42C3BCD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82B76D" w14:textId="22E9BC8E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C3978E" w14:textId="42B177A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99FCF3" w14:textId="045BFA8F" w:rsidR="00A230FA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9D25D" w14:textId="4229510D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581CB1" w14:textId="40EECF5D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="006F5F8C" w:rsidRPr="006F5F8C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1D13A4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77408" w14:textId="04C65631" w:rsidR="00A230FA" w:rsidRPr="00A230FA" w:rsidRDefault="00A230FA" w:rsidP="00A230FA">
            <w:pPr>
              <w:pStyle w:val="TableCellBody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hru2</w:t>
            </w:r>
            <w:r w:rsidR="006F5F8C"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_pct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FB3A31" w14:textId="0A9F2B6A" w:rsidR="00A230FA" w:rsidRPr="00A230FA" w:rsidRDefault="003D0C5A" w:rsidP="00A230FA">
            <w:pPr>
              <w:pStyle w:val="TableCellBody"/>
              <w:tabs>
                <w:tab w:val="left" w:pos="651"/>
              </w:tabs>
              <w:rPr>
                <w:szCs w:val="20"/>
              </w:rPr>
            </w:pPr>
            <w:r w:rsidRPr="003D0C5A">
              <w:rPr>
                <w:szCs w:val="20"/>
              </w:rPr>
              <w:t>Portion of HRU associated with each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F410C4" w14:textId="3D4F91F5" w:rsidR="00A230FA" w:rsidRPr="00A230FA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 w:rsidR="003D0C5A"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33F411" w14:textId="371E3BD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26E0E0" w14:textId="19FDBE8D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8DF41F" w14:textId="77466EEF" w:rsidR="00A230FA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B481E" w14:textId="711037C6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6A6E3B" w14:textId="3422719E" w:rsidR="00A230FA" w:rsidRDefault="00A230FA" w:rsidP="00A230F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6F5F8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A230FA" w14:paraId="4CBF7DB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79427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F8A8B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of the lapse precipitation measurement station used for lapse rate calculations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6DAFF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03E91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124C8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0EDF57" w14:textId="10C35FFF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9ACF98" w14:textId="3553A32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1ABC8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244198F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3DF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21B83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precipitation measurement station used for lapse rate calculations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A54E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B13A5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81D1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2083AD" w14:textId="7ADEEAB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683D8B" w14:textId="1F85A604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21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  <w:r>
              <w:rPr>
                <w:szCs w:val="20"/>
              </w:rPr>
              <w:t xml:space="preserve"> 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A230FA" w14:paraId="3DBCE8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6290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_tlaps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B1B216" w14:textId="77777777" w:rsidR="00A230FA" w:rsidRPr="009626A0" w:rsidRDefault="00A230FA" w:rsidP="00A230FA">
            <w:pPr>
              <w:pStyle w:val="TableCellBody"/>
              <w:tabs>
                <w:tab w:val="left" w:pos="4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lapse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09D21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CD2C2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2464D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3D18D8" w14:textId="053723C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EEEBAB" w14:textId="31E39EEE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3A06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16194A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373893" w14:textId="77777777" w:rsidR="00A230FA" w:rsidRPr="00CD4791" w:rsidRDefault="00A230FA" w:rsidP="00A230F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821F51" w14:textId="77777777" w:rsidR="00A230FA" w:rsidRPr="009626A0" w:rsidRDefault="00A230FA" w:rsidP="00A230FA">
            <w:pPr>
              <w:pStyle w:val="TableCellBody"/>
              <w:tabs>
                <w:tab w:val="left" w:pos="501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Index of the base temperature station used for lapse rate calculations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F83DF1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86D266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6663A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09E6A4" w14:textId="2E3FEE2B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E20DC6" w14:textId="47688C42" w:rsidR="00A230FA" w:rsidRPr="009F787E" w:rsidRDefault="00A230FA" w:rsidP="00A230F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3749DB" w14:textId="2C49A610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>
              <w:rPr>
                <w:szCs w:val="20"/>
              </w:rPr>
              <w:t xml:space="preserve">or </w:t>
            </w:r>
            <w:r w:rsidRPr="00571837"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A230FA" w14:paraId="33644A0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3F5E3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0F255A" w14:textId="660B5AF0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Longitude (X) </w:t>
            </w:r>
            <w:r w:rsidR="009303D3">
              <w:rPr>
                <w:szCs w:val="20"/>
              </w:rPr>
              <w:t>of</w:t>
            </w:r>
            <w:r w:rsidRPr="009626A0">
              <w:rPr>
                <w:szCs w:val="20"/>
              </w:rPr>
              <w:t xml:space="preserve"> each HRU </w:t>
            </w:r>
            <w:r w:rsidR="009303D3" w:rsidRPr="009626A0">
              <w:rPr>
                <w:szCs w:val="20"/>
              </w:rPr>
              <w:t xml:space="preserve">for the centroid </w:t>
            </w:r>
            <w:r w:rsidRPr="009626A0">
              <w:rPr>
                <w:szCs w:val="20"/>
              </w:rPr>
              <w:t>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359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3F42E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F6933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BD75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00FD5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30F0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79D3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7890F0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D08FA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Longitude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2E24BB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43DF7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E0C7A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808F7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CC78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F00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56E20F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6D4CCD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8185C" w14:textId="5AC6336B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Latitude (Y) </w:t>
            </w:r>
            <w:r w:rsidR="009303D3">
              <w:rPr>
                <w:szCs w:val="20"/>
              </w:rPr>
              <w:t>of</w:t>
            </w:r>
            <w:r w:rsidR="009303D3" w:rsidRPr="009626A0">
              <w:rPr>
                <w:szCs w:val="20"/>
              </w:rPr>
              <w:t xml:space="preserve"> each HRU for the centroid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3B4AA0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AAC7B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D7C1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ADCEF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9E159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770AB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A230FA" w14:paraId="008E1E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84193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hru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C8173E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of each HRU for the centroid,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306B34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8DA73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55F1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719E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48665D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8BDC4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  <w:r w:rsidRPr="00766E61">
              <w:rPr>
                <w:szCs w:val="20"/>
              </w:rPr>
              <w:t xml:space="preserve"> </w:t>
            </w:r>
            <w:r>
              <w:rPr>
                <w:szCs w:val="20"/>
              </w:rPr>
              <w:t>and/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A230FA" w14:paraId="64C410E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427E97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F482F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maximum lapse rate to constrain lowest maximum lapse rate based on historical daily air temperatures for all air temperature-measurement stations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813CD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8EBFC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520C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B637D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88BC18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A4DD22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0DE829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CA616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lapsemax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7E90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maximum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D82F932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9EDC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81563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D528C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8A98D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16203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1ABC327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45E0C9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CD3C62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maximum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9272BD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3488F4E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AE8A9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0781DF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E18A3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D3E9C6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A230FA" w14:paraId="2A0A73D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0E9ABEB" w14:textId="77777777" w:rsidR="00A230FA" w:rsidRPr="009626A0" w:rsidRDefault="00A230FA" w:rsidP="00A230F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lapsemin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752D49" w14:textId="77777777" w:rsidR="00A230FA" w:rsidRPr="009626A0" w:rsidRDefault="00A230FA" w:rsidP="00A230F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minimum lapse rate to constrain lowest minimum lapse rate on the basis of historical daily air temperatures for all air temperature-measurement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D573E56" w14:textId="77777777" w:rsidR="00A230FA" w:rsidRPr="009626A0" w:rsidRDefault="00A230FA" w:rsidP="00A230F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FF238A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0324C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A59564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-7.0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t>-3.0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610DA5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-4.0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555780" w14:textId="77777777" w:rsidR="00A230FA" w:rsidRPr="009626A0" w:rsidRDefault="00A230FA" w:rsidP="00A230F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6A83E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C7C286" w14:textId="26D45453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map</w:t>
            </w:r>
            <w:r w:rsidRPr="00A230FA">
              <w:rPr>
                <w:b/>
                <w:szCs w:val="20"/>
                <w:highlight w:val="red"/>
              </w:rPr>
              <w:t>2hru_id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7E8B83" w14:textId="0900398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5F8C">
              <w:rPr>
                <w:szCs w:val="20"/>
              </w:rPr>
              <w:t>Mapped spatial unit identification number for</w:t>
            </w:r>
            <w:r w:rsidR="009303D3">
              <w:rPr>
                <w:szCs w:val="20"/>
              </w:rPr>
              <w:t xml:space="preserve"> each</w:t>
            </w:r>
            <w:r w:rsidRPr="006F5F8C">
              <w:rPr>
                <w:szCs w:val="20"/>
              </w:rPr>
              <w:t xml:space="preserve"> HRU to map intersection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CBAEB97" w14:textId="2E151EE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230FA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map</w:t>
            </w:r>
            <w:r w:rsidRPr="00A230FA">
              <w:rPr>
                <w:b/>
                <w:szCs w:val="20"/>
              </w:rPr>
              <w:t>2hru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ECF93E" w14:textId="4B97D0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227CE3" w14:textId="1A29C277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1E079A" w14:textId="158BBE1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</w:t>
            </w:r>
            <w:r w:rsidR="00202229">
              <w:rPr>
                <w:b/>
                <w:szCs w:val="20"/>
              </w:rPr>
              <w:t>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67171" w14:textId="1E639E0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0AD55E" w14:textId="641728D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  <w:r w:rsidRPr="008538D9">
              <w:rPr>
                <w:szCs w:val="20"/>
              </w:rPr>
              <w:t xml:space="preserve"> </w:t>
            </w:r>
            <w:r>
              <w:rPr>
                <w:szCs w:val="20"/>
              </w:rPr>
              <w:t>and/or</w:t>
            </w:r>
            <w:r>
              <w:rPr>
                <w:b/>
                <w:szCs w:val="20"/>
              </w:rPr>
              <w:t xml:space="preserve"> 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temp_map</w:t>
            </w:r>
          </w:p>
        </w:tc>
      </w:tr>
      <w:tr w:rsidR="003D0C5A" w14:paraId="4FF2769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7B63D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B1B2DA" w14:textId="69AE7B0E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maximum air temperature lapse rate for each direction (X, Y, and Z) 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7322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BCF8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967F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A057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41A98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12166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249BC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BD2EEB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_missing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BDA49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consecutive missing values allowed for any air temperature measurement station; missing value set to last valid value; 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=unlimited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60300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1FBAC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4D91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E5F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to 10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860AF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5F68F0" w14:textId="433C3A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766E61">
              <w:rPr>
                <w:szCs w:val="20"/>
              </w:rPr>
              <w:t>or</w:t>
            </w:r>
            <w:r w:rsidRPr="009626A0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temp_laps</w:t>
            </w:r>
          </w:p>
        </w:tc>
      </w:tr>
      <w:tr w:rsidR="003D0C5A" w14:paraId="3D2F94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DB9586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042C38" w14:textId="4AA7015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number of precipitation measurement stations to </w:t>
            </w:r>
            <w:r>
              <w:rPr>
                <w:szCs w:val="20"/>
              </w:rPr>
              <w:t xml:space="preserve">use for distributing </w:t>
            </w:r>
            <w:r w:rsidR="00711AE6">
              <w:rPr>
                <w:szCs w:val="20"/>
              </w:rPr>
              <w:t>precipitation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21219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1319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B942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3E5402" w14:textId="21B949C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29C709" w14:textId="5B6103B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C59D4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2D693A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4F4F5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max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A4E680" w14:textId="76C086F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number of air temperature measurement stations to use for distributing temperature to an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2B81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02FE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D759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8729B6" w14:textId="674937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581FEE" w14:textId="3F58F1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CDCE1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04F3EC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04857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maxday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_prec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D80A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measured precipitation value above which precipitation is assumed to be in error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16F80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361C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EDF14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116E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C9D3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CF90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09CED3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CBBCF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min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DC6FE" w14:textId="71F793E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Monthly (January to </w:t>
            </w:r>
            <w:r w:rsidR="00711AE6" w:rsidRPr="009626A0">
              <w:rPr>
                <w:szCs w:val="20"/>
              </w:rPr>
              <w:t>December)</w:t>
            </w:r>
            <w:r w:rsidRPr="009626A0">
              <w:rPr>
                <w:szCs w:val="20"/>
              </w:rPr>
              <w:t xml:space="preserve"> minimum air temperature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67E7F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3C06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6DD55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2487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61C3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99BC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337B5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33549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A10E7B" w14:textId="2F8C51D9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m</w:t>
            </w:r>
            <w:r w:rsidRPr="0032793A">
              <w:rPr>
                <w:b/>
                <w:szCs w:val="20"/>
              </w:rPr>
              <w:t>onmax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B573C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maximum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867A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1C2B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ABBD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E9D50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115.0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3526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62136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7224A9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4D0F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monmin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66744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minimum air temperature to constrain lowest maximum air temperatures for bad values on the basis of historical temperature for all measurement stations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E872C8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C3BF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9C8B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B246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 to 65.0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5484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-60.0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63F1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391619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8F71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_psta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7BF836" w14:textId="4C1778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precipitation measure</w:t>
            </w:r>
            <w:r w:rsidR="009303D3">
              <w:rPr>
                <w:szCs w:val="20"/>
              </w:rPr>
              <w:t>ment</w:t>
            </w:r>
            <w:r w:rsidRPr="009626A0">
              <w:rPr>
                <w:szCs w:val="20"/>
              </w:rPr>
              <w:t xml:space="preserve">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ED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D162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CFC7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130AB9" w14:textId="2F9FF0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8F1101" w14:textId="601DFF2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8C3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6952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EBF34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ndist</w:t>
            </w:r>
            <w:r w:rsidRPr="009626A0">
              <w:rPr>
                <w:b/>
                <w:szCs w:val="20"/>
              </w:rPr>
              <w:t>_tsta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E1C902" w14:textId="1C7B3FC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Number of air temperature</w:t>
            </w:r>
            <w:r>
              <w:rPr>
                <w:szCs w:val="20"/>
              </w:rPr>
              <w:t xml:space="preserve"> </w:t>
            </w:r>
            <w:r w:rsidRPr="009626A0">
              <w:rPr>
                <w:szCs w:val="20"/>
              </w:rPr>
              <w:t>measurement stations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E92B1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D27EC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9A53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7D7C4A" w14:textId="3A9374F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160AD0" w14:textId="20D877D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A97E9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100D0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391995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_rn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43A1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25EA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A923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C3BC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162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9E5CD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5D79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6E5C0B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9E16B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padj</w:t>
            </w:r>
            <w:r w:rsidRPr="009626A0">
              <w:rPr>
                <w:b/>
                <w:szCs w:val="20"/>
              </w:rPr>
              <w:t>_sn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EDACA3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factor to adjust precipitation lapse rate computed between station </w:t>
            </w:r>
            <w:r w:rsidRPr="009626A0">
              <w:rPr>
                <w:b/>
                <w:szCs w:val="20"/>
              </w:rPr>
              <w:t>hru_psta</w:t>
            </w:r>
            <w:r w:rsidRPr="009626A0">
              <w:rPr>
                <w:szCs w:val="20"/>
              </w:rPr>
              <w:t xml:space="preserve"> and station </w:t>
            </w:r>
            <w:r w:rsidRPr="009626A0">
              <w:rPr>
                <w:b/>
                <w:szCs w:val="20"/>
              </w:rPr>
              <w:t>hru_plaps</w:t>
            </w:r>
            <w:r w:rsidRPr="009626A0">
              <w:rPr>
                <w:szCs w:val="20"/>
              </w:rPr>
              <w:t>; positive factors are multiplied times the lapse rate and negative factors are made positive and substituted for the computed lapse 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8C885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57E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1A7B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A027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-2.0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2A76B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19A85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1C97503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C356E9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pmn</w:t>
            </w:r>
            <w:r w:rsidRPr="009626A0">
              <w:rPr>
                <w:b/>
                <w:szCs w:val="20"/>
              </w:rPr>
              <w:t>_mo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E1068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monthly (January to December) precipitation for each lapse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BC52BA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29B7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83149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BA80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0.00001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CDB6A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E5DE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08EA8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C4272D" w14:textId="2B65FBC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1F9D6C" w14:textId="027899CC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E71B4A" w14:textId="1D64E180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0EC4AA" w14:textId="17F6C16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9BA558" w14:textId="057F96F0" w:rsidR="003D0C5A" w:rsidRPr="009626A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22F6EA" w14:textId="31143B5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</w:t>
            </w:r>
            <w:r w:rsidRPr="009626A0">
              <w:rPr>
                <w:szCs w:val="20"/>
              </w:rPr>
              <w:t xml:space="preserve"> to 1.</w:t>
            </w:r>
            <w:r>
              <w:rPr>
                <w:szCs w:val="20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672F99" w14:textId="0062AC3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99CA16" w14:textId="2C2058F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et_module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1CC12E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ED200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2826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precipitation measurement station transformation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81D64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063D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6F84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AC6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4D6E4A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0F6C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86AAC5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62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FA8B4B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precipitation measurement station transformation equation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2AB3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2934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AC804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66B1BF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1D4B0A" w14:textId="61A5C23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D4BD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DD342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62272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85AB3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lapse rate for each direction (X, Y, and Z)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0603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nlapse,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C0E0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734A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03C2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5546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07CC6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5DB35E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6419426" w14:textId="46E14AEB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r w:rsidRPr="003D0A2A">
              <w:rPr>
                <w:b/>
                <w:szCs w:val="20"/>
                <w:highlight w:val="magenta"/>
              </w:rPr>
              <w:t>ppt_zero_thresh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DD6047" w14:textId="0CA8767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3D0A2A">
              <w:rPr>
                <w:szCs w:val="20"/>
              </w:rPr>
              <w:t>Precipitation below this amount is set to 0.</w:t>
            </w:r>
            <w:r>
              <w:rPr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C361FA" w14:textId="598D33AA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929A05" w14:textId="1903E4D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2BA8BA" w14:textId="456FBF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F4CB86" w14:textId="4E5D659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</w:t>
            </w: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30B95B" w14:textId="67D997D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F787E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43C4A1" w14:textId="25A3561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82B091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B81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prcp</w:t>
            </w:r>
            <w:r w:rsidRPr="009626A0">
              <w:rPr>
                <w:b/>
                <w:szCs w:val="20"/>
              </w:rPr>
              <w:t>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44625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precipitation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37DEA7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098B3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D3B0C4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5395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A8A8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35B1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D996F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6CFB94E" w14:textId="05974529" w:rsidR="003D0C5A" w:rsidRPr="0032793A" w:rsidRDefault="003D0C5A" w:rsidP="003D0C5A">
            <w:pPr>
              <w:pStyle w:val="TableCellBody"/>
              <w:rPr>
                <w:b/>
                <w:szCs w:val="20"/>
              </w:rPr>
            </w:pPr>
            <w:bookmarkStart w:id="13" w:name="_Hlk49274010"/>
            <w:r w:rsidRPr="00AD4170">
              <w:rPr>
                <w:b/>
                <w:szCs w:val="20"/>
                <w:highlight w:val="red"/>
              </w:rPr>
              <w:t>precip_</w:t>
            </w:r>
            <w:r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04C505" w14:textId="35493C16" w:rsidR="003D0C5A" w:rsidRPr="009626A0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multiplicative adjustment factor to mapped precipitation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0728EF" w14:textId="0E54D53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nmap,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BA23AE" w14:textId="5124AD0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F78F4C" w14:textId="070F786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411C38" w14:textId="18BDF38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E4605E" w14:textId="7834317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51CFAF" w14:textId="23253F9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precip_map</w:t>
            </w:r>
          </w:p>
        </w:tc>
      </w:tr>
      <w:bookmarkEnd w:id="13"/>
      <w:tr w:rsidR="003D0C5A" w14:paraId="46C00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097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6EECF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856D1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B5D4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AA1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D9C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-300.0 to </w:t>
            </w:r>
            <w:r w:rsidRPr="009626A0">
              <w:rPr>
                <w:szCs w:val="20"/>
              </w:rPr>
              <w:lastRenderedPageBreak/>
              <w:t>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903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67F2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precip_module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766E61">
              <w:rPr>
                <w:szCs w:val="20"/>
              </w:rPr>
              <w:t>or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precip_laps</w:t>
            </w:r>
          </w:p>
        </w:tc>
      </w:tr>
      <w:tr w:rsidR="003D0C5A" w14:paraId="512C47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FF583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lastRenderedPageBreak/>
              <w:t>psta</w:t>
            </w:r>
            <w:r w:rsidRPr="009626A0">
              <w:rPr>
                <w:b/>
                <w:szCs w:val="20"/>
              </w:rPr>
              <w:t>_freq_nuse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E8024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subset of precipitation measurement stations used to determine if there is precipitation in the basin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AB74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9C24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35C5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F4DB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8BD4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662F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326722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BE2E3E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00D916" w14:textId="295E9E76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factor to precipitation at each measured station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515A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6CA0C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5FD3F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53B25A" w14:textId="3D70E9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DF7D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9E8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CBEA95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94EEC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_month_ppt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9846B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maximum precipitation at each precipitation 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EBEB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4653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624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B592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2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04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5D739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78B5F9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739BC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2B7F4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precipitation measurement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BE8EC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79174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7FEB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6AD6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EBF63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B9D7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0259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34D1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5305A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(X)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0CEDC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09B1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FB76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EC26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80EC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FDE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3E6585E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435B23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C0C1CD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Longitude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B36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304B0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BA24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F126D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0D7B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4EF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476B55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CF8D1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psta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63B950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(Y) for each precipitation 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920B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98A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486D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AB07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4DB7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38EC6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0B522F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B20CDA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A40585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Latitude of each precipitation 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4C91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nrain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5412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56EF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22650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8B2CB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F3A8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64FC21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0C04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184BD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23AD5C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BE8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190C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FB1915" w14:textId="6653B85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0.5 to </w:t>
            </w:r>
            <w:r w:rsidRPr="009B1947">
              <w:rPr>
                <w:szCs w:val="20"/>
                <w:highlight w:val="red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FE0C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2ABF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4CF0941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8B3BD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rain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39971" w14:textId="387AE034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rain </w:t>
            </w:r>
            <w:r w:rsidRPr="009626A0">
              <w:rPr>
                <w:szCs w:val="20"/>
              </w:rPr>
              <w:t xml:space="preserve">on each HRU to account for differences in elevation, and so forth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A28B4D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C6B7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6F22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8B75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33D3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4B89C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C4E7FD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E3489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rain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E2411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rain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E8CB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9C48E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ABA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DE6CE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0548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A98B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7A0ABB5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526B3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DE8B49D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adjust measured precipitation 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65C06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921E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DB4AF7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C078E" w14:textId="6A8771F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0.5 to </w:t>
            </w:r>
            <w:r>
              <w:rPr>
                <w:szCs w:val="20"/>
              </w:rPr>
              <w:t>2.</w:t>
            </w:r>
            <w:r w:rsidRPr="00B76ADE">
              <w:rPr>
                <w:szCs w:val="20"/>
                <w:highlight w:val="green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7A83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0E6A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precip_1sta</w:t>
            </w:r>
          </w:p>
        </w:tc>
      </w:tr>
      <w:tr w:rsidR="003D0C5A" w14:paraId="17B9F4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C312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32793A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ADE87A" w14:textId="0A21290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Monthly (January to December) adjustment factor to measured precipitation </w:t>
            </w:r>
            <w:r>
              <w:rPr>
                <w:szCs w:val="20"/>
              </w:rPr>
              <w:t xml:space="preserve">determined to be snow </w:t>
            </w:r>
            <w:r w:rsidRPr="009626A0">
              <w:rPr>
                <w:szCs w:val="20"/>
              </w:rPr>
              <w:t>on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BC69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1C1A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27CB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B643C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0.5 to 2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289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6CF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27B840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DBC1C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32793A">
              <w:rPr>
                <w:rStyle w:val="Variable"/>
                <w:b/>
                <w:i w:val="0"/>
                <w:color w:val="auto"/>
                <w:sz w:val="20"/>
                <w:szCs w:val="20"/>
              </w:rPr>
              <w:lastRenderedPageBreak/>
              <w:t>snow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_mon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0A574D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Monthly (January to December) factor to snow on each HRU to adjust precipitation distributed to each HRU to account for differences in elevation, and so forth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80208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6C3B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F3645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precip_units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07BF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4441B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E8DE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precip_dist2</w:t>
            </w:r>
          </w:p>
        </w:tc>
      </w:tr>
      <w:tr w:rsidR="003D0C5A" w14:paraId="54D55E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9D445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solrad_elev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537A73" w14:textId="61643FFA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Elevation of the solar radiation station used for the degree-day curves to distribute </w:t>
            </w:r>
            <w:r w:rsidR="00711AE6" w:rsidRPr="009F787E">
              <w:rPr>
                <w:szCs w:val="20"/>
              </w:rPr>
              <w:t>temperature</w:t>
            </w:r>
            <w:r w:rsidRPr="009F787E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8D5423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E18BB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B9025C" w14:textId="066FA5B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9C3C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DBBCC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E4F69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  <w:r w:rsidRPr="009F787E">
              <w:rPr>
                <w:szCs w:val="20"/>
              </w:rPr>
              <w:t xml:space="preserve"> or</w:t>
            </w:r>
            <w:r w:rsidRPr="009F787E"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3D0C5A" w14:paraId="45C71E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D8F2E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temp_wght_dist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8A8F01" w14:textId="1F62DCDF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temperature weighting function for inverse distance calculations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9D1B84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355E0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1664DBF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C1929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21B4E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4BF2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4F6C29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2E35576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523448" w14:textId="77777777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Mean value for the air-temperature measurement station transformation equation for maximum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AC92A2" w14:textId="7777777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98257F2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74CBF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3C074A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48FD6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ED346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8E19DE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89A3C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5DEA81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Adjustment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FA3A71" w14:textId="78E258AD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A0EA4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4773F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53989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5BDB9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05357C" w14:textId="6036244C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  <w:r w:rsidRPr="009F787E">
              <w:rPr>
                <w:szCs w:val="20"/>
              </w:rPr>
              <w:t xml:space="preserve">, </w:t>
            </w:r>
            <w:r w:rsidRPr="001B1377">
              <w:rPr>
                <w:rFonts w:ascii="Courier New" w:hAnsi="Courier New" w:cs="Courier New"/>
                <w:highlight w:val="green"/>
              </w:rPr>
              <w:t>temp_sta</w:t>
            </w:r>
            <w: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temp_laps</w:t>
            </w:r>
            <w:r w:rsidRPr="009F787E">
              <w:rPr>
                <w:szCs w:val="20"/>
              </w:rPr>
              <w:t xml:space="preserve">, </w:t>
            </w:r>
            <w:r w:rsidRPr="009F787E">
              <w:rPr>
                <w:rFonts w:ascii="Courier New" w:hAnsi="Courier New" w:cs="Courier New"/>
                <w:szCs w:val="20"/>
              </w:rPr>
              <w:t>temp_dist2</w:t>
            </w:r>
            <w:r w:rsidRPr="009F787E">
              <w:rPr>
                <w:szCs w:val="20"/>
              </w:rPr>
              <w:t>,</w:t>
            </w:r>
            <w:r w:rsidRPr="009F787E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9F787E">
              <w:rPr>
                <w:szCs w:val="20"/>
              </w:rPr>
              <w:t xml:space="preserve"> or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E23C4B7" w14:textId="77777777" w:rsidTr="006D38D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3882D" w14:textId="3B7D0B15" w:rsidR="003D0C5A" w:rsidRPr="006D38DC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>tmax_allrain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3BF759" w14:textId="04F69C5E" w:rsidR="003D0C5A" w:rsidRPr="006D38DC" w:rsidRDefault="003D0C5A" w:rsidP="003D0C5A">
            <w:pPr>
              <w:pStyle w:val="TableCellBody"/>
              <w:rPr>
                <w:b/>
                <w:szCs w:val="20"/>
              </w:rPr>
            </w:pPr>
            <w:r w:rsidRPr="006D38DC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8CD25F" w14:textId="07DAB84D" w:rsidR="003D0C5A" w:rsidRPr="006D38DC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D38DC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6F5377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2E1C49E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408058" w14:textId="4C62F422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88A7D" w14:textId="77777777" w:rsidR="003D0C5A" w:rsidRPr="006D38DC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C3591B6" w14:textId="26606EFA" w:rsidR="003D0C5A" w:rsidRPr="006D38DC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6D38DC">
              <w:rPr>
                <w:b/>
                <w:szCs w:val="20"/>
                <w:highlight w:val="cyan"/>
              </w:rPr>
              <w:t xml:space="preserve">model_mode </w:t>
            </w:r>
            <w:r w:rsidRPr="006D38DC">
              <w:rPr>
                <w:szCs w:val="20"/>
                <w:highlight w:val="cyan"/>
              </w:rPr>
              <w:t xml:space="preserve">= </w:t>
            </w:r>
            <w:r w:rsidRPr="006D38DC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green"/>
              </w:rPr>
              <w:t xml:space="preserve"> </w:t>
            </w:r>
            <w:r w:rsidRPr="007E7D4C">
              <w:rPr>
                <w:szCs w:val="20"/>
                <w:highlight w:val="cyan"/>
              </w:rPr>
              <w:t>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28EBC6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9F604C4" w14:textId="18CF9A3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21A015" w14:textId="16DB0A1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HRU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07070A" w14:textId="7AF7904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A5FA6D" w14:textId="7ED7A9F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501BC" w14:textId="329FFF9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A076D8" w14:textId="0251EA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FC0586" w14:textId="51D9B12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6CC358" w14:textId="73B7452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47808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CC3AA2" w14:textId="28D6353E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  <w:highlight w:val="green"/>
              </w:rPr>
              <w:t>tmax_allrain_offset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2F214DF" w14:textId="3CC54645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E6665B">
              <w:rPr>
                <w:szCs w:val="20"/>
              </w:rPr>
              <w:t xml:space="preserve">Monthly (January to December) maximum air temperature when precipitation is assumed to be rain; if HRU air temperature is greater than or equal to </w:t>
            </w:r>
            <w:r w:rsidRPr="00711AE6">
              <w:rPr>
                <w:b/>
                <w:bCs/>
                <w:szCs w:val="20"/>
              </w:rPr>
              <w:t>tmax_allsnow</w:t>
            </w:r>
            <w:r w:rsidRPr="00E6665B">
              <w:rPr>
                <w:szCs w:val="20"/>
              </w:rPr>
              <w:t xml:space="preserve"> plus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177572" w14:textId="77258820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6665B">
              <w:rPr>
                <w:b/>
                <w:szCs w:val="20"/>
              </w:rPr>
              <w:t>nhru</w:t>
            </w:r>
            <w:r>
              <w:rPr>
                <w:b/>
                <w:szCs w:val="20"/>
              </w:rPr>
              <w:t xml:space="preserve">, </w:t>
            </w:r>
            <w:r w:rsidRPr="009626A0">
              <w:rPr>
                <w:b/>
                <w:szCs w:val="20"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017D5D" w14:textId="75E4234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3348CD" w14:textId="4C29DA6B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7CCF84" w14:textId="7CAD184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31DC22" w14:textId="49FEB860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D6F4BE" w14:textId="1AE04D2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7D1B81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8D842D" w14:textId="5BDE75B0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tmax_allrain_sta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F147B54" w14:textId="4BD22E44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rain; if air temperature is greater than or equal to this value, precipitation is rain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CC1C35" w14:textId="6CBF69DE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FD2A" w14:textId="127596A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96FAEA" w14:textId="4420B385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24C7DD" w14:textId="68A1DCC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-8.0 to 75.0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42F7F" w14:textId="041FD074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E6ED62D" w14:textId="4C9EFBFE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52EC89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3E72E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CADA43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HRU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242E15" w14:textId="3E8A977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08AB4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69F9FDA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C45EF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7BEB5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01537C" w14:textId="21C2BC8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required</w:t>
            </w:r>
          </w:p>
        </w:tc>
      </w:tr>
      <w:tr w:rsidR="003D0C5A" w14:paraId="0FB9F9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0E068" w14:textId="43C0C466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tmax_allsnow_dist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7DD911" w14:textId="7126C1F9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Maximum air temperature when precipitation is assumed to be snow; if mean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D0824" w14:textId="64FB1A87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2E11F0" w14:textId="65D2FEF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731241" w14:textId="6A8C99F4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90415F" w14:textId="1665717F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28B9B8" w14:textId="2FF3386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B2663F">
              <w:rPr>
                <w:szCs w:val="20"/>
                <w:highlight w:val="cyan"/>
              </w:rPr>
              <w:t>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B69AA60" w14:textId="6B08FDD2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B27A5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8622B" w14:textId="0AEB447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lastRenderedPageBreak/>
              <w:t>tmax_allsnow_sta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1ABFC5" w14:textId="1035932C" w:rsidR="003D0C5A" w:rsidRPr="009F787E" w:rsidRDefault="003D0C5A" w:rsidP="003D0C5A">
            <w:pPr>
              <w:pStyle w:val="TableCellBody"/>
              <w:rPr>
                <w:szCs w:val="20"/>
              </w:rPr>
            </w:pPr>
            <w:r w:rsidRPr="009F787E">
              <w:rPr>
                <w:szCs w:val="20"/>
              </w:rPr>
              <w:t>Monthly (January to December) maximum air temperature when precipitation is assumed to be snow; if air temperature is less than or equal to this value, precipitation is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3BD297" w14:textId="6757F56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nrain,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AC586" w14:textId="346ED2C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850EB" w14:textId="1A98F77C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54F36E" w14:textId="6F6FC019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40.0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B954F" w14:textId="33F6599A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6BC314" w14:textId="0CD83DFE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ide_dist</w:t>
            </w:r>
          </w:p>
        </w:tc>
      </w:tr>
      <w:tr w:rsidR="003D0C5A" w14:paraId="7D67B3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702BF5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5533AB6" w14:textId="6C571E12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>Monthly (January to December) adjustment factor to maximum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001063" w14:textId="6AAA6C8A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818F9D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6F583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98428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3DC568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9CB0AB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7C93A6C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704408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tmax_div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EEA207" w14:textId="77777777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Standard deviation for the air-temperature-measurement station transformation equation for maximum air temperature (not </w:t>
            </w:r>
            <w:r w:rsidRPr="009F787E">
              <w:rPr>
                <w:rFonts w:ascii="Courier New" w:hAnsi="Courier New" w:cs="Courier New"/>
                <w:szCs w:val="20"/>
              </w:rPr>
              <w:t>0.0</w:t>
            </w:r>
            <w:r w:rsidRPr="009F787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AA614" w14:textId="462A2463" w:rsidR="003D0C5A" w:rsidRPr="009F787E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F787E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524EA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A0C445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967637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41EC3A" w14:textId="5A90754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105B84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521090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68E5879" w14:textId="6BE4ADB5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tmax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E4FC90" w14:textId="36EB1FCF" w:rsidR="003D0C5A" w:rsidRPr="009F787E" w:rsidRDefault="002D3DBC" w:rsidP="002D3DBC">
            <w:pPr>
              <w:pStyle w:val="TableCellBody"/>
              <w:rPr>
                <w:szCs w:val="20"/>
              </w:rPr>
            </w:pPr>
            <w:bookmarkStart w:id="14" w:name="_Hlk49274075"/>
            <w:r w:rsidRPr="002D3DBC">
              <w:rPr>
                <w:szCs w:val="20"/>
              </w:rPr>
              <w:t>Monthly (January to December) additive adjustment factor to maximum air temperature for each mapped spatial unit estimated on the basis of slope and aspect</w:t>
            </w:r>
            <w:bookmarkEnd w:id="14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B9FBA7" w14:textId="140D2A2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F7F940" w14:textId="4024465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220650" w14:textId="4AAABBF6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D58DA6A" w14:textId="12F9B618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C00CEC" w14:textId="10CB7583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BC6950" w14:textId="4425A812" w:rsidR="003D0C5A" w:rsidRPr="009F787E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9FB387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70FEBF" w14:textId="77777777" w:rsidR="003D0C5A" w:rsidRPr="009F787E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9F787E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tmax_lapse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E9CDE9" w14:textId="5F2D75DD" w:rsidR="003D0C5A" w:rsidRPr="009F787E" w:rsidRDefault="003D0C5A" w:rsidP="003D0C5A">
            <w:pPr>
              <w:pStyle w:val="TableCellBody"/>
              <w:rPr>
                <w:b/>
                <w:szCs w:val="20"/>
              </w:rPr>
            </w:pPr>
            <w:r w:rsidRPr="009F787E">
              <w:rPr>
                <w:szCs w:val="20"/>
              </w:rPr>
              <w:t xml:space="preserve">Monthly (January to December) values representing the change in maximum air temperature per 1,000 </w:t>
            </w:r>
            <w:r w:rsidRPr="009F787E">
              <w:rPr>
                <w:b/>
                <w:szCs w:val="20"/>
              </w:rPr>
              <w:t>elev_units</w:t>
            </w:r>
            <w:r w:rsidRPr="009F787E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D4C65" w14:textId="5C872417" w:rsidR="003D0C5A" w:rsidRPr="009F787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B895FB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5EAF79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  <w:r w:rsidRPr="009F787E">
              <w:rPr>
                <w:szCs w:val="20"/>
              </w:rPr>
              <w:t>/</w:t>
            </w:r>
          </w:p>
          <w:p w14:paraId="067EA760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E7CF70" w14:textId="6DBB07CD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0DD30E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6691FC" w14:textId="77777777" w:rsidR="003D0C5A" w:rsidRPr="009F787E" w:rsidRDefault="003D0C5A" w:rsidP="003D0C5A">
            <w:pPr>
              <w:pStyle w:val="tablecell-centered"/>
              <w:rPr>
                <w:szCs w:val="20"/>
              </w:rPr>
            </w:pPr>
            <w:r w:rsidRPr="009F787E">
              <w:rPr>
                <w:b/>
                <w:szCs w:val="20"/>
              </w:rPr>
              <w:t xml:space="preserve">temp_module </w:t>
            </w:r>
            <w:r w:rsidRPr="009F787E">
              <w:rPr>
                <w:szCs w:val="20"/>
              </w:rPr>
              <w:t xml:space="preserve">= </w:t>
            </w:r>
            <w:r w:rsidRPr="009F787E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73AAB9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807D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B60DD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air-temperature-measurement station transformation equation for minimum air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1B8C24" w14:textId="21993398" w:rsidR="003D0C5A" w:rsidRPr="009626A0" w:rsidRDefault="00176722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</w:t>
            </w:r>
            <w:r w:rsidR="003D0C5A" w:rsidRPr="009626A0">
              <w:rPr>
                <w:b/>
                <w:szCs w:val="20"/>
              </w:rPr>
              <w:t>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C30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73D55C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114EE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0C94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AD1FD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86626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9FC5AD" w14:textId="77777777" w:rsidR="003D0C5A" w:rsidRPr="00CD4791" w:rsidRDefault="003D0C5A" w:rsidP="003D0C5A">
            <w:pPr>
              <w:pStyle w:val="TableCellBody"/>
              <w:rPr>
                <w:b/>
                <w:i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6F719D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Adjustment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665FF1" w14:textId="22D60E0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B541B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56421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5321B4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4CA7F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D390C9" w14:textId="7D8F19C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  <w:r w:rsidRPr="00517736">
              <w:rPr>
                <w:szCs w:val="20"/>
              </w:rPr>
              <w:t>,</w:t>
            </w:r>
            <w:r w:rsidRPr="001B1377">
              <w:rPr>
                <w:rFonts w:ascii="Courier New" w:hAnsi="Courier New" w:cs="Courier New"/>
                <w:highlight w:val="green"/>
              </w:rPr>
              <w:t xml:space="preserve"> temp_sta</w:t>
            </w:r>
            <w: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temp_laps</w:t>
            </w:r>
            <w:r w:rsidRPr="00517736">
              <w:rPr>
                <w:szCs w:val="20"/>
              </w:rPr>
              <w:t xml:space="preserve">, </w:t>
            </w:r>
            <w:r w:rsidRPr="00517736">
              <w:rPr>
                <w:rFonts w:ascii="Courier New" w:hAnsi="Courier New" w:cs="Courier New"/>
                <w:szCs w:val="20"/>
              </w:rPr>
              <w:t>temp_dist2</w:t>
            </w:r>
            <w:r w:rsidRPr="00517736">
              <w:rPr>
                <w:szCs w:val="20"/>
              </w:rPr>
              <w:t>,</w:t>
            </w:r>
            <w:r w:rsidRPr="00517736">
              <w:rPr>
                <w:rFonts w:ascii="Courier New" w:hAnsi="Courier New" w:cs="Courier New"/>
                <w:szCs w:val="20"/>
              </w:rPr>
              <w:t xml:space="preserve"> ide_dist</w:t>
            </w:r>
            <w:r w:rsidRPr="00517736">
              <w:rPr>
                <w:szCs w:val="20"/>
              </w:rPr>
              <w:t xml:space="preserve"> or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56D31D6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DBAD1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8BE7E6" w14:textId="69AD1BA8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adjustment factor to minimum air temperature for each HRU,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4C6AA0" w14:textId="6081D03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A350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B56BFB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059EAF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-10.0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A552D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674BC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51CA474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1C123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tmin</w:t>
            </w:r>
            <w:r w:rsidRPr="009626A0">
              <w:rPr>
                <w:b/>
                <w:szCs w:val="20"/>
              </w:rPr>
              <w:t>_div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F4D134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Standard deviation for the air-temperature-measurement station transformation equation for minimum air temperature (not </w:t>
            </w:r>
            <w:r w:rsidRPr="00517736">
              <w:rPr>
                <w:rFonts w:ascii="Courier New" w:hAnsi="Courier New" w:cs="Courier New"/>
                <w:szCs w:val="20"/>
              </w:rPr>
              <w:t>0.0</w:t>
            </w:r>
            <w:r w:rsidRPr="00517736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0A9B52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3F574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71F9B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185463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E33499" w14:textId="7F9D554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65A72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1B0FD61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ED8F94" w14:textId="47FCED99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red"/>
              </w:rPr>
              <w:t>tmin</w:t>
            </w:r>
            <w:r w:rsidRPr="00AD4170">
              <w:rPr>
                <w:b/>
                <w:szCs w:val="20"/>
                <w:highlight w:val="red"/>
              </w:rPr>
              <w:t>_</w:t>
            </w:r>
            <w:r w:rsidR="002D3DBC">
              <w:rPr>
                <w:b/>
                <w:szCs w:val="20"/>
                <w:highlight w:val="red"/>
              </w:rPr>
              <w:t>map</w:t>
            </w:r>
            <w:r w:rsidRPr="00AD4170">
              <w:rPr>
                <w:b/>
                <w:szCs w:val="20"/>
                <w:highlight w:val="red"/>
              </w:rPr>
              <w:t>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3A9E63A" w14:textId="7CCAFA9C" w:rsidR="003D0C5A" w:rsidRPr="00517736" w:rsidRDefault="002D3DBC" w:rsidP="002D3DBC">
            <w:pPr>
              <w:pStyle w:val="TableCellBody"/>
              <w:rPr>
                <w:szCs w:val="20"/>
              </w:rPr>
            </w:pPr>
            <w:r w:rsidRPr="002D3DBC">
              <w:rPr>
                <w:szCs w:val="20"/>
              </w:rPr>
              <w:t>Monthly (January to December) additive adjustment factor to minimum air temperature for each mapped spatial unit, estimated on the basis of slope and aspect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F20128" w14:textId="4D96DC65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="002D3DBC">
              <w:rPr>
                <w:b/>
                <w:szCs w:val="20"/>
              </w:rPr>
              <w:t>map</w:t>
            </w:r>
            <w:r>
              <w:rPr>
                <w:b/>
                <w:szCs w:val="20"/>
              </w:rPr>
              <w:t>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233D50" w14:textId="547940A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F4017A" w14:textId="4AB1FABE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9F787E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E96FE0" w14:textId="28ED2E1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</w:t>
            </w:r>
            <w:r w:rsidRPr="009626A0">
              <w:rPr>
                <w:szCs w:val="20"/>
              </w:rPr>
              <w:t xml:space="preserve"> to</w:t>
            </w:r>
            <w:r>
              <w:rPr>
                <w:szCs w:val="20"/>
              </w:rPr>
              <w:t xml:space="preserve"> 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75B3F2" w14:textId="2E0D94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85475F" w14:textId="79D85E45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</w:t>
            </w:r>
            <w:r w:rsidR="002D3DBC">
              <w:rPr>
                <w:rFonts w:ascii="Courier New" w:hAnsi="Courier New" w:cs="Courier New"/>
                <w:szCs w:val="20"/>
              </w:rPr>
              <w:t>map</w:t>
            </w:r>
          </w:p>
        </w:tc>
      </w:tr>
      <w:tr w:rsidR="003D0C5A" w14:paraId="341B03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1D4CE7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tmin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_lapse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1C1926" w14:textId="7379104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Monthly (January to December) values representing the change in minimum air temperature per 1,000 </w:t>
            </w:r>
            <w:r w:rsidRPr="00517736">
              <w:rPr>
                <w:b/>
                <w:szCs w:val="20"/>
              </w:rPr>
              <w:t>elev_units</w:t>
            </w:r>
            <w:r w:rsidRPr="00517736">
              <w:rPr>
                <w:szCs w:val="20"/>
              </w:rPr>
              <w:t xml:space="preserve"> of elevation change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FDC1D7" w14:textId="0A1A61B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02127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8B7CB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temp_units</w:t>
            </w:r>
            <w:r w:rsidRPr="00517736">
              <w:rPr>
                <w:szCs w:val="20"/>
              </w:rPr>
              <w:t>/</w:t>
            </w:r>
          </w:p>
          <w:p w14:paraId="6D3CE46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142946" w14:textId="0DC3DA9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-20.0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80500D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8BD29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b/>
                <w:szCs w:val="20"/>
              </w:rPr>
              <w:t xml:space="preserve">temp_module </w:t>
            </w:r>
            <w:r w:rsidRPr="00517736">
              <w:rPr>
                <w:szCs w:val="20"/>
              </w:rPr>
              <w:t xml:space="preserve">= </w:t>
            </w:r>
            <w:r w:rsidRPr="00517736">
              <w:rPr>
                <w:rFonts w:ascii="Courier New" w:hAnsi="Courier New" w:cs="Courier New"/>
                <w:szCs w:val="20"/>
              </w:rPr>
              <w:t>temp_1sta</w:t>
            </w:r>
          </w:p>
        </w:tc>
      </w:tr>
      <w:tr w:rsidR="003D0C5A" w14:paraId="25F8332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4BA49D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A669C9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tsta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6F709E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Elevation of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4C2B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EE6C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B30CF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04C04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-300.0 to 30,000.0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509917" w14:textId="3C477C35" w:rsidR="003D0C5A" w:rsidRPr="00C21981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DDD85" w14:textId="71393F8A" w:rsidR="003D0C5A" w:rsidRPr="009626A0" w:rsidRDefault="003D0C5A" w:rsidP="003D0C5A">
            <w:pPr>
              <w:pStyle w:val="tablecell-centered"/>
              <w:rPr>
                <w:szCs w:val="20"/>
              </w:rPr>
            </w:pPr>
          </w:p>
        </w:tc>
      </w:tr>
      <w:tr w:rsidR="003D0C5A" w14:paraId="2DBF9A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D0027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_month_max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FFC57A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Average monthly (January to December) maximum air </w:t>
            </w:r>
            <w:r w:rsidRPr="009626A0">
              <w:rPr>
                <w:szCs w:val="20"/>
              </w:rPr>
              <w:lastRenderedPageBreak/>
              <w:t>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BB0D7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 xml:space="preserve">ntemp, </w:t>
            </w:r>
            <w:r w:rsidRPr="009626A0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FF5A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2D9E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1ECF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-100.0 to </w:t>
            </w:r>
            <w:r w:rsidRPr="009626A0">
              <w:rPr>
                <w:szCs w:val="20"/>
              </w:rPr>
              <w:lastRenderedPageBreak/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FA392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70858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A8EA6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AA4A55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tsta</w:t>
            </w:r>
            <w:r w:rsidRPr="009626A0">
              <w:rPr>
                <w:b/>
                <w:szCs w:val="20"/>
              </w:rPr>
              <w:t>_month_min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67D60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monthly (January to December) minimum air temperature at each air-temperature-measurement station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F8A485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0734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6606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0A084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-100.0 to 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EBAB5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19CB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5BD93F0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DA4EF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_nuse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C06A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The subset of temperature stations used in the distribution regression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=station not used;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=station used)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E74A9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2495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7842D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BA9D1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E67EE9" w14:textId="14DD5D5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9F6B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67E7F5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541A2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7C4654" w14:textId="4936A72D" w:rsidR="003D0C5A" w:rsidRPr="009626A0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Longitude (X) for each air-</w:t>
            </w:r>
            <w:r w:rsidRPr="009626A0">
              <w:rPr>
                <w:szCs w:val="20"/>
              </w:rPr>
              <w:t>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3A2B7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459BE5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E8FC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2EB1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450DFE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DAA43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0BF9028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CA7BF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_xlong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B03AB8C" w14:textId="1AA24CC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Longitude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D8DF6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FEEEB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19F3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990CF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65959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28EC2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5D62C0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AE2541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039BE" w14:textId="77777777" w:rsidR="003D0C5A" w:rsidRPr="00910D79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Latitude (Y) for each air-temperature-measurement station in albers projection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73E39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EF39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7FAF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7B28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CE4A4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05AA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temp_module</w:t>
            </w:r>
            <w:r w:rsidRPr="008538D9">
              <w:rPr>
                <w:szCs w:val="20"/>
              </w:rPr>
              <w:t xml:space="preserve"> 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ide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  <w:r w:rsidRPr="00766E61">
              <w:rPr>
                <w:szCs w:val="20"/>
              </w:rPr>
              <w:t xml:space="preserve"> or</w:t>
            </w:r>
            <w:r w:rsidRPr="00910D79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3D0C5A" w14:paraId="45EFE0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8B9CA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tsta</w:t>
            </w:r>
            <w:r w:rsidRPr="009626A0">
              <w:rPr>
                <w:b/>
                <w:szCs w:val="20"/>
              </w:rPr>
              <w:t>_ylat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051871" w14:textId="5F681FD2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Latitude of each </w:t>
            </w:r>
            <w:r>
              <w:rPr>
                <w:szCs w:val="20"/>
              </w:rPr>
              <w:t>air-</w:t>
            </w:r>
            <w:r w:rsidRPr="009626A0">
              <w:rPr>
                <w:szCs w:val="20"/>
              </w:rPr>
              <w:t>temperature-measurement station, State Plane Coordinate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87913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ntemp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DB206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761FE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B3962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-1.0E9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3940719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E115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3D0C5A" w14:paraId="6BBAD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E76ACEE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D4F6D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longitude (X) coordinate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0F2BF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1584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79EB8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F4E881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C6F11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1B84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031DC8A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1009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x_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0FD4A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longitude (X)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5DEF0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2A68E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C0D9A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36A1E9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924D270" w14:textId="1647C7BA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A9DA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4A59021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A7C2E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EBF02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6904C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E8FC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2767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C293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A9FB8B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23ED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C95C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B2C1E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y_</w:t>
            </w:r>
            <w:r w:rsidRPr="009626A0">
              <w:rPr>
                <w:b/>
                <w:szCs w:val="20"/>
              </w:rPr>
              <w:t>div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519E1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Standard deviation for the climate station transformation equation for the latitude (Y)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7E7C3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1368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44E6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5919E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44860B" w14:textId="4AD9B99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D740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AA8D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F528D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</w:t>
            </w:r>
            <w:r w:rsidRPr="009626A0">
              <w:rPr>
                <w:b/>
                <w:szCs w:val="20"/>
              </w:rPr>
              <w:t>add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52DCC8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Mean value for the climate station transformation equation for the elevation (Z) coordinate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0D196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93AE7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994B0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0E5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C5A734" w14:textId="52737A40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AC28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2B320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2106F256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z_div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B9939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Standard deviation for the climate station transformation equation for the elevation (Z) coordinate (not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9626A0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1DA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B79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8F17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86A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-1.0E7 to 1.0E7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95B2" w14:textId="76406D0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6AD6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precip_module </w:t>
            </w:r>
            <w:r w:rsidRPr="008538D9">
              <w:rPr>
                <w:szCs w:val="20"/>
              </w:rPr>
              <w:t>and</w:t>
            </w:r>
            <w:r>
              <w:rPr>
                <w:b/>
                <w:szCs w:val="20"/>
              </w:rPr>
              <w:t xml:space="preserve"> temp_module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</w:t>
            </w:r>
            <w:r w:rsidRPr="00B337B5">
              <w:rPr>
                <w:rFonts w:ascii="Courier New" w:hAnsi="Courier New" w:cs="Courier New"/>
                <w:szCs w:val="20"/>
              </w:rPr>
              <w:t>_dist</w:t>
            </w:r>
          </w:p>
        </w:tc>
      </w:tr>
      <w:tr w:rsidR="003D0C5A" w14:paraId="63E78C0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CF66759" w14:textId="77777777" w:rsidR="003D0C5A" w:rsidRPr="00A6587A" w:rsidRDefault="003D0C5A" w:rsidP="003D0C5A">
            <w:pPr>
              <w:pStyle w:val="TableSpanner"/>
            </w:pPr>
            <w:r>
              <w:t>Solar r</w:t>
            </w:r>
            <w:r w:rsidRPr="00A6587A">
              <w:t>adiation</w:t>
            </w:r>
          </w:p>
        </w:tc>
      </w:tr>
      <w:tr w:rsidR="003D0C5A" w14:paraId="75124B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F412C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basin_solsta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8150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solar radiation station used to compute basin radiation values</w:t>
            </w:r>
            <w:r>
              <w:rPr>
                <w:szCs w:val="20"/>
              </w:rPr>
              <w:t xml:space="preserve">; </w:t>
            </w:r>
            <w:r w:rsidRPr="009626A0">
              <w:rPr>
                <w:szCs w:val="20"/>
              </w:rPr>
              <w:t>used when</w:t>
            </w:r>
            <w:r>
              <w:rPr>
                <w:szCs w:val="20"/>
              </w:rPr>
              <w:t xml:space="preserve"> dimension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nsol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FA5A81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06EC11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F221A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015058" w14:textId="10AABB3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C74099F" w14:textId="42A6BC2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A207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7762518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DA889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B6C5EC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cloud-cover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D3CA00" w14:textId="21C006B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F91E9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186B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D5F2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BE2FB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1.83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99051" w14:textId="66533DD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7533E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DED40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ccov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77FF1C" w14:textId="50B84416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coefficient in cloud-</w:t>
            </w:r>
            <w:r w:rsidRPr="00C21981">
              <w:rPr>
                <w:szCs w:val="20"/>
              </w:rPr>
              <w:lastRenderedPageBreak/>
              <w:t>cover relationship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82995C" w14:textId="2B85F42A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 xml:space="preserve">nhru, </w:t>
            </w:r>
            <w:r w:rsidRPr="00C21981">
              <w:rPr>
                <w:b/>
                <w:szCs w:val="20"/>
              </w:rPr>
              <w:lastRenderedPageBreak/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421D2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E64A2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C774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-0.5 to </w:t>
            </w:r>
            <w:r>
              <w:rPr>
                <w:szCs w:val="20"/>
              </w:rPr>
              <w:br/>
            </w:r>
            <w:r w:rsidRPr="009626A0">
              <w:rPr>
                <w:szCs w:val="20"/>
              </w:rPr>
              <w:lastRenderedPageBreak/>
              <w:t>-0.01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FBC43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lastRenderedPageBreak/>
              <w:t>-0.13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47986C3" w14:textId="2BA6867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ccsolrad</w:t>
            </w:r>
          </w:p>
        </w:tc>
      </w:tr>
      <w:tr w:rsidR="003D0C5A" w14:paraId="0AE1EC8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0DD8E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crad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2476327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Coefficient(B) in Thompson (1976) equation; varies by region, contour map of values in reference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B36FFE" w14:textId="15832A51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DC05D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D809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F6CA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C90EB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470043" w14:textId="0AC8973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567978D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3AA77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crad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86112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Exponent(P) in Thompson (1976) equation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F0B048" w14:textId="48151FE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A76B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3C9B5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4AFE9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4E9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48F205" w14:textId="7EE9D1C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3D0C5A" w14:paraId="3A2180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1EA8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C6386" w14:textId="6D7546C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F2F0AE" w14:textId="4CF4BD5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083DB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34951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82D5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-60.0 to </w:t>
            </w:r>
            <w:r>
              <w:rPr>
                <w:szCs w:val="20"/>
              </w:rPr>
              <w:t>10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300D70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-4</w:t>
            </w: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45C84A" w14:textId="480882C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686EF61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7CC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dday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3F1801" w14:textId="0BCD326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888CE88" w14:textId="64104A0E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680E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1B4F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 xml:space="preserve">dday/ </w:t>
            </w: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B93AED" w14:textId="0B39385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A5570B">
              <w:rPr>
                <w:szCs w:val="20"/>
                <w:highlight w:val="green"/>
              </w:rPr>
              <w:t>0.1</w:t>
            </w:r>
            <w:r w:rsidRPr="009626A0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16A1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3766CA" w14:textId="17A98AE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3DD6C7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733EABD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hru_solsta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DC11792" w14:textId="77777777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>Index of solar radiation station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B21DBF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2BFCD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F460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7F5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nsol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1E1F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9D5B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9626A0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87AB0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3BE830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ppt</w:t>
            </w:r>
            <w:r w:rsidRPr="009626A0">
              <w:rPr>
                <w:b/>
                <w:szCs w:val="20"/>
              </w:rPr>
              <w:t>_rad_adj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5E5FB" w14:textId="40336C4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Monthly minimum precipitation, if HRU precipitation exceeds this value, radiation is multiplied by </w:t>
            </w:r>
            <w:r w:rsidRPr="00C21981">
              <w:rPr>
                <w:b/>
                <w:szCs w:val="20"/>
              </w:rPr>
              <w:t>radj_sppt</w:t>
            </w:r>
            <w:r w:rsidRPr="00C21981">
              <w:rPr>
                <w:szCs w:val="20"/>
              </w:rPr>
              <w:t xml:space="preserve"> or </w:t>
            </w:r>
            <w:r w:rsidRPr="00C21981">
              <w:rPr>
                <w:b/>
                <w:szCs w:val="20"/>
              </w:rPr>
              <w:t>radj_wppt</w:t>
            </w:r>
            <w:r w:rsidRPr="00C21981">
              <w:rPr>
                <w:szCs w:val="20"/>
              </w:rPr>
              <w:t xml:space="preserve"> precipitation adjustment factor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344B5CF" w14:textId="74647C49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FFA82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E1E35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DB42E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A301B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84D8B7" w14:textId="5558018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D0DC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C4D9E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E857EC" w14:textId="133F7F8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intercept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B81CCE2" w14:textId="531DBBB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9DACE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FEF999" w14:textId="7A9583AC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BA61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2A6D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BDFE47" w14:textId="21B6CD4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255698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5B0E43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radadj</w:t>
            </w:r>
            <w:r w:rsidRPr="009626A0">
              <w:rPr>
                <w:b/>
                <w:szCs w:val="20"/>
              </w:rPr>
              <w:t>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2F5270" w14:textId="211F55C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Monthly (January to December) slope in air temperature range adjustment to degree-day equation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7A91B0" w14:textId="214260AD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408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3C7796" w14:textId="14AE1DDD" w:rsidR="003D0C5A" w:rsidRPr="009626A0" w:rsidRDefault="0027730A" w:rsidP="003D0C5A">
            <w:pPr>
              <w:pStyle w:val="TableCellBody"/>
              <w:jc w:val="center"/>
              <w:rPr>
                <w:szCs w:val="20"/>
              </w:rPr>
            </w:pPr>
            <w:r w:rsidRPr="0027730A">
              <w:rPr>
                <w:szCs w:val="20"/>
                <w:highlight w:val="red"/>
              </w:rPr>
              <w:t>1</w:t>
            </w:r>
            <w:r w:rsidR="003D0C5A" w:rsidRPr="0027730A">
              <w:rPr>
                <w:szCs w:val="20"/>
                <w:highlight w:val="red"/>
              </w:rPr>
              <w:t>/</w:t>
            </w:r>
            <w:r w:rsidR="003D0C5A" w:rsidRPr="0027730A">
              <w:rPr>
                <w:szCs w:val="20"/>
              </w:rPr>
              <w:t xml:space="preserve"> </w:t>
            </w:r>
            <w:r w:rsidR="003D0C5A"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4809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853B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9365B3A" w14:textId="518E45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8CD74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19344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_sppt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FF7E655" w14:textId="729F9AB3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szCs w:val="20"/>
              </w:rPr>
              <w:t xml:space="preserve">Adjustment factor for computed solar radiation for summer day with greater than </w:t>
            </w:r>
            <w:r w:rsidRPr="00C21981">
              <w:rPr>
                <w:b/>
                <w:szCs w:val="20"/>
              </w:rPr>
              <w:t>ppt_rad_adj</w:t>
            </w:r>
            <w:r w:rsidRPr="00C21981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C21981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4C107D" w14:textId="2EF66DEB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215B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BBD8A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851C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A12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06829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67F00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FB97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radj</w:t>
            </w:r>
            <w:r w:rsidRPr="009626A0">
              <w:rPr>
                <w:b/>
                <w:szCs w:val="20"/>
              </w:rPr>
              <w:t>_wppt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E6BEBA" w14:textId="5DC4D58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 xml:space="preserve">Adjustment factor for computed solar radiation for winter day with greater than </w:t>
            </w:r>
            <w:r w:rsidRPr="00517736">
              <w:rPr>
                <w:b/>
                <w:szCs w:val="20"/>
              </w:rPr>
              <w:t>ppt_rad_adj</w:t>
            </w:r>
            <w:r w:rsidRPr="00517736">
              <w:rPr>
                <w:szCs w:val="20"/>
              </w:rPr>
              <w:t xml:space="preserve"> inches</w:t>
            </w:r>
            <w:r w:rsidR="00176722">
              <w:rPr>
                <w:szCs w:val="20"/>
              </w:rPr>
              <w:t xml:space="preserve"> of</w:t>
            </w:r>
            <w:r w:rsidRPr="00517736">
              <w:rPr>
                <w:szCs w:val="20"/>
              </w:rPr>
              <w:t xml:space="preserve">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2FDA29" w14:textId="3BEC4EFC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122A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2B06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9CD9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3F29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1A92D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8D6A8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486D9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A03348" w14:textId="6340D5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</w:t>
            </w:r>
            <w:r w:rsidR="00176722">
              <w:rPr>
                <w:szCs w:val="20"/>
              </w:rPr>
              <w:t>)</w:t>
            </w:r>
            <w:r w:rsidRPr="00517736">
              <w:rPr>
                <w:szCs w:val="20"/>
              </w:rPr>
              <w:t xml:space="preserve"> maximum fraction of the potential solar radiation that may reach the ground due to haze, dust, smog, and so forth,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DC48AB" w14:textId="351FE35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BDC97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89D5E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84A5A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78D28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44860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0FA73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EB7AD5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tmax</w:t>
            </w:r>
            <w:r w:rsidRPr="009626A0">
              <w:rPr>
                <w:b/>
                <w:szCs w:val="20"/>
              </w:rPr>
              <w:t>_index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27CDD" w14:textId="06E47B8E" w:rsidR="003D0C5A" w:rsidRPr="005A1AB1" w:rsidRDefault="003D0C5A" w:rsidP="003D0C5A">
            <w:pPr>
              <w:pStyle w:val="TableCellBody"/>
              <w:rPr>
                <w:b/>
                <w:szCs w:val="20"/>
              </w:rPr>
            </w:pPr>
            <w:r w:rsidRPr="005A1AB1">
              <w:rPr>
                <w:szCs w:val="20"/>
              </w:rPr>
              <w:t>Monthly (January to December) index temperature used to determine precipitation adjustments to solar radiation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CE6FA" w14:textId="67437100" w:rsidR="003D0C5A" w:rsidRPr="005A1AB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A1AB1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5E39B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98288" w14:textId="77777777" w:rsidR="003D0C5A" w:rsidRPr="005A1AB1" w:rsidRDefault="003D0C5A" w:rsidP="003D0C5A">
            <w:pPr>
              <w:pStyle w:val="tablecell-centered"/>
              <w:rPr>
                <w:szCs w:val="20"/>
              </w:rPr>
            </w:pPr>
            <w:r w:rsidRPr="005A1AB1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C171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-10.0 to 110.0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64A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57FC9C06" w14:textId="387EE6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solrad_module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B54BAD">
              <w:rPr>
                <w:rFonts w:ascii="Courier New" w:hAnsi="Courier New" w:cs="Courier New"/>
                <w:szCs w:val="20"/>
              </w:rPr>
              <w:t>dd</w:t>
            </w:r>
            <w:r>
              <w:rPr>
                <w:rFonts w:ascii="Courier New" w:hAnsi="Courier New" w:cs="Courier New"/>
                <w:szCs w:val="20"/>
              </w:rPr>
              <w:t>solrad</w:t>
            </w:r>
          </w:p>
        </w:tc>
      </w:tr>
      <w:tr w:rsidR="003D0C5A" w14:paraId="07C4145E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25AF54" w14:textId="77777777" w:rsidR="003D0C5A" w:rsidRPr="00330DD1" w:rsidRDefault="003D0C5A" w:rsidP="003D0C5A">
            <w:pPr>
              <w:pStyle w:val="TableSpanner"/>
            </w:pPr>
            <w:r>
              <w:t>Potential evapotranspiration d</w:t>
            </w:r>
            <w:r w:rsidRPr="00330DD1">
              <w:t>istribution</w:t>
            </w:r>
          </w:p>
        </w:tc>
      </w:tr>
      <w:tr w:rsidR="003D0C5A" w14:paraId="439B1B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4E0E87" w14:textId="03C189A0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crop_coef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90033F" w14:textId="2CD9F554" w:rsidR="003D0C5A" w:rsidRPr="00E7110A" w:rsidRDefault="003D0C5A" w:rsidP="003D0C5A">
            <w:pPr>
              <w:pStyle w:val="TableCellBody"/>
              <w:rPr>
                <w:b/>
                <w:szCs w:val="20"/>
              </w:rPr>
            </w:pPr>
            <w:r w:rsidRPr="00E7110A">
              <w:rPr>
                <w:szCs w:val="20"/>
              </w:rPr>
              <w:t>Monthly (January to December) crop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D9562F" w14:textId="285C064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CC4228" w14:textId="6D696293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312E6C1" w14:textId="7EF7A11D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72B3502" w14:textId="6D53832A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 xml:space="preserve">0.0 to </w:t>
            </w:r>
            <w:r>
              <w:rPr>
                <w:szCs w:val="20"/>
              </w:rPr>
              <w:t>2</w:t>
            </w:r>
            <w:r w:rsidRPr="0051022D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9D5EB9" w14:textId="25717E2B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47C69C" w14:textId="5D835880" w:rsidR="003D0C5A" w:rsidRPr="0051022D" w:rsidRDefault="003D0C5A" w:rsidP="003D0C5A">
            <w:pPr>
              <w:pStyle w:val="tablecell-centered"/>
              <w:rPr>
                <w:szCs w:val="20"/>
              </w:rPr>
            </w:pPr>
            <w:r w:rsidRPr="0051022D">
              <w:rPr>
                <w:b/>
                <w:szCs w:val="20"/>
              </w:rPr>
              <w:t xml:space="preserve">et_module </w:t>
            </w:r>
            <w:r w:rsidRPr="0051022D">
              <w:rPr>
                <w:szCs w:val="20"/>
              </w:rPr>
              <w:t xml:space="preserve">= </w:t>
            </w:r>
            <w:r w:rsidRPr="0051022D">
              <w:rPr>
                <w:rFonts w:ascii="Courier New" w:hAnsi="Courier New" w:cs="Courier New"/>
                <w:szCs w:val="20"/>
              </w:rPr>
              <w:t>potet_p</w:t>
            </w:r>
            <w:r>
              <w:rPr>
                <w:rFonts w:ascii="Courier New" w:hAnsi="Courier New" w:cs="Courier New"/>
                <w:szCs w:val="20"/>
              </w:rPr>
              <w:t>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6D6128A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AA405AA" w14:textId="6926B540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epan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79F817" w14:textId="0D044F8A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Monthly (January to December) evaporation pan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2F6012" w14:textId="796C1B33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7858AF3" w14:textId="435C6AF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306226" w14:textId="4B804DE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32056C" w14:textId="1438D43C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06F439" w14:textId="6332C24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D40F71" w14:textId="2D55399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potet_pan</w:t>
            </w:r>
          </w:p>
        </w:tc>
      </w:tr>
      <w:tr w:rsidR="003D0C5A" w14:paraId="042282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7F91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hamon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8FDED89" w14:textId="02A962CF" w:rsidR="003D0C5A" w:rsidRPr="00E7110A" w:rsidRDefault="003D0C5A" w:rsidP="003D0C5A">
            <w:pPr>
              <w:pStyle w:val="TableCellBody"/>
              <w:rPr>
                <w:rFonts w:ascii="Courier New" w:hAnsi="Courier New" w:cs="Courier New"/>
                <w:b/>
                <w:szCs w:val="20"/>
              </w:rPr>
            </w:pPr>
            <w:r w:rsidRPr="00E7110A">
              <w:rPr>
                <w:szCs w:val="20"/>
              </w:rPr>
              <w:t>Monthly (January to December) air temperature coefficient used in Hamon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8E7B49" w14:textId="785F6B52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1C632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15B66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02527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0.004 to 0.008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22BE62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EE6195" w14:textId="29B19B6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potet_hamon</w:t>
            </w:r>
          </w:p>
        </w:tc>
      </w:tr>
      <w:tr w:rsidR="003D0C5A" w14:paraId="710BB5C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55F5398" w14:textId="65DB543E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lastRenderedPageBreak/>
              <w:t>hru_humidity_sta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16DA6A" w14:textId="2A3BC01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>Index of humidity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8C5F970" w14:textId="51460076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FF0ADE" w14:textId="058C863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509D92" w14:textId="7B067DB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B9C95A" w14:textId="4310DD9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nhumid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16E36F8" w14:textId="7911F87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3FA78E" w14:textId="4174FA4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9626A0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humid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0CB567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B0374A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hru_pansta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9F54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Index of pan evaporation station used to compute HRU potential ET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7D6E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7C6A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62A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C98F18D" w14:textId="188389E0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 to </w:t>
            </w:r>
            <w:r w:rsidRPr="00E7110A">
              <w:rPr>
                <w:b/>
                <w:szCs w:val="20"/>
              </w:rPr>
              <w:t>nevap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777688" w14:textId="6FF20EA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C0AFDBF" w14:textId="678F327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pan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="00673279" w:rsidRPr="009626A0">
              <w:rPr>
                <w:b/>
                <w:szCs w:val="20"/>
              </w:rPr>
              <w:t>n</w:t>
            </w:r>
            <w:r w:rsidR="00673279">
              <w:rPr>
                <w:b/>
                <w:szCs w:val="20"/>
              </w:rPr>
              <w:t>evap</w:t>
            </w:r>
            <w:r>
              <w:rPr>
                <w:b/>
                <w:szCs w:val="20"/>
              </w:rPr>
              <w:t xml:space="preserve"> </w:t>
            </w:r>
            <w:r w:rsidRPr="009626A0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6B24AF9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5F26AF" w14:textId="115CA7D6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300634">
              <w:rPr>
                <w:b/>
                <w:szCs w:val="20"/>
                <w:highlight w:val="green"/>
              </w:rPr>
              <w:t>hru_windspeed_sta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45BF9FE" w14:textId="2A9F71F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6F47E0">
              <w:rPr>
                <w:szCs w:val="20"/>
              </w:rPr>
              <w:t xml:space="preserve">Index of </w:t>
            </w:r>
            <w:r>
              <w:rPr>
                <w:szCs w:val="20"/>
              </w:rPr>
              <w:t>wind speed</w:t>
            </w:r>
            <w:r w:rsidRPr="006F47E0">
              <w:rPr>
                <w:szCs w:val="20"/>
              </w:rPr>
              <w:t xml:space="preserve"> measurement station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9246C2" w14:textId="41E3030B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1B1773D" w14:textId="3CF8845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38352E" w14:textId="24F9615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5CED44" w14:textId="0E18CDE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6618F">
              <w:rPr>
                <w:szCs w:val="20"/>
              </w:rPr>
              <w:t xml:space="preserve"> to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073573" w14:textId="689FFBB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69A5E6A" w14:textId="5C87C14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pm_sta</w:t>
            </w:r>
            <w:r>
              <w:rPr>
                <w:szCs w:val="20"/>
              </w:rPr>
              <w:t xml:space="preserve"> and</w:t>
            </w:r>
            <w:r w:rsidRPr="009626A0">
              <w:rPr>
                <w:szCs w:val="20"/>
              </w:rPr>
              <w:t xml:space="preserve"> </w:t>
            </w:r>
            <w:r w:rsidRPr="0066618F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wind</w:t>
            </w:r>
            <w:r w:rsidRPr="009626A0">
              <w:rPr>
                <w:szCs w:val="20"/>
              </w:rPr>
              <w:t xml:space="preserve"> &gt;</w:t>
            </w:r>
            <w:r>
              <w:rPr>
                <w:szCs w:val="20"/>
              </w:rPr>
              <w:t xml:space="preserve">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3D0C5A" w14:paraId="14A6BD9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3E2B7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hs</w:t>
            </w:r>
            <w:r w:rsidRPr="009626A0">
              <w:rPr>
                <w:b/>
                <w:szCs w:val="20"/>
              </w:rPr>
              <w:t>_krs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66FB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Hargreaves-Samani potential ET computations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9C88026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E8DBE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F497C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4D0626" w14:textId="59348D68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>0.01 to 0.24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F1AC89" w14:textId="4A7715C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0.0135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C74B73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hs</w:t>
            </w:r>
          </w:p>
        </w:tc>
      </w:tr>
      <w:tr w:rsidR="003D0C5A" w14:paraId="6AF81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83FAA7" w14:textId="310B0EA1" w:rsidR="003D0C5A" w:rsidRPr="00384494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 w:rsidRPr="00384494">
              <w:rPr>
                <w:b/>
                <w:szCs w:val="20"/>
                <w:highlight w:val="green"/>
              </w:rPr>
              <w:t>humidity_percent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33DB0B" w14:textId="2E93293F" w:rsidR="003D0C5A" w:rsidRPr="009626A0" w:rsidRDefault="00673279" w:rsidP="003D0C5A">
            <w:pPr>
              <w:pStyle w:val="TableCellBody"/>
              <w:rPr>
                <w:szCs w:val="20"/>
              </w:rPr>
            </w:pPr>
            <w:r w:rsidRPr="008D7430">
              <w:rPr>
                <w:szCs w:val="20"/>
              </w:rPr>
              <w:t>Monthly</w:t>
            </w:r>
            <w:r w:rsidR="003D0C5A" w:rsidRPr="008D7430">
              <w:rPr>
                <w:szCs w:val="20"/>
              </w:rPr>
              <w:t xml:space="preserve"> humidity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6710EE" w14:textId="67A9382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  <w:r w:rsidRPr="00E7110A">
              <w:rPr>
                <w:szCs w:val="20"/>
              </w:rPr>
              <w:t>,</w:t>
            </w:r>
            <w:r w:rsidRPr="00E7110A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0175CA" w14:textId="61DC2DE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10C5FD" w14:textId="08BED62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percentage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83B45" w14:textId="1CE7404E" w:rsidR="003D0C5A" w:rsidRPr="00E7110A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E7110A">
              <w:rPr>
                <w:rStyle w:val="CommentReference"/>
                <w:sz w:val="20"/>
                <w:szCs w:val="20"/>
              </w:rPr>
              <w:t xml:space="preserve">0.0 to </w:t>
            </w:r>
            <w:r>
              <w:rPr>
                <w:rStyle w:val="CommentReference"/>
                <w:sz w:val="20"/>
                <w:szCs w:val="20"/>
              </w:rPr>
              <w:t>100.0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56C764" w14:textId="77855DA3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C34F2" w14:textId="4B2B88C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253D9A">
              <w:rPr>
                <w:szCs w:val="20"/>
              </w:rPr>
              <w:t xml:space="preserve"> or potet</w:t>
            </w:r>
            <w:r>
              <w:rPr>
                <w:rFonts w:ascii="Courier New" w:hAnsi="Courier New" w:cs="Courier New"/>
                <w:szCs w:val="20"/>
              </w:rPr>
              <w:t>_pt</w:t>
            </w:r>
            <w:r w:rsidRPr="00253D9A">
              <w:rPr>
                <w:szCs w:val="20"/>
              </w:rPr>
              <w:t xml:space="preserve"> and humidity is not specified in a CBH File</w:t>
            </w:r>
          </w:p>
        </w:tc>
      </w:tr>
      <w:tr w:rsidR="003D0C5A" w14:paraId="38DB40A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C2F056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8B07D4" w14:textId="55202C64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B84221" w14:textId="084F636F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CDDE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D71D66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8FA693" w14:textId="6B82C9C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59304A">
              <w:rPr>
                <w:szCs w:val="20"/>
                <w:highlight w:val="green"/>
              </w:rPr>
              <w:t>-0.5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F62B0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DE36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320E1D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4D0C75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jh_coef_hru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E3B5A6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Air temperature coefficient used in Jensen-Haise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6BC96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EBFCC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74E1B8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per degrees Fahrenheit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835985" w14:textId="2DA9162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-99.0 to 150.0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C0E1BB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13.0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44ABB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jh</w:t>
            </w:r>
          </w:p>
        </w:tc>
      </w:tr>
      <w:tr w:rsidR="003D0C5A" w14:paraId="593AB9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289198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pm_d_coef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0A53858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D wind speed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6F5BD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221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EE142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seconds</w:t>
            </w:r>
            <w:r w:rsidRPr="009626A0">
              <w:rPr>
                <w:szCs w:val="20"/>
              </w:rPr>
              <w:t>/</w:t>
            </w:r>
            <w:r>
              <w:rPr>
                <w:szCs w:val="20"/>
              </w:rPr>
              <w:t xml:space="preserve"> meter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87CC6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0.25 to 0.45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BA242C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0.34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0A9D20" w14:textId="66394E9E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58CD2DA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E1CA48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pm_n_coef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19F390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Penman-Monteith potential ET N temperature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A1B92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47C3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367F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degrees Celsius per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CDD81C" w14:textId="77777777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850.0 to 950.0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E89219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900.0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39A073" w14:textId="52FF87A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pm</w:t>
            </w:r>
            <w:r w:rsidRPr="00483DAA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3D0C5A" w14:paraId="4B1437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A29FCA" w14:textId="0D5FF4FD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potet_cbh_adj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D8CD78" w14:textId="3AFE00B0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Monthly (January to December) adjustment factor to potential evapotranspiration specified in CBH Files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4F3A33" w14:textId="77B2354D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E78ACEA" w14:textId="0AB3B6B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8E668D" w14:textId="23EBA98F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degrees d</w:t>
            </w:r>
            <w:r w:rsidRPr="009626A0">
              <w:rPr>
                <w:szCs w:val="20"/>
              </w:rPr>
              <w:t>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000E506" w14:textId="12DD37C6" w:rsidR="003D0C5A" w:rsidRPr="00B54BAD" w:rsidRDefault="003D0C5A" w:rsidP="003D0C5A">
            <w:pPr>
              <w:pStyle w:val="tablecell-centered"/>
              <w:rPr>
                <w:rStyle w:val="CommentReference"/>
                <w:sz w:val="20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D5EDAB0" w14:textId="77671035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E161E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AF88508" w14:textId="1B9E7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climate_hru</w:t>
            </w:r>
          </w:p>
        </w:tc>
      </w:tr>
      <w:tr w:rsidR="003D0C5A" w14:paraId="4C3B2E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25E0DC7" w14:textId="77777777" w:rsidR="003D0C5A" w:rsidRPr="00A669C9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pt_alpha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3738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Monthly (January to December) adjustment factor used in Priestly-Taylor potential ET computations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3823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  <w:r w:rsidRPr="009626A0">
              <w:rPr>
                <w:szCs w:val="20"/>
              </w:rPr>
              <w:t>,</w:t>
            </w:r>
            <w:r w:rsidRPr="009626A0">
              <w:rPr>
                <w:b/>
                <w:szCs w:val="20"/>
              </w:rPr>
              <w:t xml:space="preserve">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79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C8ABE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8E816" w14:textId="77777777" w:rsidR="003D0C5A" w:rsidRPr="009626A0" w:rsidRDefault="003D0C5A" w:rsidP="003D0C5A">
            <w:pPr>
              <w:pStyle w:val="tablecell-centered"/>
              <w:rPr>
                <w:rStyle w:val="CommentReference"/>
                <w:szCs w:val="20"/>
              </w:rPr>
            </w:pPr>
            <w:r w:rsidRPr="00B54BAD">
              <w:rPr>
                <w:rStyle w:val="CommentReference"/>
                <w:sz w:val="20"/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C5BED" w14:textId="77777777" w:rsidR="003D0C5A" w:rsidRPr="00E161E0" w:rsidRDefault="003D0C5A" w:rsidP="003D0C5A">
            <w:pPr>
              <w:pStyle w:val="tablecell-centered"/>
              <w:rPr>
                <w:szCs w:val="20"/>
              </w:rPr>
            </w:pPr>
            <w:r w:rsidRPr="00E161E0">
              <w:rPr>
                <w:szCs w:val="20"/>
              </w:rPr>
              <w:t>1.26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290F54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2B79CD">
              <w:rPr>
                <w:rFonts w:ascii="Courier New" w:hAnsi="Courier New" w:cs="Courier New"/>
                <w:szCs w:val="20"/>
              </w:rPr>
              <w:t>potet_</w:t>
            </w:r>
            <w:r>
              <w:rPr>
                <w:rFonts w:ascii="Courier New" w:hAnsi="Courier New" w:cs="Courier New"/>
                <w:szCs w:val="20"/>
              </w:rPr>
              <w:t>pt</w:t>
            </w:r>
          </w:p>
        </w:tc>
      </w:tr>
      <w:tr w:rsidR="003D0C5A" w14:paraId="1B019B68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69E84D" w14:textId="77777777" w:rsidR="003D0C5A" w:rsidRPr="00330DD1" w:rsidRDefault="003D0C5A" w:rsidP="003D0C5A">
            <w:pPr>
              <w:pStyle w:val="TableSpanner"/>
            </w:pPr>
            <w:r w:rsidRPr="00330DD1">
              <w:t>Evapotranspiration</w:t>
            </w:r>
            <w:r>
              <w:t xml:space="preserve"> and s</w:t>
            </w:r>
            <w:r w:rsidRPr="00330DD1">
              <w:t>ublimation</w:t>
            </w:r>
          </w:p>
        </w:tc>
      </w:tr>
      <w:tr w:rsidR="003D0C5A" w14:paraId="3CDACD2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B398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fall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F06D2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The solar date (number of days after winter solstice) of the first killing frost of the fall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977A4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3A0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F988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2E56DB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6AF87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264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E6BC8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197690E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FC0EC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frost_temp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0D0C7EE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Temperature of killing frost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92E028" w14:textId="4A70E9DE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AE518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7B3AC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D8BCD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-10.0 to 32.0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75B3B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05897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3D0C5A" w14:paraId="5E79B02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A1305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lastRenderedPageBreak/>
              <w:t>potet</w:t>
            </w:r>
            <w:r w:rsidRPr="009626A0">
              <w:rPr>
                <w:b/>
                <w:szCs w:val="20"/>
              </w:rPr>
              <w:t>_sublim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C7D484" w14:textId="508122F9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Fraction of potential ET that is sublimated from snow in the canopy and snowpack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B30A93E" w14:textId="5CC0F04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D9687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899F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AE79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 to 0.75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8709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808BA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15D86D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687E8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rad</w:t>
            </w:r>
            <w:r w:rsidRPr="009626A0">
              <w:rPr>
                <w:b/>
                <w:szCs w:val="20"/>
              </w:rPr>
              <w:t>_trncf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CCAA74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Transmission coefficient for short-wave radiation through the winter vegetation canopy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7F5B0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1D4036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30A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FCAA1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41700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7004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BAA7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AEB68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F5B90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Soil type of each HRU (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=sand;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=loam;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9626A0">
              <w:rPr>
                <w:szCs w:val="20"/>
              </w:rPr>
              <w:t>=clay)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C8A0A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C90A3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C9942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1AD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AFBD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F8394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EDB248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BF389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spring</w:t>
            </w:r>
            <w:r w:rsidRPr="009626A0">
              <w:rPr>
                <w:b/>
                <w:szCs w:val="20"/>
              </w:rPr>
              <w:t>_frost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EAE128" w14:textId="7F9D17D3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CC8F6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A5398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CE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solar date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580D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D00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111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AF79A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transp_frost</w:t>
            </w:r>
          </w:p>
        </w:tc>
      </w:tr>
      <w:tr w:rsidR="003D0C5A" w14:paraId="64A36EB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16457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_beg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738C9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begin summing maximum air temperature for each HRU; when sum is greater than or equal to </w:t>
            </w:r>
            <w:r w:rsidRPr="009626A0">
              <w:rPr>
                <w:b/>
                <w:szCs w:val="20"/>
              </w:rPr>
              <w:t>transp_tmax</w:t>
            </w:r>
            <w:r>
              <w:rPr>
                <w:szCs w:val="20"/>
              </w:rPr>
              <w:t>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0E57D0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FB7A1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88D0A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B964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 to 12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6070F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D9BF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7757840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CDB27A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_end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8C8B28" w14:textId="63DFBEE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Month to stop transpiration computations; transpiration is computed </w:t>
            </w:r>
            <w:r w:rsidR="002D008A">
              <w:rPr>
                <w:szCs w:val="20"/>
              </w:rPr>
              <w:t>through the</w:t>
            </w:r>
            <w:r w:rsidRPr="009626A0">
              <w:rPr>
                <w:szCs w:val="20"/>
              </w:rPr>
              <w:t xml:space="preserve"> end of previous month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0C349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EAC0F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FA2D9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month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38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 to 13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7BB105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E6F85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2CBD824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371A91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transp</w:t>
            </w:r>
            <w:r w:rsidRPr="009626A0">
              <w:rPr>
                <w:b/>
                <w:szCs w:val="20"/>
              </w:rPr>
              <w:t>_tmax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16E9C" w14:textId="19AB8A33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Temperature index to determine the specific date of the start of the transpiration period; the maximum air temperature for each HRU is summed starting with the first day of month </w:t>
            </w:r>
            <w:r w:rsidRPr="009626A0">
              <w:rPr>
                <w:b/>
                <w:szCs w:val="20"/>
              </w:rPr>
              <w:t>transp_beg</w:t>
            </w:r>
            <w:r w:rsidRPr="009626A0">
              <w:rPr>
                <w:szCs w:val="20"/>
              </w:rPr>
              <w:t>; when the sum exceeds this index, transpiration begins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D55F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229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42C0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b/>
                <w:szCs w:val="20"/>
              </w:rPr>
              <w:t>temp_units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7B2B8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2432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D16BF8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transp_module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transp_tindex</w:t>
            </w:r>
          </w:p>
        </w:tc>
      </w:tr>
      <w:tr w:rsidR="003D0C5A" w14:paraId="67E0A1B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D3B52B3" w14:textId="77777777" w:rsidR="003D0C5A" w:rsidRPr="00330DD1" w:rsidRDefault="003D0C5A" w:rsidP="003D0C5A">
            <w:pPr>
              <w:pStyle w:val="TableSpanner"/>
            </w:pPr>
            <w:r w:rsidRPr="00330DD1">
              <w:t>Interception</w:t>
            </w:r>
          </w:p>
        </w:tc>
      </w:tr>
      <w:tr w:rsidR="003D0C5A" w14:paraId="14CFF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A92A6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</w:t>
            </w:r>
            <w:r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CD4083" w14:textId="77777777" w:rsidR="003D0C5A" w:rsidRPr="00CD4135" w:rsidRDefault="003D0C5A" w:rsidP="003D0C5A">
            <w:pPr>
              <w:pStyle w:val="TableCellBody"/>
              <w:rPr>
                <w:szCs w:val="20"/>
              </w:rPr>
            </w:pPr>
            <w:r w:rsidRPr="00CD4135">
              <w:rPr>
                <w:szCs w:val="20"/>
              </w:rPr>
              <w:t>Vegetation cover type for each HRU (0=bare soil; 1=grasses; 2=shrubs; 3=trees; 4=coniferous)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309B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D413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D633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CD4135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775E6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D4135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6C9F2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238FC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FF7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3DE56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EF71E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F0A5EB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Summer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1A18C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34DC5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6A87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A8A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77AB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C4CA4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F0C33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8959AA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covden</w:t>
            </w:r>
            <w:r w:rsidRPr="009626A0">
              <w:rPr>
                <w:b/>
                <w:szCs w:val="20"/>
              </w:rPr>
              <w:t>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5B898F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Winter vegetation cover density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8B8FAF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8051D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D047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53BB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44CBC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4AF0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D0FF61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7DCC4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snow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F129B9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Snow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76A2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0883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D6F1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E9C9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EBB3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4A00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09B75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86118C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srain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00D2F5" w14:textId="77777777" w:rsidR="003D0C5A" w:rsidRPr="009626A0" w:rsidRDefault="003D0C5A" w:rsidP="003D0C5A">
            <w:pPr>
              <w:pStyle w:val="TableCellBody"/>
              <w:tabs>
                <w:tab w:val="left" w:pos="4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Summer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AA99EC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83C09D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25329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7CE7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C646FD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jc w:val="left"/>
              <w:rPr>
                <w:szCs w:val="20"/>
              </w:rPr>
            </w:pPr>
            <w:r>
              <w:rPr>
                <w:szCs w:val="20"/>
              </w:rPr>
              <w:tab/>
            </w: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E9E3952" w14:textId="77777777" w:rsidR="003D0C5A" w:rsidRPr="009626A0" w:rsidRDefault="003D0C5A" w:rsidP="003D0C5A">
            <w:pPr>
              <w:pStyle w:val="tablecell-centered"/>
              <w:tabs>
                <w:tab w:val="center" w:pos="306"/>
              </w:tabs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DA2A42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7ACC23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wrain</w:t>
            </w:r>
            <w:r w:rsidRPr="009626A0">
              <w:rPr>
                <w:b/>
                <w:szCs w:val="20"/>
              </w:rPr>
              <w:t>_intcp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D8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Winter rain interception storage capacity for the major vegetation type in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424C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492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81D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00B9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898F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604A4E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CB9914A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37FE67A" w14:textId="00C0F2F5" w:rsidR="003D0C5A" w:rsidRPr="00330DD1" w:rsidRDefault="003D0C5A" w:rsidP="003D0C5A">
            <w:pPr>
              <w:pStyle w:val="TableSpanner"/>
            </w:pPr>
            <w:r>
              <w:t xml:space="preserve">Snow </w:t>
            </w:r>
            <w:r w:rsidR="00673279">
              <w:t>c</w:t>
            </w:r>
            <w:r w:rsidR="00673279" w:rsidRPr="00330DD1">
              <w:t>omputations</w:t>
            </w:r>
          </w:p>
        </w:tc>
      </w:tr>
      <w:tr w:rsidR="003D0C5A" w14:paraId="51279CD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079B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2B71C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67A0DD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930325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EC798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4FE4C9D" w14:textId="47B724A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0.5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ACDFB7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34518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E6765E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B8384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_rnm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53A54D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Fraction of rain in a mixed precipitation event above which the snow albedo is not reset; applied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0F96D17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DAD76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8698A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9A4F6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0.4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4E00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7292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A95E1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FBD9C7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7A48B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Minimum snowfall, in water equivalent, needed to reset snow albedo during the snowpack accumulation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E04E40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26BA8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CDA4C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B365B73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5F34B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27697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60046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F5BE4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albset</w:t>
            </w:r>
            <w:r w:rsidRPr="009626A0">
              <w:rPr>
                <w:b/>
                <w:szCs w:val="20"/>
              </w:rPr>
              <w:t>_snm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1A60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 xml:space="preserve">Minimum snowfall, in water equivalent, needed to reset </w:t>
            </w:r>
            <w:r w:rsidRPr="00517736">
              <w:rPr>
                <w:szCs w:val="20"/>
              </w:rPr>
              <w:lastRenderedPageBreak/>
              <w:t>snow albedo during the snowpack melt stage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69B142B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6615CF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380AB4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FF843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580103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FBE15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E9ABF5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39602AB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cecn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F115E9" w14:textId="79DE8140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Monthly (January to December) convection condensation energy coefficient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E289E6" w14:textId="5FF5F5A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8D118F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8B6A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calories per degree Celsius &gt; 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33CC375" w14:textId="2A9D5314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0.02.0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233A7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86D4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C2E178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1AACD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0952615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Initial density of new-fallen snow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4E29711" w14:textId="5354C49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CA6429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713702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5837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6242F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ECE5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2EACD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4953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den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1D3367" w14:textId="77777777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Average maximum snowpack density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49B894" w14:textId="541AEF2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3AEE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DD153E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grams/cubic centimeters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84DCD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0.1 to 0.8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809F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43A3A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83243E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E92D1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A669C9">
              <w:rPr>
                <w:b/>
                <w:szCs w:val="20"/>
              </w:rPr>
              <w:t>emis</w:t>
            </w:r>
            <w:r w:rsidRPr="009626A0">
              <w:rPr>
                <w:b/>
                <w:szCs w:val="20"/>
              </w:rPr>
              <w:t>_noppt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74C5D1" w14:textId="60A1106F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Average emissivity of air on days without precipitation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D5CEAB" w14:textId="1F9F4BB0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7667DF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B52B6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0CBD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0.757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B8A1A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0.757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1ED73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2C6AD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62B0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freeh2o</w:t>
            </w:r>
            <w:r w:rsidRPr="009626A0">
              <w:rPr>
                <w:b/>
                <w:szCs w:val="20"/>
              </w:rPr>
              <w:t>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15686E" w14:textId="3E0C6DA6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Free-water holding capacity of snowpack expressed as a decimal fraction of the frozen water content of the snowpack (</w:t>
            </w:r>
            <w:r w:rsidRPr="00517736">
              <w:rPr>
                <w:i/>
                <w:szCs w:val="20"/>
              </w:rPr>
              <w:t>pk_ice</w:t>
            </w:r>
            <w:r w:rsidRPr="00517736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43315" w14:textId="15EDD0C8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D386E6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8F0C4C8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B9F23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38D0A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E6513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FC8F42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ECB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_deplcrv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6A68EE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Index number for the snowpack areal depletion curve associated with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870CA" w14:textId="77777777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51BD8D0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597EE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62782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 xml:space="preserve">1 to </w:t>
            </w:r>
            <w:r w:rsidRPr="00517736">
              <w:rPr>
                <w:b/>
                <w:szCs w:val="20"/>
              </w:rPr>
              <w:t>ndepl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06538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BC06AAA" w14:textId="22406CA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828C07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4BEB9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_force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A98DA44" w14:textId="0CD6401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force snowpack to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FA2C5C" w14:textId="7B710EB1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848E1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4C5CA1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8A568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25F1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140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ADA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AA5DDA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E6C226A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melt</w:t>
            </w:r>
            <w:r w:rsidRPr="009626A0">
              <w:rPr>
                <w:b/>
                <w:szCs w:val="20"/>
              </w:rPr>
              <w:t>_look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713B83" w14:textId="70E16F59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Julian date to start looking for spring snowmelt stage; varies with region depending on length of time that permanent snowpack exists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04E5EF" w14:textId="29F2EFBD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F5D76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5501CC" w14:textId="77777777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Julian 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C32F3A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1 to 366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BA5A4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90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2760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78B957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36648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settle</w:t>
            </w:r>
            <w:r w:rsidRPr="009626A0">
              <w:rPr>
                <w:b/>
                <w:szCs w:val="20"/>
              </w:rPr>
              <w:t>_const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9BA9237" w14:textId="7777777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szCs w:val="20"/>
              </w:rPr>
              <w:t>Snowpack settlement time constant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5880A4A" w14:textId="6623CD6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D2C36">
              <w:rPr>
                <w:b/>
                <w:szCs w:val="20"/>
                <w:highlight w:val="green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EFFAF91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1FF4317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BD951C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C0E1F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4CDD5B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15D8BBB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048C99" w14:textId="4E682DC2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929F13" w14:textId="5C425D95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minimum snow-water equivalent (SWE) value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ED7F68" w14:textId="74CC2D16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3D9B03" w14:textId="473417B5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A70A0F3" w14:textId="75BB6EF0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DB6278" w14:textId="70547C4C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5D676B" w14:textId="584FF56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5534D6" w14:textId="242B18DA" w:rsidR="003D0C5A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65A0F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FE79D4" w14:textId="6A95F6F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4949A26" w14:textId="66DDCCAE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B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3EA7F5E" w14:textId="6C0D9D8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2511A4" w14:textId="61612DC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72287EA" w14:textId="528D6E6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C4CC7D" w14:textId="1F4F3B6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</w:t>
            </w:r>
            <w:r>
              <w:rPr>
                <w:szCs w:val="20"/>
              </w:rPr>
              <w:t>5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20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2E59EE4" w14:textId="4E73DD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0D759B" w14:textId="11624CA3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BF99A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B096A9" w14:textId="1FA2FE4F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90B56C" w14:textId="568205A6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C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CDCE1" w14:textId="67561546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C028C1E" w14:textId="6C7B044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8C60F59" w14:textId="1A19F7A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47A8DE" w14:textId="16AF414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01</w:t>
            </w:r>
            <w:r w:rsidRPr="009626A0">
              <w:rPr>
                <w:szCs w:val="20"/>
              </w:rPr>
              <w:t xml:space="preserve">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2616D3" w14:textId="3A52A7F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46961C" w14:textId="4ED030DA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086144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751E1A" w14:textId="6298D3EB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</w:t>
            </w:r>
            <w:r>
              <w:rPr>
                <w:b/>
                <w:szCs w:val="20"/>
              </w:rPr>
              <w:t>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107CB5" w14:textId="35DF1F7A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>rve D coefficient used in computing values off an S curve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28D2938" w14:textId="7CC86CBC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733C83" w14:textId="30005E0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E5281C" w14:textId="19235A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408EB2" w14:textId="2ADB871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</w:t>
            </w:r>
            <w:r>
              <w:rPr>
                <w:szCs w:val="20"/>
              </w:rPr>
              <w:t>3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4AEF1F2" w14:textId="7B20493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849BFE" w14:textId="2E0BA7D1" w:rsidR="003D0C5A" w:rsidRPr="00964300" w:rsidRDefault="003D0C5A" w:rsidP="003D0C5A">
            <w:pPr>
              <w:pStyle w:val="tablecell-centered"/>
              <w:rPr>
                <w:b/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=1</w:t>
            </w:r>
          </w:p>
        </w:tc>
      </w:tr>
      <w:tr w:rsidR="003D0C5A" w14:paraId="15C52E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0F17F2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_curve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BA79FE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Snow area depletion cu</w:t>
            </w:r>
            <w:r>
              <w:rPr>
                <w:szCs w:val="20"/>
              </w:rPr>
              <w:t xml:space="preserve">rve values, 11 values for each </w:t>
            </w:r>
            <w:r w:rsidRPr="009626A0">
              <w:rPr>
                <w:szCs w:val="20"/>
              </w:rPr>
              <w:t>curve (0.0 to 1.0 in 0.1 increments)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AD7B1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ndeplval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580C6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E1A12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F0B3D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30AC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474F97" w14:textId="4EC10A58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4300">
              <w:rPr>
                <w:b/>
                <w:szCs w:val="20"/>
              </w:rPr>
              <w:t>snarea_curve_flag</w:t>
            </w:r>
            <w:r>
              <w:rPr>
                <w:szCs w:val="20"/>
              </w:rPr>
              <w:t>=0</w:t>
            </w:r>
          </w:p>
        </w:tc>
      </w:tr>
      <w:tr w:rsidR="003D0C5A" w14:paraId="17D9DF3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881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snarea</w:t>
            </w:r>
            <w:r w:rsidRPr="009626A0">
              <w:rPr>
                <w:b/>
                <w:szCs w:val="20"/>
              </w:rPr>
              <w:t>_thresh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D652FA" w14:textId="25D66C1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Maximum threshold snowpack water equivalent below which the snow-covered-area curve is applied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A114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B6473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5D78C3B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2B9F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94E88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0AA14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5BD6A1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F50A2B" w14:textId="1A71A9B7" w:rsidR="003D0C5A" w:rsidRPr="00517736" w:rsidRDefault="003D0C5A" w:rsidP="003D0C5A">
            <w:pPr>
              <w:pStyle w:val="TableCellBody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snowpack_init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3F061" w14:textId="5D1C270F" w:rsidR="003D0C5A" w:rsidRPr="00517736" w:rsidRDefault="003D0C5A" w:rsidP="003D0C5A">
            <w:pPr>
              <w:pStyle w:val="TableCellBody"/>
              <w:rPr>
                <w:szCs w:val="20"/>
              </w:rPr>
            </w:pPr>
            <w:r w:rsidRPr="00517736">
              <w:rPr>
                <w:szCs w:val="20"/>
              </w:rPr>
              <w:t>Storage of snowpack in each HRU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779B47E" w14:textId="465EEBE4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0E3E43" w14:textId="428C5D86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7746D1" w14:textId="1DECB366" w:rsidR="003D0C5A" w:rsidRPr="00517736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517736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E4756E" w14:textId="184D705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0.0 to 5000.0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79A498" w14:textId="3E833DD6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AC5ECA" w14:textId="24667E0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A9159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1C53E8AB" w14:textId="77777777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tstorm_mo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197E3" w14:textId="1D8F93AD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517736">
              <w:rPr>
                <w:szCs w:val="20"/>
              </w:rPr>
              <w:t>Monthly indicator for prevalent storm type (</w:t>
            </w:r>
            <w:r w:rsidRPr="00517736">
              <w:rPr>
                <w:rFonts w:ascii="Courier New" w:hAnsi="Courier New" w:cs="Courier New"/>
                <w:szCs w:val="20"/>
              </w:rPr>
              <w:t>0</w:t>
            </w:r>
            <w:r w:rsidRPr="00517736">
              <w:rPr>
                <w:szCs w:val="20"/>
              </w:rPr>
              <w:t xml:space="preserve">=frontal storms; </w:t>
            </w:r>
            <w:r w:rsidRPr="00517736">
              <w:rPr>
                <w:rFonts w:ascii="Courier New" w:hAnsi="Courier New" w:cs="Courier New"/>
                <w:szCs w:val="20"/>
              </w:rPr>
              <w:t>1</w:t>
            </w:r>
            <w:r w:rsidRPr="00517736">
              <w:rPr>
                <w:szCs w:val="20"/>
              </w:rPr>
              <w:t>=convective storms)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CC4A7" w14:textId="2E0FBD99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517736">
              <w:rPr>
                <w:b/>
                <w:szCs w:val="20"/>
              </w:rPr>
              <w:t>nhru, nmonths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13374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FBB7C" w14:textId="77777777" w:rsidR="003D0C5A" w:rsidRPr="00517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517736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875CA" w14:textId="77777777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 w:rsidRPr="00517736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CB95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F41CE3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47580C6" w14:textId="77777777" w:rsidTr="00A30716">
        <w:trPr>
          <w:jc w:val="center"/>
        </w:trPr>
        <w:tc>
          <w:tcPr>
            <w:tcW w:w="14400" w:type="dxa"/>
            <w:gridSpan w:val="8"/>
            <w:tcBorders>
              <w:top w:val="nil"/>
              <w:bottom w:val="single" w:sz="4" w:space="0" w:color="auto"/>
            </w:tcBorders>
          </w:tcPr>
          <w:p w14:paraId="4DC89E80" w14:textId="36A4F4D0" w:rsidR="003D0C5A" w:rsidRPr="00A230FA" w:rsidRDefault="003D0C5A" w:rsidP="003D0C5A">
            <w:pPr>
              <w:pStyle w:val="tablecell-centered"/>
              <w:rPr>
                <w:szCs w:val="20"/>
                <w:highlight w:val="red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3D0C5A" w14:paraId="727286D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54B599" w14:textId="0907CD50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A048F1">
              <w:rPr>
                <w:b/>
                <w:szCs w:val="20"/>
                <w:highlight w:val="red"/>
              </w:rPr>
              <w:lastRenderedPageBreak/>
              <w:t>abl_elev_range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6C77A08" w14:textId="1A4777D7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025502">
              <w:rPr>
                <w:szCs w:val="20"/>
              </w:rPr>
              <w:t>Average HRU snowfield ablation zones elevation range or</w:t>
            </w:r>
            <w:r>
              <w:rPr>
                <w:szCs w:val="20"/>
              </w:rPr>
              <w:t xml:space="preserve"> approximate</w:t>
            </w:r>
            <w:r w:rsidRPr="00025502">
              <w:rPr>
                <w:szCs w:val="20"/>
              </w:rPr>
              <w:t xml:space="preserve"> median-min elev</w:t>
            </w:r>
            <w:r>
              <w:rPr>
                <w:szCs w:val="20"/>
              </w:rPr>
              <w:t>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A181BC" w14:textId="7CC6801F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FAFAD1" w14:textId="6D7353E9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74DE86" w14:textId="7FB0F2F3" w:rsidR="003D0C5A" w:rsidRPr="00A048F1" w:rsidRDefault="003D0C5A" w:rsidP="003D0C5A">
            <w:pPr>
              <w:pStyle w:val="tablecell-centered"/>
              <w:rPr>
                <w:b/>
                <w:bCs/>
                <w:szCs w:val="20"/>
              </w:rPr>
            </w:pPr>
            <w:r w:rsidRPr="00A048F1">
              <w:rPr>
                <w:b/>
                <w:bCs/>
                <w:szCs w:val="20"/>
              </w:rPr>
              <w:t>elev_units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896FCE" w14:textId="62A92D1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17000.0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93035C" w14:textId="0A36A1FC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4ABE1" w14:textId="3F83471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00C0A89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4DA541" w14:textId="037C24AE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albedo_coef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C97B91" w14:textId="12448C68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Coefficient in calculation of ice albed</w:t>
            </w:r>
            <w:r>
              <w:rPr>
                <w:szCs w:val="20"/>
              </w:rPr>
              <w:t>o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996320E" w14:textId="2871313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0B2EC3" w14:textId="197A5E0E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0DA2FE" w14:textId="652C138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32ADF0" w14:textId="47DAE60D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0.3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47847D" w14:textId="0E817FC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0.137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B28102" w14:textId="0FB9CF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D97EBC7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7F8A7C" w14:textId="20DC6DDC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albedo_ice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4DAEA47" w14:textId="359DDDED" w:rsidR="003D0C5A" w:rsidRDefault="003D0C5A" w:rsidP="003D0C5A">
            <w:pPr>
              <w:pStyle w:val="tablecell-centered"/>
              <w:jc w:val="left"/>
              <w:rPr>
                <w:rFonts w:ascii="Arial" w:hAnsi="Arial" w:cs="Arial"/>
                <w:color w:val="404040"/>
              </w:rPr>
            </w:pPr>
            <w:r w:rsidRPr="00BE7A03">
              <w:rPr>
                <w:szCs w:val="20"/>
              </w:rPr>
              <w:t xml:space="preserve">Ice albedo 300 </w:t>
            </w:r>
            <w:r w:rsidRPr="0019539C">
              <w:rPr>
                <w:szCs w:val="20"/>
              </w:rPr>
              <w:t>meters below e</w:t>
            </w:r>
            <w:r w:rsidRPr="0019539C">
              <w:rPr>
                <w:rStyle w:val="hvr"/>
                <w:color w:val="404040"/>
                <w:szCs w:val="20"/>
              </w:rPr>
              <w:t>quilibrium</w:t>
            </w:r>
            <w:r w:rsidRPr="0019539C">
              <w:rPr>
                <w:color w:val="404040"/>
                <w:szCs w:val="20"/>
              </w:rPr>
              <w:t> l</w:t>
            </w:r>
            <w:r w:rsidRPr="0019539C">
              <w:rPr>
                <w:rStyle w:val="hvr"/>
                <w:color w:val="404040"/>
                <w:szCs w:val="20"/>
              </w:rPr>
              <w:t>ine</w:t>
            </w:r>
            <w:r w:rsidRPr="0019539C">
              <w:rPr>
                <w:color w:val="404040"/>
                <w:szCs w:val="20"/>
              </w:rPr>
              <w:t> </w:t>
            </w:r>
            <w:r w:rsidRPr="0019539C">
              <w:rPr>
                <w:rStyle w:val="hvr"/>
                <w:color w:val="404040"/>
                <w:szCs w:val="20"/>
              </w:rPr>
              <w:t>altitude (ELA)</w:t>
            </w:r>
          </w:p>
          <w:p w14:paraId="68F0936E" w14:textId="0C57D7A0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54E1BD" w14:textId="3014617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64F664" w14:textId="18EB9B1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34D0F00" w14:textId="4812FE3F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E456770" w14:textId="13DEBA1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 to 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9E17DE" w14:textId="1E9E7E6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0.344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70673DE" w14:textId="22FDD9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707ACBF" w14:textId="77777777" w:rsidTr="00BE7A0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C03F1F2" w14:textId="51796F2F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BE7A03">
              <w:rPr>
                <w:b/>
                <w:szCs w:val="20"/>
                <w:highlight w:val="red"/>
              </w:rPr>
              <w:t>cfgi_decay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65C834" w14:textId="32FCF45D" w:rsidR="003D0C5A" w:rsidRPr="00BE7A03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daily decay of index</w:t>
            </w:r>
            <w:r w:rsidR="00770DC0">
              <w:rPr>
                <w:szCs w:val="20"/>
              </w:rPr>
              <w:t>;</w:t>
            </w:r>
            <w:r w:rsidRPr="00BE7A03">
              <w:rPr>
                <w:szCs w:val="20"/>
              </w:rPr>
              <w:t xml:space="preserve"> value of </w:t>
            </w:r>
            <w:r w:rsidRPr="00BE7A03">
              <w:rPr>
                <w:rFonts w:ascii="Courier New" w:hAnsi="Courier New" w:cs="Courier New"/>
                <w:szCs w:val="20"/>
              </w:rPr>
              <w:t>1.0</w:t>
            </w:r>
            <w:r w:rsidRPr="00BE7A03">
              <w:rPr>
                <w:szCs w:val="20"/>
              </w:rPr>
              <w:t xml:space="preserve"> is no deca</w:t>
            </w:r>
            <w:r>
              <w:rPr>
                <w:szCs w:val="20"/>
              </w:rPr>
              <w:t>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BE387F" w14:textId="3309ADC9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98A5686" w14:textId="0995104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262C38" w14:textId="369EDB8C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7B3C81" w14:textId="287F687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CD0ABC" w14:textId="12955DD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0.97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121C176" w14:textId="76C79C6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E48D3C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E5227B" w14:textId="5A8FB79F" w:rsidR="003D0C5A" w:rsidRPr="00517736" w:rsidRDefault="003D0C5A" w:rsidP="003D0C5A">
            <w:pPr>
              <w:pStyle w:val="tablecell-centered"/>
              <w:jc w:val="left"/>
              <w:rPr>
                <w:b/>
                <w:szCs w:val="20"/>
              </w:rPr>
            </w:pPr>
            <w:r w:rsidRPr="00BE7A03">
              <w:rPr>
                <w:b/>
                <w:szCs w:val="20"/>
                <w:highlight w:val="red"/>
              </w:rPr>
              <w:t>cfgi_</w:t>
            </w:r>
            <w:r w:rsidR="00976C11" w:rsidRPr="00976C11">
              <w:rPr>
                <w:b/>
                <w:szCs w:val="20"/>
                <w:highlight w:val="red"/>
              </w:rPr>
              <w:t>thrshld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6885E6" w14:textId="43A9AAB0" w:rsidR="003D0C5A" w:rsidRPr="00517736" w:rsidRDefault="003D0C5A" w:rsidP="003D0C5A">
            <w:pPr>
              <w:pStyle w:val="tablecell-centered"/>
              <w:jc w:val="left"/>
              <w:rPr>
                <w:szCs w:val="20"/>
              </w:rPr>
            </w:pPr>
            <w:bookmarkStart w:id="15" w:name="_Hlk49274422"/>
            <w:r w:rsidRPr="00BE7A03">
              <w:rPr>
                <w:szCs w:val="20"/>
              </w:rPr>
              <w:t>C</w:t>
            </w:r>
            <w:r>
              <w:rPr>
                <w:szCs w:val="20"/>
              </w:rPr>
              <w:t>ontinuous frozen ground index (C</w:t>
            </w:r>
            <w:r w:rsidRPr="00BE7A03">
              <w:rPr>
                <w:szCs w:val="20"/>
              </w:rPr>
              <w:t>FGI</w:t>
            </w:r>
            <w:r>
              <w:rPr>
                <w:szCs w:val="20"/>
              </w:rPr>
              <w:t>)</w:t>
            </w:r>
            <w:r w:rsidRPr="00BE7A03">
              <w:rPr>
                <w:szCs w:val="20"/>
              </w:rPr>
              <w:t xml:space="preserve"> </w:t>
            </w:r>
            <w:r w:rsidRPr="0019539C">
              <w:rPr>
                <w:szCs w:val="20"/>
              </w:rPr>
              <w:t>threshold value indicating frozen soil</w:t>
            </w:r>
            <w:bookmarkEnd w:id="15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E5B1C1" w14:textId="17E7FFCB" w:rsidR="003D0C5A" w:rsidRPr="00517736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E113DA" w14:textId="3A4CC4FF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C36AC3" w14:textId="668EBD0B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E38924" w14:textId="2135C363" w:rsidR="003D0C5A" w:rsidRPr="00517736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410FCCD" w14:textId="21C3D91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52.55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F0C54" w14:textId="4C02EEE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</w:rPr>
              <w:t xml:space="preserve">frozen_flag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ED2AE2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316AB" w14:textId="087A2501" w:rsidR="003D0C5A" w:rsidRPr="00BE7A03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107AA">
              <w:rPr>
                <w:b/>
                <w:szCs w:val="20"/>
                <w:highlight w:val="red"/>
              </w:rPr>
              <w:t>glacier_frac_init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25986A5" w14:textId="608F238C" w:rsidR="003D0C5A" w:rsidRPr="00BE7A03" w:rsidRDefault="00673279" w:rsidP="003D0C5A">
            <w:pPr>
              <w:pStyle w:val="tablecell-centered"/>
              <w:jc w:val="left"/>
              <w:rPr>
                <w:szCs w:val="20"/>
              </w:rPr>
            </w:pPr>
            <w:r w:rsidRPr="00F107AA">
              <w:rPr>
                <w:szCs w:val="20"/>
              </w:rPr>
              <w:t>Initial</w:t>
            </w:r>
            <w:r w:rsidR="003D0C5A" w:rsidRPr="00F107AA">
              <w:rPr>
                <w:szCs w:val="20"/>
              </w:rPr>
              <w:t xml:space="preserve"> fraction of glaciation (0=none; 1=100%)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8F50B0" w14:textId="7DEF5688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176D98" w14:textId="61D79F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42B38" w14:textId="2801B632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8AFCBA" w14:textId="796C9E0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0E4F4C" w14:textId="2392EE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050DBE" w14:textId="7F9CA50B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94C5B85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95ADA9" w14:textId="04F5C538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842F84">
              <w:rPr>
                <w:b/>
                <w:szCs w:val="20"/>
                <w:highlight w:val="red"/>
              </w:rPr>
              <w:t>glacr_freeh2o_cap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33F2D3" w14:textId="0F5DFA8B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>Free-water holding capacity of glacier ice of the frozen water content of the glacier ice (</w:t>
            </w:r>
            <w:r w:rsidRPr="00842F84">
              <w:rPr>
                <w:i/>
                <w:iCs/>
                <w:szCs w:val="20"/>
              </w:rPr>
              <w:t>glacr_pk_ice</w:t>
            </w:r>
            <w:r w:rsidRPr="00842F84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F77EF6" w14:textId="010CC56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CE9C60" w14:textId="61FE7BE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51F633" w14:textId="7AE330B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5EEEE0" w14:textId="6CC3C9A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9FED3E1" w14:textId="42F4E3C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1323AD" w14:textId="1DF2DC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520A006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826C2CD" w14:textId="6A6D2C4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F86D62">
              <w:rPr>
                <w:b/>
                <w:szCs w:val="20"/>
                <w:highlight w:val="red"/>
              </w:rPr>
              <w:t>glacr_layer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20C312D" w14:textId="213B8006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842F84">
              <w:rPr>
                <w:szCs w:val="20"/>
              </w:rPr>
              <w:t xml:space="preserve">Active layer is 0 to 15 m (590.6 inches) thick at start of year, when melts will set daily </w:t>
            </w:r>
            <w:r w:rsidRPr="00842F84">
              <w:rPr>
                <w:i/>
                <w:iCs/>
                <w:szCs w:val="20"/>
              </w:rPr>
              <w:t>glacr_pk_temp</w:t>
            </w:r>
            <w:r w:rsidRPr="00842F84">
              <w:rPr>
                <w:szCs w:val="20"/>
              </w:rPr>
              <w:t xml:space="preserve"> to 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C76B1C" w14:textId="4795FD2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64C9E5" w14:textId="3861211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A21CEC" w14:textId="759E8515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43C758E" w14:textId="4916365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590.6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76B11C" w14:textId="299F9D3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7567ED" w14:textId="45E06A6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64569EA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11440E0" w14:textId="6AB217EC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365BEA">
              <w:rPr>
                <w:b/>
                <w:szCs w:val="20"/>
                <w:highlight w:val="red"/>
              </w:rPr>
              <w:t>glacrva_coef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09AA3D" w14:textId="0308311A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365BEA">
              <w:rPr>
                <w:szCs w:val="20"/>
              </w:rPr>
              <w:t>Volume area scaling coefficient for glaciers</w:t>
            </w:r>
            <w:r w:rsidR="00770DC0">
              <w:rPr>
                <w:szCs w:val="20"/>
              </w:rPr>
              <w:t>,</w:t>
            </w:r>
            <w:r w:rsidR="00770DC0"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="00770DC0" w:rsidRPr="00A230FA">
              <w:rPr>
                <w:szCs w:val="20"/>
              </w:rPr>
              <w:t>by 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D4D055" w14:textId="79FEAC5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149357A" w14:textId="3A258EC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95790A" w14:textId="167A6DA1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 w:rsidRPr="00365BEA">
              <w:rPr>
                <w:szCs w:val="20"/>
              </w:rPr>
              <w:t>m**(3-2*</w:t>
            </w:r>
            <w:r w:rsidRPr="00365BEA">
              <w:rPr>
                <w:b/>
                <w:bCs/>
                <w:szCs w:val="20"/>
              </w:rPr>
              <w:t>glacrva_exp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5147CE" w14:textId="33DB340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0.01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7523" w14:textId="294E7FC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0.28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66AE9D" w14:textId="5AD2F97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39C9243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1B29ED" w14:textId="7C69C939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glacrva_exp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244110" w14:textId="139141ED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>Volume area exponential coefficient for glaciers</w:t>
            </w:r>
            <w:r w:rsidR="00770DC0">
              <w:rPr>
                <w:szCs w:val="20"/>
              </w:rPr>
              <w:t>,</w:t>
            </w:r>
            <w:r w:rsidRPr="00A230FA">
              <w:rPr>
                <w:szCs w:val="20"/>
              </w:rPr>
              <w:t xml:space="preserve"> average </w:t>
            </w:r>
            <w:r w:rsidR="00770DC0">
              <w:rPr>
                <w:szCs w:val="20"/>
              </w:rPr>
              <w:t xml:space="preserve">value </w:t>
            </w:r>
            <w:r w:rsidRPr="00A230FA">
              <w:rPr>
                <w:szCs w:val="20"/>
              </w:rPr>
              <w:t xml:space="preserve">by </w:t>
            </w:r>
            <w:r w:rsidR="00673279" w:rsidRPr="00A230FA">
              <w:rPr>
                <w:szCs w:val="20"/>
              </w:rPr>
              <w:t>region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2E0E618" w14:textId="3E2CDCC4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E7F40B" w14:textId="5A1E172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8A3537" w14:textId="387C566B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2287C7C" w14:textId="32C9A03E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 to 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63C8479" w14:textId="491C2F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1.375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B31796" w14:textId="3436D03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E532B2B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E6478E2" w14:textId="7D1A16E6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glrette_frac_init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7E424D" w14:textId="7118C8AD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Initial fraction of </w:t>
            </w:r>
            <w:r w:rsidR="00673279" w:rsidRPr="00A230FA">
              <w:rPr>
                <w:szCs w:val="20"/>
              </w:rPr>
              <w:t>glacierette (</w:t>
            </w:r>
            <w:r w:rsidRPr="00A230FA">
              <w:rPr>
                <w:szCs w:val="20"/>
              </w:rPr>
              <w:t>too small for glacier dynamics)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C279C3" w14:textId="5A1D5FE2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4C5F5FF" w14:textId="33F441D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97B0E67" w14:textId="31779137" w:rsidR="003D0C5A" w:rsidRDefault="003D0C5A" w:rsidP="003D0C5A">
            <w:pPr>
              <w:pStyle w:val="tablecell-centered"/>
              <w:rPr>
                <w:szCs w:val="20"/>
              </w:rPr>
            </w:pPr>
            <w:r w:rsidRPr="00BE7A03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E46C4B" w14:textId="06D96D5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61B6226" w14:textId="379D277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3910AAB" w14:textId="4037C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67B1ABF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736C758" w14:textId="77777777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8A3D6F" w14:textId="7777777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638338" w14:textId="77777777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ADE884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BDDC74" w14:textId="77777777" w:rsidR="003D0C5A" w:rsidRPr="00BE7A03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BF3971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0B5BB9" w14:textId="77777777" w:rsidR="003D0C5A" w:rsidRDefault="003D0C5A" w:rsidP="003D0C5A">
            <w:pPr>
              <w:pStyle w:val="tablecell-centered"/>
              <w:rPr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CAA079" w14:textId="77777777" w:rsidR="003D0C5A" w:rsidRDefault="003D0C5A" w:rsidP="003D0C5A">
            <w:pPr>
              <w:pStyle w:val="tablecell-centered"/>
              <w:rPr>
                <w:b/>
              </w:rPr>
            </w:pPr>
          </w:p>
        </w:tc>
      </w:tr>
      <w:tr w:rsidR="003D0C5A" w14:paraId="6230AB9D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79C146" w14:textId="704C1EFB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F8897A" w14:textId="6A63C167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A230FA">
              <w:rPr>
                <w:szCs w:val="20"/>
              </w:rPr>
              <w:t xml:space="preserve">Length of segment covering all of glacier-possible </w:t>
            </w:r>
            <w:r>
              <w:rPr>
                <w:szCs w:val="20"/>
              </w:rPr>
              <w:t xml:space="preserve">for each </w:t>
            </w:r>
            <w:r w:rsidRPr="00A230FA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BEC84A" w14:textId="0D82E691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1696D9" w14:textId="71D404B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0A5E61D" w14:textId="3F390A9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79B3DC" w14:textId="31F721B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F5EA25" w14:textId="4C70578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246481" w14:textId="0CDBA3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6A923FE9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BCC9F0" w14:textId="3202DB1A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A230FA">
              <w:rPr>
                <w:b/>
                <w:szCs w:val="20"/>
                <w:highlight w:val="red"/>
              </w:rPr>
              <w:t>hru_</w:t>
            </w:r>
            <w:r>
              <w:rPr>
                <w:b/>
                <w:szCs w:val="20"/>
                <w:highlight w:val="red"/>
              </w:rPr>
              <w:t>width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49BD666" w14:textId="211A1172" w:rsidR="003D0C5A" w:rsidRPr="00A230F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 xml:space="preserve">Width of glacier-possible </w:t>
            </w:r>
            <w:r>
              <w:rPr>
                <w:szCs w:val="20"/>
              </w:rPr>
              <w:t xml:space="preserve">for each </w:t>
            </w:r>
            <w:r w:rsidRPr="00634F97">
              <w:rPr>
                <w:szCs w:val="20"/>
              </w:rPr>
              <w:t>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CFB92" w14:textId="20CBFE6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ACBD4E5" w14:textId="4CECB6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8B352A0" w14:textId="3029CAB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757A4D" w14:textId="4E52B89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E19BF5" w14:textId="567FE76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290ADB" w14:textId="03DD018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7A0F78B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87C1DFB" w14:textId="2099CD8E" w:rsidR="003D0C5A" w:rsidRPr="00A230F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 w:rsidRPr="00634F97">
              <w:rPr>
                <w:b/>
                <w:szCs w:val="20"/>
                <w:highlight w:val="red"/>
              </w:rPr>
              <w:t>max_gldepth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972569" w14:textId="38136AC2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34F97">
              <w:rPr>
                <w:szCs w:val="20"/>
              </w:rPr>
              <w:t>Upper bound on glacier thickness, thickest glacier measured is Taku at 1.5 km, ice sheet 3 km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31777" w14:textId="6045992C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826C5" w14:textId="6912283D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6414AD" w14:textId="789EA4A4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km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7A2B21" w14:textId="52EBF89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D57B9C" w14:textId="5E7AE0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3FBCC" w14:textId="40E4DC7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187D72B8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D494DFA" w14:textId="17A13D6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stor_firm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4136C8" w14:textId="7B64BE19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firn melt on glaciers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DF4AA9" w14:textId="6A1F6B9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3FEB1F" w14:textId="526E57B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C2BC0CE" w14:textId="3CAC548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5907B30" w14:textId="2D372376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150.0 to 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D2A239" w14:textId="66D10C9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400.0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5A650FA" w14:textId="54685B4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2557DAF7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01F9C00" w14:textId="0BE7D37A" w:rsidR="003D0C5A" w:rsidRPr="00634F97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stor_ice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7B085FD" w14:textId="72CEFD47" w:rsidR="003D0C5A" w:rsidRPr="00634F97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111A84" w14:textId="130290A5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333176" w14:textId="6473B65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FFD7135" w14:textId="46284FB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ECC2F8" w14:textId="2E876262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5.0 to 29.0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0046DB" w14:textId="7DA54C81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AB4A8C" w14:textId="2FD8EB5E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3564063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A268FA5" w14:textId="22192987" w:rsidR="003D0C5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stor_snow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61B5B0" w14:textId="2CC1CA63" w:rsidR="003D0C5A" w:rsidRPr="00D06EED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D06EED">
              <w:rPr>
                <w:szCs w:val="20"/>
              </w:rPr>
              <w:t xml:space="preserve">Monthly (January to December) </w:t>
            </w:r>
            <w:r>
              <w:rPr>
                <w:szCs w:val="20"/>
              </w:rPr>
              <w:t>s</w:t>
            </w:r>
            <w:r w:rsidRPr="00D06EED">
              <w:rPr>
                <w:szCs w:val="20"/>
              </w:rPr>
              <w:t>torage coefficient for ice melt on glacier</w:t>
            </w:r>
            <w:r>
              <w:rPr>
                <w:szCs w:val="20"/>
              </w:rP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383E772" w14:textId="3F48B3D0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52D755" w14:textId="63271A4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1BA655" w14:textId="6E2765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C8C52C" w14:textId="3BC0AFF0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30.0 to 149.0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F410EF6" w14:textId="77F00AD7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80.0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DE7EC61" w14:textId="7BD442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564CBBC4" w14:textId="77777777" w:rsidTr="00F107AA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93292A8" w14:textId="79AF3B36" w:rsidR="003D0C5A" w:rsidRPr="00F107AA" w:rsidRDefault="003D0C5A" w:rsidP="003D0C5A">
            <w:pPr>
              <w:pStyle w:val="tablecell-centered"/>
              <w:jc w:val="left"/>
              <w:rPr>
                <w:b/>
                <w:szCs w:val="20"/>
                <w:highlight w:val="red"/>
              </w:rPr>
            </w:pPr>
            <w:r>
              <w:rPr>
                <w:b/>
                <w:szCs w:val="20"/>
                <w:highlight w:val="red"/>
              </w:rPr>
              <w:t>tohru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430FA65" w14:textId="02978A47" w:rsidR="003D0C5A" w:rsidRPr="00F107AA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E36595">
              <w:rPr>
                <w:szCs w:val="20"/>
              </w:rPr>
              <w:t xml:space="preserve">Index of down-flowline HRU to which the HRU glacier melt flows, for non-glacier HRUs that do not flow to another HRU enter </w:t>
            </w:r>
            <w:r w:rsidRPr="00E36595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02B37B" w14:textId="1CC6B1FF" w:rsidR="003D0C5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AC57C4" w14:textId="7712B75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EAFCB21" w14:textId="6B8D86FE" w:rsidR="003D0C5A" w:rsidRPr="00BE7A03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106B10" w14:textId="33368FB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E7EF85" w14:textId="4F347629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DCAFB0" w14:textId="3B9ECED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 xml:space="preserve">glacier_flag </w:t>
            </w:r>
            <w:r w:rsidRPr="00067A00">
              <w:t>=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</w:t>
            </w:r>
          </w:p>
        </w:tc>
      </w:tr>
      <w:tr w:rsidR="003D0C5A" w14:paraId="46F4F35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152BA8BC" w14:textId="77777777" w:rsidR="003D0C5A" w:rsidRPr="00330DD1" w:rsidRDefault="003D0C5A" w:rsidP="003D0C5A">
            <w:pPr>
              <w:pStyle w:val="TableSpanner"/>
            </w:pPr>
            <w:r>
              <w:t>Hortonian s</w:t>
            </w:r>
            <w:r w:rsidRPr="00330DD1">
              <w:t xml:space="preserve">urface </w:t>
            </w:r>
            <w:r>
              <w:t>r</w:t>
            </w:r>
            <w:r w:rsidRPr="00330DD1">
              <w:t xml:space="preserve">unoff, </w:t>
            </w:r>
            <w:r>
              <w:t>i</w:t>
            </w:r>
            <w:r w:rsidRPr="00330DD1">
              <w:t xml:space="preserve">nfiltration, and </w:t>
            </w:r>
            <w:r>
              <w:t>i</w:t>
            </w:r>
            <w:r w:rsidRPr="00330DD1">
              <w:t xml:space="preserve">mpervious </w:t>
            </w:r>
            <w:r>
              <w:t>s</w:t>
            </w:r>
            <w:r w:rsidRPr="00330DD1">
              <w:t>torage</w:t>
            </w:r>
          </w:p>
        </w:tc>
      </w:tr>
      <w:tr w:rsidR="003D0C5A" w14:paraId="2667DF7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2714B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carea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51687E" w14:textId="77777777" w:rsidR="003D0C5A" w:rsidRPr="009626A0" w:rsidRDefault="003D0C5A" w:rsidP="003D0C5A">
            <w:pPr>
              <w:pStyle w:val="TableCellBody"/>
              <w:tabs>
                <w:tab w:val="left" w:pos="288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possible area contributing to surface runoff expressed as a portion of the HRU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22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7C0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69EEA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F4F6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693FE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6A4AC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3B7FC9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F55D3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carea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50586D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Minimum possible area contributing to surface runoff expressed as a portion of the area for each HRU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12656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CA14C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8D3FF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DB967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27FB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E412F3" w14:textId="3FF157DB" w:rsidR="003D0C5A" w:rsidRPr="00C21343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srunoff_carea</w:t>
            </w:r>
          </w:p>
        </w:tc>
      </w:tr>
      <w:tr w:rsidR="003D0C5A" w14:paraId="31B9E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615677" w14:textId="6C507282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2879C1">
              <w:rPr>
                <w:b/>
                <w:szCs w:val="20"/>
              </w:rPr>
              <w:t>hru_percent_</w:t>
            </w:r>
            <w:r w:rsidRPr="009626A0">
              <w:rPr>
                <w:b/>
                <w:szCs w:val="20"/>
              </w:rPr>
              <w:t>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EDC8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each HRU area that is impervious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9E59C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2879C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E79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92B0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7C2BD8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2AAE45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106ECD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7A037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B4C26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imperv</w:t>
            </w:r>
            <w:r w:rsidRPr="009626A0">
              <w:rPr>
                <w:b/>
                <w:szCs w:val="20"/>
              </w:rPr>
              <w:t>_stor_max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93B9B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>Maximum impervious area retention storage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47C34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C08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06F06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644236" w14:textId="377F5FB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74CC86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>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7B075B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7B48694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8D9DFF" w14:textId="77777777" w:rsidR="003D0C5A" w:rsidRPr="007B0592" w:rsidRDefault="003D0C5A" w:rsidP="003D0C5A">
            <w:pPr>
              <w:pStyle w:val="TableCellBody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smidx_coef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BF2E387" w14:textId="77777777" w:rsidR="003D0C5A" w:rsidRPr="007B0592" w:rsidRDefault="003D0C5A" w:rsidP="003D0C5A">
            <w:pPr>
              <w:pStyle w:val="TableCellBody"/>
              <w:rPr>
                <w:szCs w:val="20"/>
              </w:rPr>
            </w:pPr>
            <w:r w:rsidRPr="007B0592">
              <w:rPr>
                <w:szCs w:val="20"/>
              </w:rPr>
              <w:t>Coefficient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0F8C1B" w14:textId="77777777" w:rsidR="003D0C5A" w:rsidRPr="007B0592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7B0592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ECE6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C07911" w14:textId="77777777" w:rsidR="003D0C5A" w:rsidRPr="007B0592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7B0592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F1577F" w14:textId="2472DD2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B66033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szCs w:val="20"/>
              </w:rPr>
              <w:t>0.005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958627" w14:textId="77777777" w:rsidR="003D0C5A" w:rsidRPr="007B0592" w:rsidRDefault="003D0C5A" w:rsidP="003D0C5A">
            <w:pPr>
              <w:pStyle w:val="tablecell-centered"/>
              <w:rPr>
                <w:szCs w:val="20"/>
              </w:rPr>
            </w:pPr>
            <w:r w:rsidRPr="007B0592">
              <w:rPr>
                <w:b/>
                <w:szCs w:val="20"/>
              </w:rPr>
              <w:t xml:space="preserve">srunoff_module </w:t>
            </w:r>
            <w:r w:rsidRPr="007B0592">
              <w:rPr>
                <w:szCs w:val="20"/>
              </w:rPr>
              <w:t xml:space="preserve">= </w:t>
            </w:r>
            <w:r w:rsidRPr="007B0592"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635C0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FC6E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smidx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622B30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Exponent in non-linear contributing area algorithm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3B4487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C0A3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5B57AA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1/inch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3ECA55" w14:textId="61434A44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 xml:space="preserve">0.0 to </w:t>
            </w:r>
            <w:r w:rsidRPr="002F035E">
              <w:rPr>
                <w:szCs w:val="20"/>
                <w:highlight w:val="green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BE4F3D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96BB06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srunoff_module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srunoff_smidx</w:t>
            </w:r>
          </w:p>
        </w:tc>
      </w:tr>
      <w:tr w:rsidR="003D0C5A" w14:paraId="074673D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C75F831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snowinfil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BF5D1F" w14:textId="77777777" w:rsidR="003D0C5A" w:rsidRPr="009626A0" w:rsidDel="00E4386E" w:rsidRDefault="003D0C5A" w:rsidP="003D0C5A">
            <w:pPr>
              <w:pStyle w:val="TableCellBody"/>
              <w:tabs>
                <w:tab w:val="left" w:pos="263"/>
              </w:tabs>
              <w:rPr>
                <w:b/>
                <w:szCs w:val="20"/>
              </w:rPr>
            </w:pPr>
            <w:r w:rsidRPr="009626A0">
              <w:rPr>
                <w:szCs w:val="20"/>
              </w:rPr>
              <w:t>Maximum snow infiltration per day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6448A0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42FE3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F40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inches/day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2587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DB8581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19DA16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786555C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4D7D800" w14:textId="77777777" w:rsidR="003D0C5A" w:rsidRPr="00330DD1" w:rsidRDefault="003D0C5A" w:rsidP="003D0C5A">
            <w:pPr>
              <w:pStyle w:val="TableSpanner"/>
            </w:pPr>
            <w:r>
              <w:t>Surface depression storage</w:t>
            </w:r>
          </w:p>
        </w:tc>
      </w:tr>
      <w:tr w:rsidR="003D0C5A" w14:paraId="05237D0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8590B3" w14:textId="77777777" w:rsidR="003D0C5A" w:rsidRPr="00B76ADE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>dprst_area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0CFA8B" w14:textId="1447C348" w:rsidR="003D0C5A" w:rsidRPr="00B76ADE" w:rsidRDefault="003D0C5A" w:rsidP="003D0C5A">
            <w:pPr>
              <w:pStyle w:val="TableCellBody"/>
              <w:rPr>
                <w:szCs w:val="20"/>
              </w:rPr>
            </w:pPr>
            <w:r w:rsidRPr="00B76ADE">
              <w:rPr>
                <w:szCs w:val="20"/>
              </w:rPr>
              <w:t xml:space="preserve">Aggregate sum of surface-depression storage areas of each HRU (recommend that </w:t>
            </w:r>
            <w:r w:rsidRPr="00B76ADE">
              <w:rPr>
                <w:b/>
                <w:szCs w:val="20"/>
              </w:rPr>
              <w:t>dprst_frac_hru</w:t>
            </w:r>
            <w:r>
              <w:rPr>
                <w:szCs w:val="20"/>
              </w:rPr>
              <w:t xml:space="preserve"> </w:t>
            </w:r>
            <w:r w:rsidRPr="00B76ADE">
              <w:rPr>
                <w:szCs w:val="20"/>
              </w:rPr>
              <w:t xml:space="preserve">be used instead of </w:t>
            </w:r>
            <w:r w:rsidRPr="00B76ADE">
              <w:rPr>
                <w:b/>
                <w:szCs w:val="20"/>
              </w:rPr>
              <w:t>dprst_area</w:t>
            </w:r>
            <w:r w:rsidRPr="00B76ADE">
              <w:rPr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F48655" w14:textId="77777777" w:rsidR="003D0C5A" w:rsidRPr="00B76AD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B76ADE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D22A92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AB7E5A7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BF1FD80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 to 1.0E9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D96FC6E" w14:textId="77777777" w:rsidR="003D0C5A" w:rsidRPr="00B76ADE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45ED523" w14:textId="21987078" w:rsidR="003D0C5A" w:rsidRPr="00B76ADE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B76ADE">
              <w:rPr>
                <w:b/>
                <w:szCs w:val="20"/>
                <w:highlight w:val="cyan"/>
              </w:rPr>
              <w:t xml:space="preserve">dprst_flag </w:t>
            </w:r>
            <w:r w:rsidRPr="00B76ADE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</w:p>
        </w:tc>
      </w:tr>
      <w:tr w:rsidR="003D0C5A" w14:paraId="33BB7CA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D7F484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_depth_avg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05DA56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Average depth of storage depressions at maximum storage capacity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695F4B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D96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5BCB2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8DCE3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500.0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2D0A8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132.0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F9519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DC9D1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A8C24B" w14:textId="77777777" w:rsidR="003D0C5A" w:rsidRPr="009626A0" w:rsidDel="00071B36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_et_coef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328B9D" w14:textId="5D15A5B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unsatisfied potential evapotr</w:t>
            </w:r>
            <w:r>
              <w:rPr>
                <w:szCs w:val="20"/>
              </w:rPr>
              <w:t>anspiration to apply to surface-</w:t>
            </w:r>
            <w:r w:rsidRPr="009626A0">
              <w:rPr>
                <w:szCs w:val="20"/>
              </w:rPr>
              <w:t>depression storage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22F41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CFB83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7E542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259B9E" w14:textId="782CA3B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0.5 to 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CFAA6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BC91F7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0FC3B0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82AC0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_flow_coef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0F0487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in linear flow routing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2D836A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174137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2DAE4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49937" w14:textId="64747D1A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0.00001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F693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77C921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0A023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11C75CE" w14:textId="3C8FB05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cyan"/>
              </w:rPr>
              <w:t>dprst_frac_hru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040CA" w14:textId="4BB21BAC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t>Fraction of each HRU area that has surface depressions (If specified</w:t>
            </w:r>
            <w:r>
              <w:t>,</w:t>
            </w:r>
            <w:r w:rsidRPr="00E7110A">
              <w:t xml:space="preserve"> the parameter </w:t>
            </w:r>
            <w:r w:rsidRPr="003070BA">
              <w:rPr>
                <w:b/>
              </w:rPr>
              <w:t>dprst_area</w:t>
            </w:r>
            <w:r w:rsidRPr="00E7110A">
              <w:t xml:space="preserve"> is ignored if it also is specified</w:t>
            </w:r>
            <w:r w:rsidRPr="003070BA">
              <w:rPr>
                <w:highlight w:val="green"/>
              </w:rPr>
              <w:t>, default of -1.0 means use</w:t>
            </w:r>
            <w:r w:rsidRPr="003070BA">
              <w:rPr>
                <w:b/>
                <w:highlight w:val="green"/>
              </w:rPr>
              <w:t xml:space="preserve"> dprst_area</w:t>
            </w:r>
            <w:r w:rsidRPr="003070BA">
              <w:rPr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5228763" w14:textId="17BF9ACE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B09A22" w14:textId="2CA287E9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A15FAE5" w14:textId="7244BC8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46F64A" w14:textId="52D97278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5633937" w14:textId="6106CFD3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3070BA">
              <w:rPr>
                <w:szCs w:val="20"/>
                <w:highlight w:val="green"/>
              </w:rPr>
              <w:t>-1.0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A96E5FE" w14:textId="20D6D4A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2B26369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671A59" w14:textId="0B867F93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>dprst_frac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6AA877" w14:textId="47B6D264" w:rsidR="003D0C5A" w:rsidRPr="00005D2B" w:rsidRDefault="003D0C5A" w:rsidP="003D0C5A">
            <w:pPr>
              <w:pStyle w:val="Reference"/>
              <w:spacing w:line="276" w:lineRule="auto"/>
              <w:ind w:left="0" w:firstLine="0"/>
              <w:rPr>
                <w:sz w:val="20"/>
              </w:rPr>
            </w:pPr>
            <w:r w:rsidRPr="00005D2B">
              <w:rPr>
                <w:sz w:val="20"/>
              </w:rPr>
              <w:t>Fraction of each HRU area that has surface depressions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DCDB8CC" w14:textId="16858D8D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371C3C" w14:textId="1C940BC1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43177D" w14:textId="7693A10F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E9139E" w14:textId="6499F16B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0.999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A25BF4" w14:textId="76FD1E9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B76ADE">
              <w:rPr>
                <w:szCs w:val="20"/>
                <w:highlight w:val="green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8AE8B64" w14:textId="40DEDEA2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0B09B28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771D6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410351" w14:textId="41AEA633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maximum surface-depression storage that contains water at the start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A290C52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CA941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D9FD1D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428B6F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EC091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025F3E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62007D3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E12392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_frac_open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26BC9E" w14:textId="450F2D5F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Fraction of open surface-depression storage area within an HRU that can generate surface runoff as a function of storage volume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51EEF7D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ED64C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double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E31618C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77820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67978A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D17B82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4A4262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CFB68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_seep_rate_clos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699A725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closed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FADEAF7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1BEC3B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427FDA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2FC807" w14:textId="7D2B125D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199BD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7D7FF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7E88E35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57F81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dprst</w:t>
            </w:r>
            <w:r w:rsidRPr="009626A0">
              <w:rPr>
                <w:b/>
                <w:szCs w:val="20"/>
              </w:rPr>
              <w:t>_seep_rate_open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1D548FE" w14:textId="77777777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>Coefficient used in linear seepage flow equation for open surface depressions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5E32C9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ECEFBE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A266D9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2504077" w14:textId="73855CC2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F94836">
              <w:rPr>
                <w:szCs w:val="20"/>
                <w:highlight w:val="green"/>
              </w:rPr>
              <w:t>0.0</w:t>
            </w:r>
            <w:r w:rsidRPr="00E7110A">
              <w:rPr>
                <w:szCs w:val="20"/>
              </w:rPr>
              <w:t xml:space="preserve"> to </w:t>
            </w:r>
            <w:r w:rsidRPr="00A5570B">
              <w:rPr>
                <w:szCs w:val="20"/>
                <w:highlight w:val="green"/>
              </w:rPr>
              <w:t>0.2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BC5E07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40D06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3E909D4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485DF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op_</w:t>
            </w:r>
            <w:r w:rsidRPr="009626A0">
              <w:rPr>
                <w:b/>
                <w:szCs w:val="20"/>
              </w:rPr>
              <w:t>flow_thres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D8AD83" w14:textId="2D566EAE" w:rsidR="003D0C5A" w:rsidRPr="00E7110A" w:rsidRDefault="003D0C5A" w:rsidP="003D0C5A">
            <w:pPr>
              <w:pStyle w:val="TableCellBody"/>
              <w:rPr>
                <w:szCs w:val="20"/>
              </w:rPr>
            </w:pPr>
            <w:r w:rsidRPr="00E7110A">
              <w:rPr>
                <w:szCs w:val="20"/>
              </w:rPr>
              <w:t xml:space="preserve">Fraction of open depression storage above which surface runoff occurs; any water above maximum open storage </w:t>
            </w:r>
            <w:r w:rsidRPr="00E7110A">
              <w:rPr>
                <w:szCs w:val="20"/>
              </w:rPr>
              <w:lastRenderedPageBreak/>
              <w:t>capacity spills as surface runoff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8569C8" w14:textId="77777777" w:rsidR="003D0C5A" w:rsidRPr="00E7110A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E380CC6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4EF014" w14:textId="77777777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5D1BB0" w14:textId="0CE92326" w:rsidR="003D0C5A" w:rsidRPr="00E7110A" w:rsidRDefault="003D0C5A" w:rsidP="003D0C5A">
            <w:pPr>
              <w:pStyle w:val="tablecell-centered"/>
              <w:rPr>
                <w:szCs w:val="20"/>
              </w:rPr>
            </w:pPr>
            <w:r w:rsidRPr="00E7110A">
              <w:rPr>
                <w:szCs w:val="20"/>
              </w:rPr>
              <w:t>0.01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FC027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EF816D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1496144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F8133B0" w14:textId="1C4E0BCD" w:rsidR="003D0C5A" w:rsidRPr="00E75635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 w:rsidRPr="00517736">
              <w:rPr>
                <w:b/>
                <w:szCs w:val="20"/>
              </w:rPr>
              <w:t>sro_to_dprst_imperv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AA8B58A" w14:textId="12F2A42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im</w:t>
            </w:r>
            <w:r w:rsidRPr="009626A0">
              <w:rPr>
                <w:szCs w:val="20"/>
              </w:rPr>
              <w:t>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49375E" w14:textId="0B93B6F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DDC885" w14:textId="3CDFECD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627913" w14:textId="758DC14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CB90CF" w14:textId="5A3CC47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7F5D45" w14:textId="6849026F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29F482" w14:textId="53EF3EEE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EC28FD">
              <w:rPr>
                <w:b/>
                <w:szCs w:val="20"/>
              </w:rPr>
              <w:t xml:space="preserve">dprst_flag </w:t>
            </w:r>
            <w:r w:rsidRPr="00EC28FD">
              <w:rPr>
                <w:szCs w:val="20"/>
              </w:rPr>
              <w:t>= 1</w:t>
            </w:r>
          </w:p>
        </w:tc>
      </w:tr>
      <w:tr w:rsidR="003D0C5A" w14:paraId="2C0C842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CEF8E87" w14:textId="1D104396" w:rsidR="003D0C5A" w:rsidRPr="001E6965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>sro_to_dprst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D3BBF0A" w14:textId="3EC94E7E" w:rsidR="003D0C5A" w:rsidRPr="001E6965" w:rsidRDefault="003D0C5A" w:rsidP="003D0C5A">
            <w:pPr>
              <w:pStyle w:val="TableCellBody"/>
              <w:rPr>
                <w:szCs w:val="20"/>
              </w:rPr>
            </w:pPr>
            <w:r w:rsidRPr="001E6965">
              <w:rPr>
                <w:szCs w:val="20"/>
              </w:rPr>
              <w:t>Fraction of pervious surface runoff that flows into surface-depression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1CAEFD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E6965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71D6E9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D4E688E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0E0D76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276E10" w14:textId="77777777" w:rsidR="003D0C5A" w:rsidRPr="001E6965" w:rsidRDefault="003D0C5A" w:rsidP="003D0C5A">
            <w:pPr>
              <w:pStyle w:val="tablecell-centered"/>
              <w:rPr>
                <w:szCs w:val="20"/>
              </w:rPr>
            </w:pPr>
            <w:r w:rsidRPr="001E6965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5B641F1" w14:textId="7FE0D030" w:rsidR="003D0C5A" w:rsidRPr="001E6965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1E6965">
              <w:rPr>
                <w:b/>
                <w:szCs w:val="20"/>
                <w:highlight w:val="cyan"/>
              </w:rPr>
              <w:t xml:space="preserve">dprst_flag </w:t>
            </w:r>
            <w:r w:rsidRPr="001E6965">
              <w:rPr>
                <w:szCs w:val="20"/>
                <w:highlight w:val="cyan"/>
              </w:rPr>
              <w:t>= 1</w:t>
            </w:r>
            <w:r>
              <w:rPr>
                <w:szCs w:val="20"/>
                <w:highlight w:val="cyan"/>
              </w:rPr>
              <w:t xml:space="preserve"> and </w:t>
            </w:r>
            <w:r w:rsidRPr="00B76ADE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B76ADE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2F5A924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338A69" w14:textId="63AEAC41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A23929">
              <w:rPr>
                <w:b/>
                <w:szCs w:val="20"/>
                <w:highlight w:val="green"/>
              </w:rPr>
              <w:t>sro_to_dprst_perv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519A8A" w14:textId="3F131C98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pervious surface</w:t>
            </w:r>
            <w:r>
              <w:rPr>
                <w:szCs w:val="20"/>
              </w:rPr>
              <w:t xml:space="preserve"> runoff that flows into surface-</w:t>
            </w:r>
            <w:r w:rsidRPr="009626A0">
              <w:rPr>
                <w:szCs w:val="20"/>
              </w:rPr>
              <w:t>depression storage; the remainder flows to a stream network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A2630C" w14:textId="5B3CCB09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BE7EB4" w14:textId="4645ED9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C0F93D7" w14:textId="03B9759B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CA7476B" w14:textId="7CE17F6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86BA312" w14:textId="71E209FA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5BC327" w14:textId="105E07A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 w:rsidRPr="001E6965">
              <w:rPr>
                <w:b/>
                <w:szCs w:val="20"/>
                <w:highlight w:val="green"/>
              </w:rPr>
              <w:t xml:space="preserve">dprst_flag </w:t>
            </w:r>
            <w:r w:rsidRPr="001E6965">
              <w:rPr>
                <w:szCs w:val="20"/>
                <w:highlight w:val="green"/>
              </w:rPr>
              <w:t xml:space="preserve">= 1 and </w:t>
            </w: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3259D67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35CE10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va</w:t>
            </w:r>
            <w:r w:rsidRPr="00E339EC">
              <w:rPr>
                <w:b/>
                <w:szCs w:val="20"/>
              </w:rPr>
              <w:t>_clos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2F211D" w14:textId="55E68EE1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closed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16458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6772145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3440EE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FBE47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E79A14B" w14:textId="3DDA9780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2DAD30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37779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3B86614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va</w:t>
            </w:r>
            <w:r w:rsidRPr="009626A0">
              <w:rPr>
                <w:b/>
                <w:szCs w:val="20"/>
              </w:rPr>
              <w:t>_open_exp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E17BD" w14:textId="5C31376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 xml:space="preserve">Coefficient in the exponential equation relating maximum surface area to the fraction that open depressions are full to compute current surface area for each HRU; 0.001 is an approximate </w:t>
            </w:r>
            <w:r w:rsidRPr="00E56113">
              <w:rPr>
                <w:szCs w:val="20"/>
                <w:highlight w:val="magenta"/>
              </w:rPr>
              <w:t>cylinder</w:t>
            </w:r>
            <w:r w:rsidRPr="00C21981">
              <w:rPr>
                <w:szCs w:val="20"/>
              </w:rPr>
              <w:t xml:space="preserve">; 1.0 is a </w:t>
            </w:r>
            <w:r w:rsidRPr="00E56113">
              <w:rPr>
                <w:szCs w:val="20"/>
                <w:highlight w:val="magenta"/>
              </w:rPr>
              <w:t>cone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183AE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5571C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FA57F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E6E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0.0001 to 10.0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3461F" w14:textId="254A22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40A5E60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b/>
                <w:szCs w:val="20"/>
              </w:rPr>
              <w:t xml:space="preserve">dprst_flag </w:t>
            </w:r>
            <w:r w:rsidRPr="00C21981">
              <w:rPr>
                <w:szCs w:val="20"/>
              </w:rPr>
              <w:t>= 1</w:t>
            </w:r>
          </w:p>
        </w:tc>
      </w:tr>
      <w:tr w:rsidR="003D0C5A" w14:paraId="290FBA0D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2B30692" w14:textId="0DB1FA2A" w:rsidR="003D0C5A" w:rsidRPr="00330DD1" w:rsidRDefault="003D0C5A" w:rsidP="003D0C5A">
            <w:pPr>
              <w:pStyle w:val="TableSpanner"/>
            </w:pPr>
            <w:r>
              <w:t>Soil zone s</w:t>
            </w:r>
            <w:r w:rsidRPr="00330DD1">
              <w:t xml:space="preserve">torage, </w:t>
            </w:r>
            <w:r>
              <w:t>i</w:t>
            </w:r>
            <w:r w:rsidRPr="00330DD1">
              <w:t xml:space="preserve">nterflow, </w:t>
            </w:r>
            <w:r>
              <w:t>g</w:t>
            </w:r>
            <w:r w:rsidRPr="00330DD1">
              <w:t xml:space="preserve">ravity </w:t>
            </w:r>
            <w:r>
              <w:t xml:space="preserve">drainage, </w:t>
            </w:r>
            <w:r w:rsidR="00673279">
              <w:t>D</w:t>
            </w:r>
            <w:r w:rsidRPr="00330DD1">
              <w:t xml:space="preserve">unnian </w:t>
            </w:r>
            <w:r>
              <w:t>s</w:t>
            </w:r>
            <w:r w:rsidRPr="00330DD1">
              <w:t xml:space="preserve">urface </w:t>
            </w:r>
            <w:r>
              <w:t>r</w:t>
            </w:r>
            <w:r w:rsidRPr="00330DD1">
              <w:t>unoff</w:t>
            </w:r>
          </w:p>
        </w:tc>
      </w:tr>
      <w:tr w:rsidR="003D0C5A" w14:paraId="68C1CC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B61423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3713DF" w14:textId="4AB85EEC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preferential-flow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2399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67243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CE49F0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9B5BBF7" w14:textId="23F707F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F8C63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1D879B5" w14:textId="3C536A57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0103CF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DAA93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fastcoef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9AA487" w14:textId="296AECE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preferential-flow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A6D17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BFB1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1310ED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D4FCF" w14:textId="3841C551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E6B6768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0.8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96AC4E4" w14:textId="54BB0F4A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35CD1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0BAB5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pref</w:t>
            </w:r>
            <w:r w:rsidRPr="009626A0">
              <w:rPr>
                <w:b/>
                <w:szCs w:val="20"/>
              </w:rPr>
              <w:t>_flow_den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8B8604E" w14:textId="6877884F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Fraction of the </w:t>
            </w:r>
            <w:r w:rsidR="00704EAB">
              <w:rPr>
                <w:szCs w:val="20"/>
              </w:rPr>
              <w:t>gravity reservoir</w:t>
            </w:r>
            <w:r w:rsidRPr="009626A0">
              <w:rPr>
                <w:szCs w:val="20"/>
              </w:rPr>
              <w:t xml:space="preserve"> in which preferential flow occurs for each HR</w:t>
            </w:r>
            <w:r>
              <w:rPr>
                <w:szCs w:val="20"/>
              </w:rPr>
              <w:t>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5338F3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7BC86F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93610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EFEA143" w14:textId="2BE76DA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97D5F01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9B29723" w14:textId="565A949D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00635B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AD0FB9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sat</w:t>
            </w:r>
            <w:r w:rsidRPr="009626A0">
              <w:rPr>
                <w:b/>
                <w:szCs w:val="20"/>
              </w:rPr>
              <w:t>_threshold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51C18C" w14:textId="351FA885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Water holding capacity </w:t>
            </w:r>
            <w:r>
              <w:rPr>
                <w:szCs w:val="20"/>
              </w:rPr>
              <w:t>of the gravity and preferential-</w:t>
            </w:r>
            <w:r w:rsidRPr="009626A0">
              <w:rPr>
                <w:szCs w:val="20"/>
              </w:rPr>
              <w:t>flow reservoirs; difference between field capacity and total soil saturation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7B20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B93215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72A1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A2141C" w14:textId="61C19AF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2EA3E8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999.0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6E92E5" w14:textId="78465D2E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541FD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947246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_lin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94CD12B" w14:textId="19235059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equation to route</w:t>
            </w:r>
            <w:r>
              <w:rPr>
                <w:szCs w:val="20"/>
              </w:rPr>
              <w:t xml:space="preserve"> gravity-reservoir storage down</w:t>
            </w:r>
            <w:r w:rsidRPr="009626A0">
              <w:rPr>
                <w:szCs w:val="20"/>
              </w:rPr>
              <w:t>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015695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63648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154791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7776A" w14:textId="2634868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45D1386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C2B260" w14:textId="27555C59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F200D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AC649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slowcoef</w:t>
            </w:r>
            <w:r w:rsidRPr="009626A0">
              <w:rPr>
                <w:b/>
                <w:szCs w:val="20"/>
              </w:rPr>
              <w:t>_sq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39B6019" w14:textId="43B47D9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Non-linear coefficient in equation to route gravity- reservoir storage downslope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AC2933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96BA0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26AE9C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97EF62" w14:textId="66C06FA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C745E2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D0F3A7" w14:textId="5D49E7F6" w:rsidR="003D0C5A" w:rsidRPr="009626A0" w:rsidRDefault="005758FE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25F32D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B5E4A5" w14:textId="624D2E59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soil_moist_init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116DC6" w14:textId="536B2A7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value of available water in capillary reservoir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3AD2B1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59A808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8FFC9D" w14:textId="278B0446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DB1EB3" w14:textId="73218E20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35A90C" w14:textId="4A92DBD3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3.0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7A2FA0A" w14:textId="127A9C36" w:rsidR="003D0C5A" w:rsidRPr="00A70B70" w:rsidRDefault="003D0C5A" w:rsidP="003D0C5A">
            <w:pPr>
              <w:pStyle w:val="tablecell-centered"/>
              <w:rPr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688C5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F9C0EC" w14:textId="7BA735AA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soil_moist_init_frac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6B1613" w14:textId="56C07680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2A31CB">
              <w:rPr>
                <w:szCs w:val="20"/>
              </w:rPr>
              <w:t xml:space="preserve">Initial fraction of available water in the capillary reservoir (fraction of </w:t>
            </w:r>
            <w:r w:rsidRPr="00493225">
              <w:rPr>
                <w:b/>
                <w:szCs w:val="20"/>
              </w:rPr>
              <w:t>soil_moist_max</w:t>
            </w:r>
            <w:r w:rsidRPr="002A31CB">
              <w:rPr>
                <w:szCs w:val="20"/>
              </w:rPr>
              <w:t xml:space="preserve">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3A7F71" w14:textId="0A519D35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D37CFCB" w14:textId="7808C01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2B6BFF" w14:textId="503C4F7D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9DAF9E5" w14:textId="34C25FED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B17B04" w14:textId="78613C9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3C92478" w14:textId="3ADC4651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68B3873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2D45F5" w14:textId="77777777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</w:t>
            </w:r>
            <w:r w:rsidRPr="009626A0">
              <w:rPr>
                <w:b/>
                <w:szCs w:val="20"/>
              </w:rPr>
              <w:t>_moist_max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E18D29" w14:textId="3D157135" w:rsidR="003D0C5A" w:rsidRPr="009626A0" w:rsidDel="00E4386E" w:rsidRDefault="003D0C5A" w:rsidP="003D0C5A">
            <w:pPr>
              <w:pStyle w:val="TableCellBody"/>
              <w:rPr>
                <w:b/>
                <w:szCs w:val="20"/>
              </w:rPr>
            </w:pPr>
            <w:r w:rsidRPr="009626A0">
              <w:rPr>
                <w:szCs w:val="20"/>
              </w:rPr>
              <w:t xml:space="preserve">Maximum available water holding capacity of capillary reservoir from land surface to rooting depth of the major </w:t>
            </w:r>
            <w:r w:rsidRPr="009626A0">
              <w:rPr>
                <w:szCs w:val="20"/>
              </w:rPr>
              <w:lastRenderedPageBreak/>
              <w:t>vegetation type of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F167D5" w14:textId="77777777" w:rsidR="003D0C5A" w:rsidRPr="009626A0" w:rsidDel="00E4386E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29660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3B893C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0C9E49" w14:textId="3B698218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0.00001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21280B" w14:textId="77777777" w:rsidR="003D0C5A" w:rsidRPr="00C21981" w:rsidDel="00E4386E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09F974" w14:textId="77777777" w:rsidR="003D0C5A" w:rsidRPr="009626A0" w:rsidDel="00E4386E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33BDE26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5846E4" w14:textId="447BCF04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soil_rechr_init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46BD9" w14:textId="09DC3687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 xml:space="preserve">Initial storage for soil recharge zone (upper part of capillary reservoir where losses occur as both evaporation and transpiration) for each HRU; must be less than or equal to </w:t>
            </w:r>
            <w:r w:rsidRPr="00A70B70">
              <w:rPr>
                <w:b/>
                <w:szCs w:val="20"/>
              </w:rPr>
              <w:t>soil_moist_init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9CA4790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0283016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C98E7D" w14:textId="05A43D0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F6C2ABA" w14:textId="32045B94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C85530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AFE8D4" w14:textId="4E82C089" w:rsidR="003D0C5A" w:rsidRPr="00A70B70" w:rsidDel="00E4386E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E83DCE3" w14:textId="5DBEA9A0" w:rsidR="003D0C5A" w:rsidRPr="00C657D8" w:rsidDel="00E4386E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53CAA28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CD67FAF" w14:textId="30B96F7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C657D8">
              <w:rPr>
                <w:b/>
                <w:szCs w:val="20"/>
                <w:highlight w:val="green"/>
              </w:rPr>
              <w:t>soil_rechr_init_frac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BED2E18" w14:textId="3F082FD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C657D8">
              <w:rPr>
                <w:szCs w:val="20"/>
              </w:rPr>
              <w:t>Initial fraction of available water in the capillary reservoir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0E408A" w14:textId="68EA930E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CE9E51" w14:textId="0A18685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79C3509" w14:textId="0F4CA3A9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EAB692C" w14:textId="7F836358" w:rsidR="003D0C5A" w:rsidRPr="005E3559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EE7ABB" w14:textId="200F4BDA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7E6FED2" w14:textId="3726EC37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0639AC3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6A47A5E" w14:textId="6D9D0B1D" w:rsidR="003D0C5A" w:rsidRPr="00A70B70" w:rsidRDefault="003D0C5A" w:rsidP="003D0C5A">
            <w:pPr>
              <w:pStyle w:val="TableCellBody"/>
              <w:rPr>
                <w:b/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soil_rechr_max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F72AE9" w14:textId="0EF24DF5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Maximum storage for soil recharge zone (upper portion of capillary reservoir where losses occur as both evaporation and transpiration)</w:t>
            </w:r>
            <w:r w:rsidR="00770DC0">
              <w:rPr>
                <w:szCs w:val="20"/>
              </w:rPr>
              <w:t>;</w:t>
            </w:r>
            <w:r w:rsidRPr="00A70B70">
              <w:rPr>
                <w:szCs w:val="20"/>
              </w:rPr>
              <w:t xml:space="preserve"> must be less than or equal to </w:t>
            </w:r>
            <w:r w:rsidRPr="00A70B70">
              <w:rPr>
                <w:b/>
                <w:szCs w:val="20"/>
              </w:rPr>
              <w:t>soil_moist_max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B36006A" w14:textId="77777777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1BABF31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445AF18" w14:textId="7EBC248B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05ADB9A" w14:textId="1301C01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0.00001 to </w:t>
            </w:r>
            <w:r w:rsidRPr="00F308A1">
              <w:rPr>
                <w:szCs w:val="20"/>
                <w:highlight w:val="magenta"/>
              </w:rPr>
              <w:t>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8A7590B" w14:textId="751EC1C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70FDA63" w14:textId="6AE51D79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14E581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D683C" w14:textId="1662F6B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93225">
              <w:rPr>
                <w:b/>
                <w:szCs w:val="20"/>
                <w:highlight w:val="green"/>
              </w:rPr>
              <w:t>soil_rechr_max_frac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A48590" w14:textId="05B7ADB4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493225">
              <w:rPr>
                <w:szCs w:val="20"/>
              </w:rPr>
              <w:t>Fraction of the capillary reservoir water-holding capacity (</w:t>
            </w:r>
            <w:r w:rsidRPr="00493225">
              <w:rPr>
                <w:b/>
                <w:szCs w:val="20"/>
              </w:rPr>
              <w:t>soil_moist_max</w:t>
            </w:r>
            <w:r w:rsidRPr="00493225">
              <w:rPr>
                <w:szCs w:val="20"/>
              </w:rPr>
              <w:t>) where losses occur as both evaporation and transpiration (upper zone of capillary reservoir)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A4AEE4" w14:textId="67947D1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648E8" w14:textId="468FD9C2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EB7AB39" w14:textId="055E4CB6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30735E" w14:textId="6E8716A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>
              <w:rPr>
                <w:szCs w:val="20"/>
              </w:rPr>
              <w:t>0001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8C67F77" w14:textId="5696E53F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14D96A" w14:textId="6BD5132D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2117F1B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9129F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soil2gw</w:t>
            </w:r>
            <w:r w:rsidRPr="009626A0">
              <w:rPr>
                <w:b/>
                <w:szCs w:val="20"/>
              </w:rPr>
              <w:t>_max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5042DCA" w14:textId="40DF6FDB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Maximum amount of the capillary reservoir excess that is routed directly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C5D93CC" w14:textId="77777777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CFBC4DC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1BC1E44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E1D15E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2A0BF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19F6A6" w14:textId="109C0ED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2C1A56D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EA0777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_exp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D13A103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Non-linear coefficient in equation used to route water from the gravity reservoirs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4E44D" w14:textId="17A69CC6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D87539D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9F6841" w14:textId="77777777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C2198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6F649F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740DE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045AD69" w14:textId="5F04544C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754BEBC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2F4DE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ssr2gw</w:t>
            </w:r>
            <w:r w:rsidRPr="009626A0">
              <w:rPr>
                <w:b/>
                <w:szCs w:val="20"/>
              </w:rPr>
              <w:t>_rate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F88BF0" w14:textId="77777777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C21981">
              <w:rPr>
                <w:szCs w:val="20"/>
              </w:rPr>
              <w:t>Linear coefficient in equation used to route water from the gravity reservoir to the GWR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1D653A" w14:textId="667F2485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C169C3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035C3E" w14:textId="1C516189" w:rsidR="003D0C5A" w:rsidRPr="00C2198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B1947">
              <w:rPr>
                <w:szCs w:val="20"/>
                <w:highlight w:val="red"/>
              </w:rPr>
              <w:t>inches</w:t>
            </w:r>
            <w:r w:rsidRPr="00C21981">
              <w:rPr>
                <w:szCs w:val="20"/>
              </w:rPr>
              <w:t>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F6A0D8" w14:textId="7FBC7D8C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0.0001 to </w:t>
            </w:r>
            <w:r w:rsidRPr="009B1947">
              <w:rPr>
                <w:szCs w:val="20"/>
                <w:highlight w:val="red"/>
              </w:rPr>
              <w:t>999.0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85751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E96EC8" w14:textId="08E4D698" w:rsidR="003D0C5A" w:rsidRPr="009626A0" w:rsidRDefault="00770DC0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="003D0C5A">
              <w:rPr>
                <w:szCs w:val="20"/>
              </w:rPr>
              <w:t>equired</w:t>
            </w:r>
          </w:p>
        </w:tc>
      </w:tr>
      <w:tr w:rsidR="003D0C5A" w14:paraId="3C854BE9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FB4CD" w14:textId="76B2D6BF" w:rsidR="003D0C5A" w:rsidRPr="00A70B70" w:rsidRDefault="003D0C5A" w:rsidP="003D0C5A">
            <w:pPr>
              <w:pStyle w:val="TableCellBody"/>
              <w:rPr>
                <w:b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ssstor_init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97CF33" w14:textId="33427EB4" w:rsidR="003D0C5A" w:rsidRPr="00A70B70" w:rsidRDefault="003D0C5A" w:rsidP="003D0C5A">
            <w:pPr>
              <w:pStyle w:val="TableCellBody"/>
              <w:rPr>
                <w:szCs w:val="20"/>
              </w:rPr>
            </w:pPr>
            <w:r w:rsidRPr="00A70B70">
              <w:rPr>
                <w:szCs w:val="20"/>
              </w:rPr>
              <w:t>Initial storage of the gravity and preferential-flow reservoirs for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F4B03D" w14:textId="396358A4" w:rsidR="003D0C5A" w:rsidRPr="00A70B7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A70B70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1A16C4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E80165" w14:textId="35ECEE3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88A4F45" w14:textId="036D09A8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 xml:space="preserve">0.0 to </w:t>
            </w:r>
            <w:r w:rsidRPr="004955CF">
              <w:rPr>
                <w:szCs w:val="20"/>
                <w:highlight w:val="magenta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D0FD0CD" w14:textId="77777777" w:rsidR="003D0C5A" w:rsidRPr="00A70B70" w:rsidRDefault="003D0C5A" w:rsidP="003D0C5A">
            <w:pPr>
              <w:pStyle w:val="tablecell-centered"/>
              <w:rPr>
                <w:szCs w:val="20"/>
              </w:rPr>
            </w:pPr>
            <w:r w:rsidRPr="00A70B7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2CA0DEF" w14:textId="6861B88B" w:rsidR="003D0C5A" w:rsidRPr="00723D2C" w:rsidRDefault="003D0C5A" w:rsidP="003D0C5A">
            <w:pPr>
              <w:pStyle w:val="tablecell-centered"/>
              <w:rPr>
                <w:strike/>
                <w:szCs w:val="20"/>
                <w:highlight w:val="cyan"/>
              </w:rPr>
            </w:pPr>
            <w:r w:rsidRPr="00A70B70">
              <w:rPr>
                <w:b/>
                <w:szCs w:val="20"/>
                <w:highlight w:val="cyan"/>
              </w:rPr>
              <w:t>model_mode</w:t>
            </w:r>
            <w:r>
              <w:rPr>
                <w:szCs w:val="20"/>
                <w:highlight w:val="cyan"/>
              </w:rPr>
              <w:t xml:space="preserve"> = </w:t>
            </w:r>
            <w:r w:rsidRPr="00A70B70">
              <w:rPr>
                <w:rFonts w:ascii="Courier New" w:hAnsi="Courier New" w:cs="Courier New"/>
                <w:szCs w:val="20"/>
                <w:highlight w:val="cyan"/>
              </w:rPr>
              <w:t>PRMS</w:t>
            </w:r>
            <w:r w:rsidRPr="007E7D4C">
              <w:rPr>
                <w:szCs w:val="20"/>
                <w:highlight w:val="cya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cyan"/>
              </w:rPr>
              <w:t xml:space="preserve"> GSFLOW</w:t>
            </w:r>
          </w:p>
        </w:tc>
      </w:tr>
      <w:tr w:rsidR="003D0C5A" w14:paraId="7E836D6F" w14:textId="77777777" w:rsidTr="00723D2C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0AB7262A" w14:textId="5F042F2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ssstor</w:t>
            </w:r>
            <w:r w:rsidRPr="009626A0">
              <w:rPr>
                <w:b/>
                <w:szCs w:val="20"/>
              </w:rPr>
              <w:t>_init</w:t>
            </w:r>
            <w:r>
              <w:rPr>
                <w:b/>
                <w:szCs w:val="20"/>
              </w:rPr>
              <w:t>_frac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FBF79" w14:textId="2A5FA335" w:rsidR="003D0C5A" w:rsidRPr="00C21981" w:rsidRDefault="003D0C5A" w:rsidP="003D0C5A">
            <w:pPr>
              <w:pStyle w:val="TableCellBody"/>
              <w:rPr>
                <w:szCs w:val="20"/>
              </w:rPr>
            </w:pPr>
            <w:r w:rsidRPr="00723D2C">
              <w:rPr>
                <w:szCs w:val="20"/>
              </w:rPr>
              <w:t xml:space="preserve">Initial fraction of available water in the gravity plus preferential-flow reservoirs (fraction of </w:t>
            </w:r>
            <w:r w:rsidRPr="00723D2C">
              <w:rPr>
                <w:b/>
                <w:szCs w:val="20"/>
              </w:rPr>
              <w:t>sat_threshold</w:t>
            </w:r>
            <w:r w:rsidRPr="00723D2C">
              <w:rPr>
                <w:szCs w:val="20"/>
              </w:rPr>
              <w:t>) for each HRU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150DC" w14:textId="167E3CB4" w:rsidR="003D0C5A" w:rsidRPr="00C2198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nssr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7E1D6" w14:textId="03EB8203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FA761" w14:textId="17FF46CB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52FDE" w14:textId="6B3B956F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5E3559">
              <w:rPr>
                <w:szCs w:val="20"/>
              </w:rPr>
              <w:t>0.0</w:t>
            </w:r>
            <w:r w:rsidRPr="009626A0">
              <w:rPr>
                <w:szCs w:val="20"/>
              </w:rPr>
              <w:t xml:space="preserve"> </w:t>
            </w:r>
            <w:r>
              <w:rPr>
                <w:szCs w:val="20"/>
              </w:rPr>
              <w:t>to 1.0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A4C9C" w14:textId="3197E7CC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3B9EB44" w14:textId="39F66A94" w:rsidR="003D0C5A" w:rsidRDefault="003D0C5A" w:rsidP="003D0C5A">
            <w:pPr>
              <w:pStyle w:val="tablecell-centered"/>
              <w:rPr>
                <w:szCs w:val="20"/>
              </w:rPr>
            </w:pPr>
            <w:r w:rsidRPr="006D38DC">
              <w:rPr>
                <w:b/>
                <w:szCs w:val="20"/>
                <w:highlight w:val="green"/>
              </w:rPr>
              <w:t xml:space="preserve">model_mode </w:t>
            </w:r>
            <w:r w:rsidRPr="006D38DC">
              <w:rPr>
                <w:szCs w:val="20"/>
                <w:highlight w:val="green"/>
              </w:rPr>
              <w:t xml:space="preserve">= 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>PRMS5</w:t>
            </w:r>
            <w:r w:rsidRPr="007E7D4C">
              <w:rPr>
                <w:szCs w:val="20"/>
                <w:highlight w:val="green"/>
              </w:rPr>
              <w:t xml:space="preserve"> or</w:t>
            </w:r>
            <w:r w:rsidRPr="007E7D4C">
              <w:rPr>
                <w:rFonts w:ascii="Courier New" w:hAnsi="Courier New" w:cs="Courier New"/>
                <w:szCs w:val="20"/>
                <w:highlight w:val="green"/>
              </w:rPr>
              <w:t xml:space="preserve"> GSFLOW5</w:t>
            </w:r>
          </w:p>
        </w:tc>
      </w:tr>
      <w:tr w:rsidR="003D0C5A" w14:paraId="75C93002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60BE0B6D" w14:textId="77777777" w:rsidR="003D0C5A" w:rsidRPr="00330DD1" w:rsidRDefault="003D0C5A" w:rsidP="003D0C5A">
            <w:pPr>
              <w:pStyle w:val="TableSpanner"/>
            </w:pPr>
            <w:r>
              <w:t>Groundwater f</w:t>
            </w:r>
            <w:r w:rsidRPr="00330DD1">
              <w:t>low</w:t>
            </w:r>
          </w:p>
        </w:tc>
      </w:tr>
      <w:tr w:rsidR="003D0C5A" w14:paraId="23D3F4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43ADA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gwflow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69629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groundwater discharge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F817E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BA5CC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A85FFEF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1B82BCC" w14:textId="1CEE9A31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  <w:r>
              <w:rPr>
                <w:szCs w:val="20"/>
              </w:rPr>
              <w:t xml:space="preserve"> to </w:t>
            </w:r>
            <w:r w:rsidRPr="009626A0">
              <w:rPr>
                <w:szCs w:val="20"/>
              </w:rPr>
              <w:t>0</w:t>
            </w:r>
            <w:r>
              <w:rPr>
                <w:szCs w:val="20"/>
              </w:rPr>
              <w:t>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4FEE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06312C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0C23DD6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ED9B4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gwsink</w:t>
            </w:r>
            <w:r w:rsidRPr="009626A0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D0291AE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Linear coefficient in the equation to compute outflow to the groundwater sink for each GWR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69B7809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8B11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F4FB8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F229CD" w14:textId="429E3E15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756740">
              <w:rPr>
                <w:szCs w:val="20"/>
                <w:highlight w:val="green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F3A5CCA" w14:textId="7777777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D06778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D910F9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6F12862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A71662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Storage in each GWR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12A530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357F86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E0883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D5894E" w14:textId="087A3542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0.0 to </w:t>
            </w:r>
            <w:r w:rsidRPr="000A4D0A">
              <w:rPr>
                <w:szCs w:val="20"/>
                <w:highlight w:val="green"/>
              </w:rPr>
              <w:t>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01567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D5E167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5EF6EA2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10534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gwstor</w:t>
            </w:r>
            <w:r w:rsidRPr="009626A0">
              <w:rPr>
                <w:b/>
                <w:szCs w:val="20"/>
              </w:rPr>
              <w:t>_min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A5867F7" w14:textId="77777777" w:rsidR="003D0C5A" w:rsidRPr="009626A0" w:rsidRDefault="003D0C5A" w:rsidP="003D0C5A">
            <w:pPr>
              <w:pStyle w:val="TableCellBody"/>
              <w:tabs>
                <w:tab w:val="left" w:pos="1002"/>
              </w:tabs>
              <w:rPr>
                <w:szCs w:val="20"/>
              </w:rPr>
            </w:pPr>
            <w:r w:rsidRPr="009626A0">
              <w:rPr>
                <w:szCs w:val="20"/>
              </w:rPr>
              <w:t>Minimum storage in each GWR to ensure storage is greater than specified value to account for inflow from deep aquifers or injection wells with the water source outside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C997B5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71EC31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22FA340" w14:textId="77777777" w:rsidR="003D0C5A" w:rsidRPr="009626A0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9689D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1</w:t>
            </w:r>
            <w:r w:rsidRPr="009626A0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232004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41661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29CA7AC9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3CAE545" w14:textId="2F893532" w:rsidR="003D0C5A" w:rsidRPr="00330DD1" w:rsidRDefault="003D0C5A" w:rsidP="003D0C5A">
            <w:pPr>
              <w:pStyle w:val="TableSpanner"/>
            </w:pPr>
            <w:r>
              <w:t>Streamflow</w:t>
            </w:r>
          </w:p>
        </w:tc>
      </w:tr>
      <w:tr w:rsidR="003D0C5A" w14:paraId="0C1710C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5280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6D07BB" w14:textId="77777777" w:rsidR="003D0C5A" w:rsidRPr="00962843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Segment index to which an HRU contributes lateral </w:t>
            </w:r>
            <w:r w:rsidRPr="006855E1">
              <w:rPr>
                <w:szCs w:val="20"/>
              </w:rPr>
              <w:lastRenderedPageBreak/>
              <w:t>flows (surface runoff, interflow, and groundwater discharge</w:t>
            </w:r>
            <w:r>
              <w:rPr>
                <w:szCs w:val="20"/>
              </w:rPr>
              <w:t>)</w:t>
            </w:r>
            <w:r w:rsidRPr="009626A0">
              <w:rPr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CE687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89E39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EDBDB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944B2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lastRenderedPageBreak/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0150FE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lastRenderedPageBreak/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3101C36" w14:textId="7B019AF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lastRenderedPageBreak/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95125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EC190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K_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92737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Travel time of flood wave from one segment to the next downstream segment, called the Muskin</w:t>
            </w:r>
            <w:r>
              <w:rPr>
                <w:szCs w:val="20"/>
              </w:rPr>
              <w:t xml:space="preserve">gum storage coefficient; enter </w:t>
            </w:r>
            <w:r w:rsidRPr="00FE512F">
              <w:rPr>
                <w:rFonts w:ascii="Courier New" w:hAnsi="Courier New" w:cs="Courier New"/>
                <w:szCs w:val="20"/>
              </w:rPr>
              <w:t>1.0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7B2449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40D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67FB2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hours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1A1E91" w14:textId="1C8684F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0.01 to 24.0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4138A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6855E1"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84F3F" w14:textId="6662B46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</w:p>
        </w:tc>
      </w:tr>
      <w:tr w:rsidR="003D0C5A" w14:paraId="16271C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F583F1" w14:textId="719C49A4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DE627A">
              <w:rPr>
                <w:b/>
                <w:szCs w:val="20"/>
                <w:highlight w:val="magenta"/>
              </w:rPr>
              <w:t>mann_n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3D385B3" w14:textId="0A32EE8E" w:rsidR="003D0C5A" w:rsidRPr="006855E1" w:rsidRDefault="00673279" w:rsidP="003D0C5A">
            <w:pPr>
              <w:pStyle w:val="TableCellBody"/>
              <w:rPr>
                <w:szCs w:val="20"/>
              </w:rPr>
            </w:pPr>
            <w:r w:rsidRPr="007535F0">
              <w:rPr>
                <w:szCs w:val="20"/>
              </w:rPr>
              <w:t>Manning’s</w:t>
            </w:r>
            <w:r w:rsidR="003D0C5A" w:rsidRPr="007535F0">
              <w:rPr>
                <w:szCs w:val="20"/>
              </w:rPr>
              <w:t xml:space="preserve"> roughness coefficient for each segmen</w:t>
            </w:r>
            <w:r w:rsidR="003D0C5A">
              <w:rPr>
                <w:szCs w:val="20"/>
              </w:rP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4BCF300" w14:textId="1B0AE6DE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FC33212" w14:textId="0C4783A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E64CC09" w14:textId="2C44C0C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dimensionless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BF43388" w14:textId="6A66D767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 xml:space="preserve">1 to </w:t>
            </w:r>
            <w:r>
              <w:rPr>
                <w:szCs w:val="20"/>
              </w:rPr>
              <w:t>0</w:t>
            </w:r>
            <w:r w:rsidRPr="00C21981">
              <w:rPr>
                <w:szCs w:val="20"/>
              </w:rPr>
              <w:t>.</w:t>
            </w:r>
            <w:r>
              <w:rPr>
                <w:szCs w:val="20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69E670" w14:textId="1218A928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BA1E3F" w14:textId="234D10D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E1F4F3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ED16A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obsin</w:t>
            </w:r>
            <w:r w:rsidRPr="006855E1">
              <w:rPr>
                <w:b/>
                <w:szCs w:val="20"/>
              </w:rPr>
              <w:t>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8BD5D8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Index of measured streamflow station that replaces inflow to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997A7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A40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4E5517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C7359E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04C258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4820CE" w14:textId="4E5A587D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0B3585E0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4EE736" w14:textId="7777777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443930">
              <w:rPr>
                <w:b/>
                <w:szCs w:val="20"/>
                <w:highlight w:val="green"/>
              </w:rPr>
              <w:t>obsout_segment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308D32B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measured streamflow station that replaces </w:t>
            </w:r>
            <w:r>
              <w:rPr>
                <w:szCs w:val="20"/>
              </w:rPr>
              <w:t>outflow from</w:t>
            </w:r>
            <w:r w:rsidRPr="006855E1">
              <w:rPr>
                <w:szCs w:val="20"/>
              </w:rPr>
              <w:t xml:space="preserve">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499D63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BBBB4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0D2F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9ED27C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1C1C2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3706DEB" w14:textId="3D3C537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D270397" w14:textId="77777777" w:rsidTr="002660D2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20569A1" w14:textId="14421F8F" w:rsidR="003D0C5A" w:rsidRPr="00443930" w:rsidRDefault="003D0C5A" w:rsidP="003D0C5A">
            <w:pPr>
              <w:pStyle w:val="TableCellBody"/>
              <w:rPr>
                <w:b/>
                <w:szCs w:val="20"/>
                <w:highlight w:val="green"/>
              </w:rPr>
            </w:pPr>
            <w:r>
              <w:rPr>
                <w:b/>
                <w:szCs w:val="20"/>
                <w:highlight w:val="magenta"/>
              </w:rPr>
              <w:t>seg_depth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4B24743" w14:textId="0FF25F0A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C50B1E">
              <w:rPr>
                <w:szCs w:val="20"/>
              </w:rPr>
              <w:t xml:space="preserve">Segment river depth at </w:t>
            </w:r>
            <w:r w:rsidR="00673279" w:rsidRPr="00C50B1E">
              <w:rPr>
                <w:szCs w:val="20"/>
              </w:rPr>
              <w:t>bank full</w:t>
            </w:r>
            <w:r w:rsidR="00770DC0">
              <w:rPr>
                <w:szCs w:val="20"/>
              </w:rPr>
              <w:t>;</w:t>
            </w:r>
            <w:r w:rsidRPr="00C50B1E">
              <w:rPr>
                <w:szCs w:val="20"/>
              </w:rPr>
              <w:t xml:space="preserve"> shallowest</w:t>
            </w:r>
            <w:r w:rsidR="00770DC0">
              <w:rPr>
                <w:szCs w:val="20"/>
              </w:rPr>
              <w:t xml:space="preserve"> depth</w:t>
            </w:r>
            <w:r w:rsidRPr="00C50B1E">
              <w:rPr>
                <w:szCs w:val="20"/>
              </w:rPr>
              <w:t xml:space="preserve"> from Blackburn-Lynch </w:t>
            </w:r>
            <w:r w:rsidR="00770DC0">
              <w:rPr>
                <w:szCs w:val="20"/>
              </w:rPr>
              <w:t>(</w:t>
            </w:r>
            <w:r w:rsidRPr="00C50B1E">
              <w:rPr>
                <w:szCs w:val="20"/>
              </w:rPr>
              <w:t>2017</w:t>
            </w:r>
            <w:r w:rsidR="00770DC0">
              <w:rPr>
                <w:szCs w:val="20"/>
              </w:rPr>
              <w:t>);</w:t>
            </w:r>
            <w:r w:rsidR="00673279">
              <w:rPr>
                <w:szCs w:val="20"/>
              </w:rPr>
              <w:t xml:space="preserve"> </w:t>
            </w:r>
            <w:r w:rsidRPr="00C50B1E">
              <w:rPr>
                <w:szCs w:val="20"/>
              </w:rPr>
              <w:t xml:space="preserve">Congo is deepest at 250 m but in the </w:t>
            </w:r>
            <w:r w:rsidR="00673279" w:rsidRPr="00C50B1E">
              <w:rPr>
                <w:szCs w:val="20"/>
              </w:rPr>
              <w:t>US,</w:t>
            </w:r>
            <w:r w:rsidRPr="00C50B1E">
              <w:rPr>
                <w:szCs w:val="20"/>
              </w:rPr>
              <w:t xml:space="preserve"> it is probably the Hudson at 66 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64C641" w14:textId="00976BA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16A18C" w14:textId="4C087E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07451" w14:textId="5FE9E699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1BB1607" w14:textId="157E078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>0.0</w:t>
            </w:r>
            <w:r>
              <w:rPr>
                <w:szCs w:val="20"/>
              </w:rPr>
              <w:t>3</w:t>
            </w:r>
            <w:r w:rsidRPr="00C21981">
              <w:rPr>
                <w:szCs w:val="20"/>
              </w:rPr>
              <w:t xml:space="preserve"> to </w:t>
            </w:r>
            <w:r>
              <w:rPr>
                <w:szCs w:val="20"/>
              </w:rPr>
              <w:t>250.0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148D2C5" w14:textId="32DB46AC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CAD3AB" w14:textId="04BBE59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181B22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00D312" w14:textId="103734ED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>
              <w:rPr>
                <w:b/>
                <w:szCs w:val="20"/>
                <w:highlight w:val="magenta"/>
              </w:rPr>
              <w:t>seg_</w:t>
            </w:r>
            <w:r w:rsidRPr="00714DA5">
              <w:rPr>
                <w:b/>
                <w:szCs w:val="20"/>
                <w:highlight w:val="magenta"/>
              </w:rPr>
              <w:t>length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AE05AB" w14:textId="76D77E9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714DA5">
              <w:rPr>
                <w:szCs w:val="20"/>
              </w:rPr>
              <w:t>Length of each segment, bounds based on CONUS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1C70CC" w14:textId="1E5A94D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8202FBB" w14:textId="140DAB0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5D3E8CE" w14:textId="6B6786C8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D9718CD" w14:textId="623CC9B8" w:rsidR="003D0C5A" w:rsidRPr="006855E1" w:rsidRDefault="00064831" w:rsidP="003D0C5A">
            <w:pPr>
              <w:pStyle w:val="tablecell-centered"/>
              <w:rPr>
                <w:szCs w:val="20"/>
              </w:rPr>
            </w:pP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.</w:t>
            </w:r>
            <w:r w:rsidRPr="00064831">
              <w:rPr>
                <w:szCs w:val="20"/>
                <w:highlight w:val="red"/>
              </w:rPr>
              <w:t>0</w:t>
            </w:r>
            <w:r w:rsidR="003D0C5A" w:rsidRPr="00C21981">
              <w:rPr>
                <w:szCs w:val="20"/>
              </w:rPr>
              <w:t xml:space="preserve"> to </w:t>
            </w:r>
            <w:r w:rsidRPr="00064831">
              <w:rPr>
                <w:szCs w:val="20"/>
                <w:highlight w:val="red"/>
              </w:rPr>
              <w:t>1</w:t>
            </w:r>
            <w:r w:rsidR="003D0C5A" w:rsidRPr="00064831">
              <w:rPr>
                <w:szCs w:val="20"/>
                <w:highlight w:val="red"/>
              </w:rPr>
              <w:t>00000.0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9F54F5" w14:textId="3C8A9812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8ADE5E" w14:textId="31E31F5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20ED55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4AF659" w14:textId="56D7F367" w:rsidR="003D0C5A" w:rsidRDefault="003D0C5A" w:rsidP="003D0C5A">
            <w:pPr>
              <w:pStyle w:val="TableCellBody"/>
              <w:rPr>
                <w:b/>
                <w:szCs w:val="20"/>
                <w:highlight w:val="magenta"/>
              </w:rPr>
            </w:pPr>
            <w:r>
              <w:rPr>
                <w:b/>
                <w:szCs w:val="20"/>
                <w:highlight w:val="magenta"/>
              </w:rPr>
              <w:t>seg_slope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7D96D6D" w14:textId="37CA32D0" w:rsidR="003D0C5A" w:rsidRPr="00714DA5" w:rsidRDefault="003D0C5A" w:rsidP="003D0C5A">
            <w:pPr>
              <w:pStyle w:val="TableCellBody"/>
              <w:rPr>
                <w:szCs w:val="20"/>
              </w:rPr>
            </w:pPr>
            <w:r w:rsidRPr="00384596">
              <w:rPr>
                <w:szCs w:val="20"/>
              </w:rPr>
              <w:t>Surface slope of each segment as approximation for bed slope of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B47D82B" w14:textId="7315440B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E3CE747" w14:textId="11E03FA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8159CC" w14:textId="3B03AFA2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5EBA22" w14:textId="5DB7E6B9" w:rsidR="003D0C5A" w:rsidRPr="00C21981" w:rsidRDefault="003D0C5A" w:rsidP="003D0C5A">
            <w:pPr>
              <w:pStyle w:val="tablecell-centered"/>
              <w:rPr>
                <w:szCs w:val="20"/>
              </w:rPr>
            </w:pPr>
            <w:r w:rsidRPr="00C21981">
              <w:rPr>
                <w:szCs w:val="20"/>
              </w:rPr>
              <w:t xml:space="preserve">0.0 to </w:t>
            </w:r>
            <w:r>
              <w:rPr>
                <w:szCs w:val="20"/>
              </w:rPr>
              <w:t>2.0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F1767B8" w14:textId="0EEF2BA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0.0001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F2CE9D" w14:textId="7D8AF6E9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  <w:r w:rsidRPr="00C50B1E">
              <w:rPr>
                <w:szCs w:val="20"/>
              </w:rPr>
              <w:t xml:space="preserve"> </w:t>
            </w:r>
            <w:r w:rsidRPr="00714DA5">
              <w:rPr>
                <w:szCs w:val="20"/>
                <w:highlight w:val="magenta"/>
              </w:rPr>
              <w:t>or</w:t>
            </w:r>
            <w:r w:rsidRPr="00714DA5">
              <w:rPr>
                <w:rFonts w:ascii="Courier New" w:hAnsi="Courier New" w:cs="Courier New"/>
                <w:szCs w:val="20"/>
                <w:highlight w:val="magenta"/>
              </w:rPr>
              <w:t xml:space="preserve"> </w:t>
            </w:r>
            <w:r w:rsidRPr="00714DA5">
              <w:rPr>
                <w:b/>
                <w:szCs w:val="20"/>
                <w:highlight w:val="magenta"/>
              </w:rPr>
              <w:t xml:space="preserve">stream_temp_flag </w:t>
            </w:r>
            <w:r w:rsidRPr="00714DA5">
              <w:rPr>
                <w:szCs w:val="20"/>
                <w:highlight w:val="magenta"/>
              </w:rPr>
              <w:t>= 1</w:t>
            </w:r>
          </w:p>
        </w:tc>
      </w:tr>
      <w:tr w:rsidR="003D0C5A" w14:paraId="6B30BFC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CE3414" w14:textId="0094DCF4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t>segment_flow_init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B08882" w14:textId="4D372FDD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Initial flow in each stream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771A144" w14:textId="3EF09469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D4496D3" w14:textId="3CBA409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B5B16C8" w14:textId="4CBFC772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085F9DA" w14:textId="628694CF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>
              <w:rPr>
                <w:szCs w:val="20"/>
              </w:rPr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ECF227E" w14:textId="6007C0C8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  <w:r>
              <w:rPr>
                <w:szCs w:val="20"/>
              </w:rPr>
              <w:t>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B6B372E" w14:textId="3B54BF5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lastRenderedPageBreak/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621831B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8F9319F" w14:textId="1817FE7E" w:rsidR="003D0C5A" w:rsidRPr="00C21981" w:rsidRDefault="003D0C5A" w:rsidP="003D0C5A">
            <w:pPr>
              <w:pStyle w:val="TableCellBody"/>
              <w:rPr>
                <w:b/>
                <w:szCs w:val="20"/>
              </w:rPr>
            </w:pPr>
            <w:r w:rsidRPr="00C21981">
              <w:rPr>
                <w:b/>
                <w:szCs w:val="20"/>
              </w:rPr>
              <w:lastRenderedPageBreak/>
              <w:t>segment_type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F17CB2" w14:textId="0596009C" w:rsidR="003D0C5A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Segment type (0=segment; 1=</w:t>
            </w:r>
            <w:r w:rsidRPr="00DA32ED">
              <w:rPr>
                <w:szCs w:val="20"/>
              </w:rPr>
              <w:t xml:space="preserve"> </w:t>
            </w:r>
            <w:r w:rsidRPr="001E6965">
              <w:rPr>
                <w:szCs w:val="20"/>
                <w:highlight w:val="green"/>
              </w:rPr>
              <w:t>headwater</w:t>
            </w:r>
            <w:r>
              <w:rPr>
                <w:szCs w:val="20"/>
              </w:rPr>
              <w:t>; 2=lake; 3=replace inflow</w:t>
            </w:r>
            <w:r w:rsidRPr="00DA32ED">
              <w:rPr>
                <w:szCs w:val="20"/>
              </w:rPr>
              <w:t xml:space="preserve">; </w:t>
            </w:r>
            <w:r w:rsidRPr="001E6965">
              <w:rPr>
                <w:szCs w:val="20"/>
                <w:highlight w:val="green"/>
              </w:rPr>
              <w:t>4=inbound to NHM; 5=outbound from NHM; 6=inbound to region; 7=outbound from region; 8=drains to ocean; 9=sink; 10=inbound from Great Lakes; 11=outbound to Great Lakes</w:t>
            </w:r>
            <w:r>
              <w:rPr>
                <w:szCs w:val="20"/>
                <w:highlight w:val="green"/>
              </w:rPr>
              <w:t>, add 100 to flag that the value is updated</w:t>
            </w:r>
            <w:r w:rsidRPr="001E6965">
              <w:rPr>
                <w:szCs w:val="20"/>
                <w:highlight w:val="green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D49B3FF" w14:textId="21DA6B60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8B16E1" w14:textId="5355F965" w:rsidR="003D0C5A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5F97607" w14:textId="244D886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31BE8A" w14:textId="54906A3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1E6965">
              <w:rPr>
                <w:szCs w:val="20"/>
                <w:highlight w:val="green"/>
              </w:rPr>
              <w:t>111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677F5D" w14:textId="41D0414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E8DD459" w14:textId="2FFA95E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013B53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22F86D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tosegment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453C77C" w14:textId="77777777" w:rsidR="003D0C5A" w:rsidRPr="0057215A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Index of downstream segment to which the segment streamflow flows</w:t>
            </w:r>
            <w:r>
              <w:rPr>
                <w:szCs w:val="20"/>
              </w:rPr>
              <w:t>;</w:t>
            </w:r>
            <w:r w:rsidRPr="006855E1">
              <w:rPr>
                <w:szCs w:val="20"/>
              </w:rPr>
              <w:t xml:space="preserve"> for segments that do not</w:t>
            </w:r>
            <w:r>
              <w:rPr>
                <w:szCs w:val="20"/>
              </w:rPr>
              <w:t xml:space="preserve"> flow to another segment enter 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D18A56F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8F4E7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5C12AF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E99ADAE" w14:textId="036F45E3" w:rsidR="003D0C5A" w:rsidRPr="006855E1" w:rsidRDefault="0057215A" w:rsidP="003D0C5A">
            <w:pPr>
              <w:pStyle w:val="tablecell-centered"/>
              <w:rPr>
                <w:szCs w:val="20"/>
              </w:rPr>
            </w:pPr>
            <w:r w:rsidRPr="0057215A">
              <w:rPr>
                <w:szCs w:val="20"/>
                <w:highlight w:val="red"/>
              </w:rPr>
              <w:t xml:space="preserve">0 </w:t>
            </w:r>
            <w:r w:rsidR="003D0C5A" w:rsidRPr="0057215A">
              <w:rPr>
                <w:szCs w:val="20"/>
                <w:highlight w:val="red"/>
              </w:rPr>
              <w:t xml:space="preserve">to </w:t>
            </w:r>
            <w:r w:rsidRPr="0057215A">
              <w:rPr>
                <w:szCs w:val="20"/>
                <w:highlight w:val="red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A8BA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F66B2" w14:textId="18592C06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4ACACDB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1E3EC7" w14:textId="3E021E47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915804">
              <w:rPr>
                <w:b/>
                <w:highlight w:val="green"/>
              </w:rPr>
              <w:t>tosegment_nhm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75B39B3" w14:textId="725056D1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t>National Hydrologic Model downstream segment ID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1C166F6" w14:textId="0F1F85A4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97CA86" w14:textId="4756A5D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1416ABF" w14:textId="62250A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A8E2B9" w14:textId="422261C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t xml:space="preserve"> to </w:t>
            </w:r>
            <w:r>
              <w:rPr>
                <w:szCs w:val="20"/>
              </w:rPr>
              <w:t>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0EBC08" w14:textId="3C0CC92F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5068A0" w14:textId="518EE006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 w:rsidRPr="00C843E3">
              <w:rPr>
                <w:szCs w:val="20"/>
              </w:rPr>
              <w:t>optional</w:t>
            </w:r>
          </w:p>
        </w:tc>
      </w:tr>
      <w:tr w:rsidR="003D0C5A" w14:paraId="49597B6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F1D120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x_</w:t>
            </w:r>
            <w:r w:rsidRPr="006855E1">
              <w:rPr>
                <w:b/>
                <w:szCs w:val="20"/>
              </w:rPr>
              <w:t>coef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256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The amount of attenuation of the flow wave, called the Muskingum routing weighting factor; enter </w:t>
            </w:r>
            <w:r w:rsidRPr="00FE512F">
              <w:rPr>
                <w:rFonts w:ascii="Courier New" w:hAnsi="Courier New" w:cs="Courier New"/>
                <w:szCs w:val="20"/>
              </w:rPr>
              <w:t>0.0</w:t>
            </w:r>
            <w:r w:rsidRPr="006855E1">
              <w:rPr>
                <w:szCs w:val="20"/>
              </w:rPr>
              <w:t xml:space="preserve"> for reservoirs, diversions, and segm</w:t>
            </w:r>
            <w:r>
              <w:rPr>
                <w:szCs w:val="20"/>
              </w:rPr>
              <w:t>ent(s) flowing out of the 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BD2B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0174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9628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65C57" w14:textId="38214D7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 to 0.5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A15A6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6154735" w14:textId="53C3C493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 w:rsidRPr="00C50B1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3D0C5A" w14:paraId="2AF7DCA5" w14:textId="77777777" w:rsidTr="00592560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08E0966F" w14:textId="77777777" w:rsidR="003D0C5A" w:rsidRPr="00126908" w:rsidRDefault="003D0C5A" w:rsidP="003D0C5A">
            <w:pPr>
              <w:pStyle w:val="TableSpanner"/>
            </w:pPr>
            <w:r>
              <w:t>L</w:t>
            </w:r>
            <w:r w:rsidRPr="00C9344E">
              <w:t>ake routing</w:t>
            </w:r>
          </w:p>
        </w:tc>
      </w:tr>
      <w:tr w:rsidR="003D0C5A" w14:paraId="4163F42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D861E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</w:t>
            </w:r>
            <w:r w:rsidRPr="006855E1">
              <w:rPr>
                <w:b/>
                <w:szCs w:val="20"/>
              </w:rPr>
              <w:t>_outflow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3000ED" w14:textId="76A5627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Elevation of the main outflow point </w:t>
            </w:r>
            <w:r>
              <w:rPr>
                <w:szCs w:val="20"/>
              </w:rPr>
              <w:t>for</w:t>
            </w:r>
            <w:r w:rsidRPr="006855E1">
              <w:rPr>
                <w:szCs w:val="20"/>
              </w:rPr>
              <w:t xml:space="preserve"> each lake using broad-crested weir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DA07E88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123109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940E5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9FD5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DEB36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19522C7" w14:textId="379AA3E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07FD12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29A371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elevlake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13F31CF" w14:textId="05E16FA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surface elevation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066B99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FEB15E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B3E0E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7C91C7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70EA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D9E054" w14:textId="448A8F0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5DAC23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88A34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6855E1">
              <w:rPr>
                <w:b/>
                <w:szCs w:val="20"/>
              </w:rPr>
              <w:t>_seep_coef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EDE01E" w14:textId="4BB28C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Linear coefficient in equation to compute lakebed seepage to the GWR and groundwater discharge to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BBD79B" w14:textId="7514D96A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7110A">
              <w:rPr>
                <w:b/>
                <w:szCs w:val="20"/>
                <w:highlight w:val="cyan"/>
              </w:rPr>
              <w:t>ngw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4B470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5F18D3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C392D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0.001 to 0.05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4C806" w14:textId="77777777" w:rsidR="003D0C5A" w:rsidRPr="006855E1" w:rsidRDefault="003D0C5A" w:rsidP="003D0C5A">
            <w:pPr>
              <w:pStyle w:val="tablecell-centered"/>
              <w:jc w:val="left"/>
              <w:rPr>
                <w:szCs w:val="20"/>
              </w:rPr>
            </w:pPr>
            <w:r w:rsidRPr="006855E1">
              <w:rPr>
                <w:szCs w:val="20"/>
              </w:rP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6DA7581" w14:textId="1D484DC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30748F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4595E1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37C9032" w14:textId="6BB728A4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Coefficient in equation to route </w:t>
            </w:r>
            <w:r>
              <w:rPr>
                <w:szCs w:val="20"/>
              </w:rPr>
              <w:t>storage</w:t>
            </w:r>
            <w:r w:rsidRPr="006855E1">
              <w:rPr>
                <w:szCs w:val="20"/>
              </w:rPr>
              <w:t xml:space="preserve"> to streamflow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linear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B4AC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3EF8C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CDB5C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fraction/day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679D6F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0.0001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B38FB2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408DCB0" w14:textId="207977F6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060564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88182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_din1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51489BB" w14:textId="1A68A60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inflow to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FF4AF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089E9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AB8E84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B3314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F76299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326538F" w14:textId="42A419F3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887100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ADB1758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_evap_adj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21B693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Monthly (January to December) adjustment factor for potential ET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0A0C33F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6EEDF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4AB679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EB292F8" w14:textId="312C22B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0.5 to </w:t>
            </w:r>
            <w:r w:rsidRPr="00DE627A">
              <w:rPr>
                <w:szCs w:val="20"/>
                <w:highlight w:val="magenta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3BCF43C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2F267DB" w14:textId="4DF2F7E8" w:rsidR="003D0C5A" w:rsidRPr="006855E1" w:rsidRDefault="00673279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>strmflow_module</w:t>
            </w:r>
            <w:r w:rsidR="003D0C5A" w:rsidRPr="00992C55">
              <w:rPr>
                <w:rFonts w:ascii="Courier New" w:hAnsi="Courier New" w:cs="Courier New"/>
                <w:szCs w:val="20"/>
                <w:highlight w:val="green"/>
              </w:rPr>
              <w:t xml:space="preserve"> muskingum_lake</w:t>
            </w:r>
          </w:p>
        </w:tc>
      </w:tr>
      <w:tr w:rsidR="003D0C5A" w14:paraId="7E47F01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07EC3B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lake_hru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274841" w14:textId="29F10E55" w:rsidR="003D0C5A" w:rsidRPr="001E6965" w:rsidRDefault="003D0C5A" w:rsidP="003D0C5A">
            <w:pPr>
              <w:pStyle w:val="TableCellBody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Index of HRU for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00BBA5C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F91F9C" w14:textId="77777777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C3E626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0514B14" w14:textId="251D746C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 xml:space="preserve">0 to </w:t>
            </w:r>
            <w:r w:rsidRPr="001E6965">
              <w:rPr>
                <w:b/>
                <w:strike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BA134F" w14:textId="363B7592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839DC2" w14:textId="1FA93CD8" w:rsidR="003D0C5A" w:rsidRPr="001E6965" w:rsidRDefault="003D0C5A" w:rsidP="003D0C5A">
            <w:pPr>
              <w:pStyle w:val="tablecell-centered"/>
              <w:rPr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 xml:space="preserve">strmflow_module </w:t>
            </w:r>
            <w:r w:rsidRPr="001E6965">
              <w:rPr>
                <w:strike/>
                <w:szCs w:val="20"/>
              </w:rPr>
              <w:t xml:space="preserve">= </w:t>
            </w:r>
            <w:r w:rsidRPr="001E6965">
              <w:rPr>
                <w:rFonts w:ascii="Courier New" w:hAnsi="Courier New" w:cs="Courier New"/>
                <w:strike/>
                <w:szCs w:val="20"/>
              </w:rPr>
              <w:t>strmflow_lake</w:t>
            </w:r>
          </w:p>
        </w:tc>
      </w:tr>
      <w:tr w:rsidR="003D0C5A" w14:paraId="530A4B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8D1BF2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_hru_id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9F022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Identification number of the lake associated with an HRU; more than one HRU can be associated with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C215FF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76C48F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39418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9442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C2037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F0A8E84" w14:textId="5BF67A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6A2AF6A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D1075A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7D7EDA" w14:textId="62A8D95D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storage in each lake using Puls or linear </w:t>
            </w:r>
            <w:r>
              <w:rPr>
                <w:szCs w:val="20"/>
              </w:rPr>
              <w:t xml:space="preserve">storage </w:t>
            </w:r>
            <w:r w:rsidRPr="006855E1">
              <w:rPr>
                <w:szCs w:val="20"/>
              </w:rPr>
              <w:lastRenderedPageBreak/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878311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00D6B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38FDC5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cfs-days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A6C549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0.0 to </w:t>
            </w:r>
            <w:r w:rsidRPr="006855E1">
              <w:rPr>
                <w:szCs w:val="20"/>
              </w:rPr>
              <w:lastRenderedPageBreak/>
              <w:t>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8F71A6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lastRenderedPageBreak/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ABB9AB5" w14:textId="20413EE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</w:p>
        </w:tc>
      </w:tr>
      <w:tr w:rsidR="003D0C5A" w14:paraId="658FD44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4664C1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lastRenderedPageBreak/>
              <w:t>lake_out2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093F709" w14:textId="36A8330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Switch to specify a second outflow point from each lake using gate opening routing (</w:t>
            </w:r>
            <w:r w:rsidRPr="00ED7BDB">
              <w:rPr>
                <w:rFonts w:ascii="Courier New" w:hAnsi="Courier New" w:cs="Courier New"/>
                <w:szCs w:val="20"/>
              </w:rPr>
              <w:t>0</w:t>
            </w:r>
            <w:r w:rsidRPr="00ED7BDB">
              <w:rPr>
                <w:szCs w:val="20"/>
              </w:rPr>
              <w:t xml:space="preserve">=no; </w:t>
            </w:r>
            <w:r w:rsidRPr="00ED7BDB">
              <w:rPr>
                <w:rFonts w:ascii="Courier New" w:hAnsi="Courier New" w:cs="Courier New"/>
                <w:szCs w:val="20"/>
              </w:rPr>
              <w:t>1</w:t>
            </w:r>
            <w:r w:rsidRPr="00ED7BDB">
              <w:rPr>
                <w:szCs w:val="20"/>
              </w:rPr>
              <w:t>=yes)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78F395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6255067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8A5EE0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766A0F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39617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5E0919" w14:textId="5C00D1A4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583C7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CEA917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39AB46" w14:textId="44E6212E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A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6C870E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85E9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166018F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cfs/feet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56A05E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35312B0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500A9EE" w14:textId="2126CFCE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26261D4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B8C91D8" w14:textId="77777777" w:rsidR="003D0C5A" w:rsidRPr="00ED7BDB" w:rsidRDefault="003D0C5A" w:rsidP="003D0C5A">
            <w:pPr>
              <w:pStyle w:val="TableCellBody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lake_out2_b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AC3E8D4" w14:textId="15E1AF7F" w:rsidR="003D0C5A" w:rsidRPr="00ED7BDB" w:rsidRDefault="003D0C5A" w:rsidP="003D0C5A">
            <w:pPr>
              <w:pStyle w:val="TableCellBody"/>
              <w:rPr>
                <w:szCs w:val="20"/>
              </w:rPr>
            </w:pPr>
            <w:r w:rsidRPr="00ED7BDB">
              <w:rPr>
                <w:szCs w:val="20"/>
              </w:rPr>
              <w:t>Coefficient B in outflow equation for each lake with a second outlet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8C7F34A" w14:textId="77777777" w:rsidR="003D0C5A" w:rsidRPr="00ED7BDB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9CD5BC4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4627AC" w14:textId="77777777" w:rsidR="003D0C5A" w:rsidRPr="00ED7BDB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C6CD78A" w14:textId="77777777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6958BBE" w14:textId="77777777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100.0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21EE438" w14:textId="79452611" w:rsidR="003D0C5A" w:rsidRPr="00ED7BDB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1F3539C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F3DD3AF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_qro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1EE9E78" w14:textId="764BD17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Initial daily mean outflow from each lake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A42166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62E2E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A6D40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B2158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950E509" w14:textId="61B4ACB6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6F62FB" w14:textId="35817B4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E549D0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F69E92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_seep_elev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B2E3CF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Elevation over which lakebed seepage to the GWR occurs for lake HRUs using broad-crested weir routing</w:t>
            </w:r>
            <w:r>
              <w:rPr>
                <w:szCs w:val="20"/>
              </w:rPr>
              <w:t xml:space="preserve">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7E618E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56978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0240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A7328C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-300.0 to 10,000.0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EFA33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558825" w14:textId="4DC7C97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7DDFAE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D7DBB77" w14:textId="2ADF7E5E" w:rsidR="003D0C5A" w:rsidRPr="00E339EC" w:rsidRDefault="003D0C5A" w:rsidP="003D0C5A">
            <w:pPr>
              <w:pStyle w:val="TableCellBody"/>
              <w:rPr>
                <w:b/>
                <w:szCs w:val="20"/>
              </w:rPr>
            </w:pPr>
            <w:r w:rsidRPr="000E50D4">
              <w:rPr>
                <w:b/>
                <w:szCs w:val="20"/>
                <w:highlight w:val="green"/>
              </w:rPr>
              <w:t>lake_segment_id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8DAEA1" w14:textId="719B3789" w:rsidR="003D0C5A" w:rsidRPr="006855E1" w:rsidRDefault="003D0C5A" w:rsidP="003D0C5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Index of lake associated with a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712DA1" w14:textId="42E4FF5D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F05CD8" w14:textId="1AE6577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269EC3" w14:textId="11B68A70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ED7BDB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A585F2" w14:textId="4BE66569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ED7BDB">
              <w:rPr>
                <w:szCs w:val="20"/>
              </w:rPr>
              <w:t xml:space="preserve">0 </w:t>
            </w:r>
            <w:r>
              <w:rPr>
                <w:szCs w:val="20"/>
              </w:rPr>
              <w:t xml:space="preserve">to </w:t>
            </w:r>
            <w:r w:rsidRPr="000C1736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>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21045FF" w14:textId="76574F15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559FA23" w14:textId="6E68D8E8" w:rsidR="003D0C5A" w:rsidRPr="000C1736" w:rsidRDefault="003D0C5A" w:rsidP="003D0C5A">
            <w:pPr>
              <w:pStyle w:val="tablecell-centered"/>
              <w:rPr>
                <w:b/>
                <w:szCs w:val="20"/>
              </w:rPr>
            </w:pPr>
            <w:r w:rsidRPr="00ED7BDB">
              <w:rPr>
                <w:b/>
                <w:szCs w:val="20"/>
              </w:rPr>
              <w:t xml:space="preserve">strmflow_module </w:t>
            </w:r>
            <w:r w:rsidRPr="00ED7BDB"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>
              <w:rPr>
                <w:szCs w:val="20"/>
              </w:rPr>
              <w:t xml:space="preserve"> and </w:t>
            </w:r>
            <w:r w:rsidRPr="000C1736">
              <w:rPr>
                <w:b/>
                <w:szCs w:val="20"/>
              </w:rPr>
              <w:t>cascade_flag</w:t>
            </w:r>
            <w:r>
              <w:rPr>
                <w:szCs w:val="20"/>
              </w:rPr>
              <w:t xml:space="preserve"> = 1</w:t>
            </w:r>
          </w:p>
        </w:tc>
      </w:tr>
      <w:tr w:rsidR="003D0C5A" w14:paraId="2292EEA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F18E81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98D80D1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Type of lake routing method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rPr>
                <w:szCs w:val="20"/>
              </w:rPr>
              <w:t xml:space="preserve">=Puls routing;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rPr>
                <w:szCs w:val="20"/>
              </w:rPr>
              <w:t xml:space="preserve">=linear routing;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rPr>
                <w:szCs w:val="20"/>
              </w:rPr>
              <w:t xml:space="preserve">=flow through;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6855E1">
              <w:rPr>
                <w:szCs w:val="20"/>
              </w:rPr>
              <w:t xml:space="preserve">=broad crested weir;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rPr>
                <w:szCs w:val="20"/>
              </w:rPr>
              <w:t xml:space="preserve">=gate opening; and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rPr>
                <w:szCs w:val="20"/>
              </w:rPr>
              <w:t>=measured flow)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493BB6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28A14D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64E90E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F1A30C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 to 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CF39D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AEA88E7" w14:textId="04679C1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4562B90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9DAED69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lake</w:t>
            </w:r>
            <w:r w:rsidRPr="006855E1">
              <w:rPr>
                <w:b/>
                <w:szCs w:val="20"/>
              </w:rPr>
              <w:t>_vol_init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ED2C66F" w14:textId="6560724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Initial lake volume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t>lake using broad-crested weir or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1382B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28B748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0195FD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acre-feet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6E3E0E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F38D204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DCF33" w14:textId="4CF774E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D0F83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6067A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nsos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8746687" w14:textId="4E62752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Number of storage/outflow values in table for each lake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48E1732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A1C9DF3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6E4436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F99A62" w14:textId="68A93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6855E1">
              <w:rPr>
                <w:szCs w:val="20"/>
              </w:rPr>
              <w:t xml:space="preserve"> to </w:t>
            </w: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BA479A5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DB72D3" w14:textId="452B7BF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71295E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BCF67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ED35C1A" w14:textId="25B658D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Outflow values in outflow/storage tables for each </w:t>
            </w:r>
            <w:r>
              <w:rPr>
                <w:szCs w:val="20"/>
              </w:rPr>
              <w:t>lake</w:t>
            </w:r>
            <w:r w:rsidRPr="006855E1">
              <w:rPr>
                <w:szCs w:val="20"/>
              </w:rPr>
              <w:t xml:space="preserve"> using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80FE7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8AF6E8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D30139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86BC2C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1BEDA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78599D" w14:textId="7CC07E4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6A8C644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F0CBB45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obsout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6791A70" w14:textId="206C2540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streamflow </w:t>
            </w:r>
            <w:r>
              <w:rPr>
                <w:szCs w:val="20"/>
              </w:rPr>
              <w:t xml:space="preserve">measurement </w:t>
            </w:r>
            <w:r w:rsidRPr="006855E1">
              <w:rPr>
                <w:szCs w:val="20"/>
              </w:rPr>
              <w:t>station that specifies outflow from each lake using measured flow replacement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F8026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B80B00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2ED3C5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230493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 xml:space="preserve">0 to </w:t>
            </w:r>
            <w:r w:rsidRPr="006855E1">
              <w:rPr>
                <w:b/>
                <w:szCs w:val="20"/>
              </w:rPr>
              <w:t>nobs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76AA7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774485" w14:textId="44C8D10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3D0C5A" w14:paraId="4D6ACFB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6EEE576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59D29" w14:textId="5D53EAB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Rating table with stage (rows) and gate opening (cols) for rating table 1 for </w:t>
            </w:r>
            <w:r>
              <w:rPr>
                <w:szCs w:val="20"/>
              </w:rPr>
              <w:t>lakes using gate opening routing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4CAF7B3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8D64A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05AE6E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A5836E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3E3A37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F4C4E76" w14:textId="0891861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5257CBF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5AFB14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0314FDC" w14:textId="42AC3ED5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2 for lakes using gate opening routing</w:t>
            </w:r>
            <w:r>
              <w:rPr>
                <w:szCs w:val="20"/>
              </w:rPr>
              <w:t xml:space="preserve"> and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ED1549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FA6B1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8FAC948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08B90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1AF34A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8304B1" w14:textId="6D91DACC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0EC3A7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D38E8D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499B0E" w14:textId="7C77EC5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CE5A3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46748D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9634D89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1A22EE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5EF0FB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3BB71B" w14:textId="6A0C1618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2ED82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8A93F0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</w:t>
            </w:r>
            <w:r w:rsidRPr="006855E1">
              <w:rPr>
                <w:b/>
                <w:szCs w:val="20"/>
              </w:rPr>
              <w:t>_table4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C5A08F9" w14:textId="1AF10CC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Rating table with stage (rows) and gate opening (cols)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51712E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  <w:r w:rsidRPr="006855E1">
              <w:rPr>
                <w:szCs w:val="20"/>
              </w:rPr>
              <w:t>,</w:t>
            </w:r>
            <w:r w:rsidRPr="006855E1">
              <w:rPr>
                <w:b/>
                <w:szCs w:val="20"/>
              </w:rPr>
              <w:t xml:space="preserve"> ngate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3E173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60D8242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F4AD95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57FF33D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8A31379" w14:textId="1DD2629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ADE158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727502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ratetbl</w:t>
            </w:r>
            <w:r w:rsidRPr="006855E1">
              <w:rPr>
                <w:b/>
                <w:szCs w:val="20"/>
              </w:rPr>
              <w:t>_lake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3A7E92" w14:textId="408E785C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Index of lake associated with each rating table for </w:t>
            </w:r>
            <w:r>
              <w:rPr>
                <w:szCs w:val="20"/>
              </w:rPr>
              <w:t xml:space="preserve">each </w:t>
            </w:r>
            <w:r w:rsidRPr="006855E1">
              <w:rPr>
                <w:szCs w:val="20"/>
              </w:rPr>
              <w:lastRenderedPageBreak/>
              <w:t>lake using gate opening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1168CD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lastRenderedPageBreak/>
              <w:t>nratetbl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26F4B9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687093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78682D" w14:textId="251ACD3B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 xml:space="preserve">0 to </w:t>
            </w:r>
            <w:r w:rsidRPr="00C94B95">
              <w:rPr>
                <w:b/>
                <w:szCs w:val="20"/>
              </w:rPr>
              <w:t>nlake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7417C36" w14:textId="4A9B901F" w:rsidR="003D0C5A" w:rsidRPr="00C94B95" w:rsidRDefault="003D0C5A" w:rsidP="003D0C5A">
            <w:pPr>
              <w:pStyle w:val="tablecell-centered"/>
              <w:rPr>
                <w:szCs w:val="20"/>
              </w:rPr>
            </w:pPr>
            <w:r w:rsidRPr="00C94B95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46F2D2" w14:textId="6185D55D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DC9C07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4ED324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s2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AAE1A18" w14:textId="75656862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 xml:space="preserve">Storage values in outflow/storage table for each </w:t>
            </w:r>
            <w:r>
              <w:rPr>
                <w:szCs w:val="20"/>
              </w:rPr>
              <w:t>lake us</w:t>
            </w:r>
            <w:r w:rsidRPr="006855E1">
              <w:rPr>
                <w:szCs w:val="20"/>
              </w:rPr>
              <w:t>ing Puls 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42BD7F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mxnsos</w:t>
            </w:r>
            <w:r w:rsidRPr="006855E1">
              <w:rPr>
                <w:szCs w:val="20"/>
              </w:rPr>
              <w:t xml:space="preserve">, </w:t>
            </w: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109295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784168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cfs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160C867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1.0E7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8F4FA5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341300" w14:textId="20EF39B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3A53274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FE96A6C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A49F3B" w14:textId="7D9508F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7D66C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ngate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BDD0A6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9E411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D80CC78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30F76E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90F6A7" w14:textId="7125D48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2CCD6EC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316BAFE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A1060D7" w14:textId="021D22BF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</w:t>
            </w:r>
            <w:r>
              <w:rPr>
                <w:szCs w:val="20"/>
              </w:rPr>
              <w:t>umn for rating table 2 for lake</w:t>
            </w:r>
            <w:r w:rsidRPr="006855E1">
              <w:rPr>
                <w:szCs w:val="20"/>
              </w:rPr>
              <w:t>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15FE549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6EBD87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0DB465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27131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305E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D67EDB" w14:textId="03501C15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41DA5E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1F97B7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0C3600" w14:textId="7E301BCE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A8074C4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D0C6A1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04E6A2A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4BB27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20B2819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10E13E2" w14:textId="5525CB6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FE85091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072A933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_gate4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9D1BCEE" w14:textId="1FEB70F8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Gate openings for each column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E49C12B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gate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8445C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375646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inches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99A2C25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0.0 to 20.0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A9C6806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4F8D31" w14:textId="1E8F8004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35743B34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E679441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6AF69B0" w14:textId="7B57E32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1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>&gt;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2766A3D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nstage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3D6962E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A4C2B6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7297C82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D9A77B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9EEB3CA" w14:textId="4DB315DB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DBA1C1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710062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_stage2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C97603" w14:textId="4FF5A7E6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2</w:t>
            </w:r>
            <w:r>
              <w:rPr>
                <w:szCs w:val="20"/>
              </w:rPr>
              <w:t xml:space="preserve"> </w:t>
            </w:r>
            <w:r w:rsidRPr="006855E1">
              <w:rPr>
                <w:szCs w:val="20"/>
              </w:rPr>
              <w:t>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b/>
                <w:szCs w:val="20"/>
              </w:rPr>
              <w:t xml:space="preserve"> 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7C13B7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14018C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98C6194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9883F3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EDC94A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501172" w14:textId="3FA9797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="00673279">
              <w:rPr>
                <w:szCs w:val="20"/>
              </w:rPr>
              <w:t xml:space="preserve">= </w:t>
            </w:r>
            <w:r w:rsidR="00673279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43057CA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7D4FB8B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C2E520" w14:textId="341FC23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3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FDCF0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01D82D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3CF1330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A1FCDF1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2C3E31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95A94A7" w14:textId="5B67D700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50A5CDC3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48BB13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tbl</w:t>
            </w:r>
            <w:r w:rsidRPr="006855E1">
              <w:rPr>
                <w:b/>
                <w:szCs w:val="20"/>
              </w:rPr>
              <w:t>_stage4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E19DF39" w14:textId="36DB7063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rPr>
                <w:szCs w:val="20"/>
              </w:rPr>
              <w:t>Stage values for each row for rating table 4 for lakes using gate opening routing</w:t>
            </w:r>
            <w:r>
              <w:rPr>
                <w:szCs w:val="20"/>
              </w:rPr>
              <w:t xml:space="preserve"> and</w:t>
            </w:r>
            <w:r w:rsidRPr="006855E1">
              <w:rPr>
                <w:szCs w:val="20"/>
              </w:rPr>
              <w:t xml:space="preserve"> </w:t>
            </w:r>
            <w:r w:rsidRPr="006855E1">
              <w:rPr>
                <w:b/>
                <w:szCs w:val="20"/>
              </w:rPr>
              <w:t>nratetbl</w:t>
            </w:r>
            <w:r w:rsidRPr="006855E1">
              <w:rPr>
                <w:szCs w:val="20"/>
              </w:rPr>
              <w:t>&gt;</w:t>
            </w:r>
            <w:r>
              <w:rPr>
                <w:rFonts w:ascii="Courier New" w:hAnsi="Courier New" w:cs="Courier New"/>
                <w:szCs w:val="20"/>
              </w:rPr>
              <w:t>3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195648E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6855E1">
              <w:rPr>
                <w:b/>
                <w:szCs w:val="20"/>
              </w:rPr>
              <w:t>stage</w:t>
            </w:r>
            <w:r>
              <w:rPr>
                <w:b/>
                <w:szCs w:val="2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3F3CB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408AA2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7524AF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-100.0 to 1,000.0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D5172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1FA76A2" w14:textId="7F3C00AA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061736D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D3926D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_coef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A5183E" w14:textId="62A22F9F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>Coefficient for lake</w:t>
            </w:r>
            <w:r>
              <w:rPr>
                <w:szCs w:val="20"/>
              </w:rPr>
              <w:t>s</w:t>
            </w:r>
            <w:r w:rsidRPr="006855E1">
              <w:rPr>
                <w:szCs w:val="20"/>
              </w:rPr>
              <w:t xml:space="preserve">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69FE8A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FAD1840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E8810F6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4FF92AB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2.0 to 3.0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BAA9A23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2.7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E81FC3" w14:textId="2C5C3291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3D0C5A" w14:paraId="7B9F66D7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439E7B2A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weir</w:t>
            </w:r>
            <w:r w:rsidRPr="006855E1">
              <w:rPr>
                <w:b/>
                <w:szCs w:val="20"/>
              </w:rPr>
              <w:t>_len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7DD8A" w14:textId="218CB77A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6855E1">
              <w:rPr>
                <w:szCs w:val="20"/>
              </w:rPr>
              <w:t xml:space="preserve">Weir length for lakes using broad-crested weir </w:t>
            </w:r>
            <w:r>
              <w:rPr>
                <w:szCs w:val="20"/>
              </w:rPr>
              <w:t>routing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AC476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nlake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FA7B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261A4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feet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8869A" w14:textId="77777777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 w:rsidRPr="006855E1">
              <w:rPr>
                <w:szCs w:val="20"/>
              </w:rPr>
              <w:t>1.0 to 1,000.0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09A5C" w14:textId="77777777" w:rsidR="003D0C5A" w:rsidRPr="00126908" w:rsidRDefault="003D0C5A" w:rsidP="003D0C5A">
            <w:pPr>
              <w:pStyle w:val="tablecell-centered"/>
              <w:rPr>
                <w:szCs w:val="20"/>
              </w:rPr>
            </w:pPr>
            <w:r w:rsidRPr="00126908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18FEA227" w14:textId="4BABF472" w:rsidR="003D0C5A" w:rsidRPr="006855E1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>
              <w:rPr>
                <w:szCs w:val="20"/>
              </w:rPr>
              <w:t xml:space="preserve">=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3D0C5A" w14:paraId="0787CAD4" w14:textId="77777777" w:rsidTr="009929EB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2D393A8C" w14:textId="77777777" w:rsidR="003D0C5A" w:rsidRDefault="003D0C5A" w:rsidP="003D0C5A">
            <w:pPr>
              <w:pStyle w:val="TableSpanner"/>
            </w:pPr>
            <w:r>
              <w:t>Output options</w:t>
            </w:r>
          </w:p>
        </w:tc>
      </w:tr>
      <w:tr w:rsidR="003D0C5A" w14:paraId="4883BDB9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B44DD7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1B1848" w14:textId="3DFC4081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Flag to select the output frequency; for combinations, add index numbers, </w:t>
            </w:r>
            <w:r>
              <w:rPr>
                <w:szCs w:val="20"/>
              </w:rPr>
              <w:t>e.g.,</w:t>
            </w:r>
            <w:r w:rsidRPr="009626A0">
              <w:rPr>
                <w:szCs w:val="20"/>
              </w:rPr>
              <w:t xml:space="preserve"> daily plus yearly = 10; yearly plus total = 3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=run totals;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 w:rsidRPr="009626A0">
              <w:rPr>
                <w:szCs w:val="20"/>
              </w:rP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9626A0">
              <w:rPr>
                <w:szCs w:val="20"/>
              </w:rPr>
              <w:t>=daily; or additive combinations)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F7F60A4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AB4F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B0DB05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31AC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A62BC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CE9984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499474C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1124B8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print</w:t>
            </w:r>
            <w:r w:rsidRPr="009626A0">
              <w:rPr>
                <w:b/>
                <w:szCs w:val="20"/>
              </w:rPr>
              <w:t>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E96F43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select the type of results written to the output file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=measured and simulated flow only;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 xml:space="preserve">=water balance table;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9626A0">
              <w:rPr>
                <w:szCs w:val="20"/>
              </w:rPr>
              <w:t>=detailed output)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5E2DAA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30AAD4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BA61A1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E43BF0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 to 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803F4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AC458EE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required</w:t>
            </w:r>
          </w:p>
        </w:tc>
      </w:tr>
      <w:tr w:rsidR="003D0C5A" w14:paraId="6620A14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51F493" w14:textId="77777777" w:rsidR="003D0C5A" w:rsidRPr="00126908" w:rsidRDefault="003D0C5A" w:rsidP="003D0C5A">
            <w:pPr>
              <w:pStyle w:val="TableSpanner"/>
              <w:rPr>
                <w:rFonts w:ascii="Courier New" w:hAnsi="Courier New"/>
              </w:rPr>
            </w:pPr>
            <w:r>
              <w:t>Subbasin parameters</w:t>
            </w:r>
          </w:p>
        </w:tc>
      </w:tr>
      <w:tr w:rsidR="003D0C5A" w14:paraId="346304C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CD77CD5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hru</w:t>
            </w:r>
            <w:r w:rsidRPr="00CD4791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_subbasin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1DCA3A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156478">
              <w:rPr>
                <w:szCs w:val="20"/>
              </w:rPr>
              <w:t>Index of subbasin assigned to each HRU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7F71A5" w14:textId="77777777" w:rsidR="003D0C5A" w:rsidRPr="00156478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156478">
              <w:rPr>
                <w:b/>
                <w:szCs w:val="20"/>
              </w:rPr>
              <w:t>nhru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C37AC51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DA9669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C92512" w14:textId="77777777" w:rsidR="003D0C5A" w:rsidRPr="00156478" w:rsidRDefault="003D0C5A" w:rsidP="003D0C5A">
            <w:pPr>
              <w:pStyle w:val="tablecell-centered"/>
              <w:rPr>
                <w:szCs w:val="20"/>
              </w:rPr>
            </w:pPr>
            <w:r w:rsidRPr="00156478">
              <w:rPr>
                <w:szCs w:val="20"/>
              </w:rPr>
              <w:t xml:space="preserve">0 to user </w:t>
            </w:r>
            <w:r>
              <w:rPr>
                <w:szCs w:val="20"/>
              </w:rPr>
              <w:t>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99FDEBB" w14:textId="77777777" w:rsidR="003D0C5A" w:rsidRPr="00165248" w:rsidRDefault="003D0C5A" w:rsidP="003D0C5A">
            <w:pPr>
              <w:pStyle w:val="tablecell-centered"/>
              <w:rPr>
                <w:szCs w:val="20"/>
              </w:rPr>
            </w:pPr>
            <w:r w:rsidRPr="00165248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53098D0" w14:textId="77777777" w:rsidR="003D0C5A" w:rsidRPr="00EC28FD" w:rsidRDefault="003D0C5A" w:rsidP="003D0C5A">
            <w:pPr>
              <w:pStyle w:val="tablecell-centered"/>
              <w:rPr>
                <w:szCs w:val="20"/>
              </w:rPr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9DA08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5BA4BDC" w14:textId="77777777" w:rsidR="003D0C5A" w:rsidRPr="00CD4791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E339EC">
              <w:rPr>
                <w:rStyle w:val="Variable"/>
                <w:b/>
                <w:i w:val="0"/>
                <w:color w:val="auto"/>
                <w:sz w:val="20"/>
              </w:rPr>
              <w:t>subbasin</w:t>
            </w:r>
            <w:r w:rsidRPr="00CD4791">
              <w:rPr>
                <w:rStyle w:val="Variable"/>
                <w:b/>
                <w:i w:val="0"/>
                <w:color w:val="auto"/>
                <w:sz w:val="20"/>
              </w:rPr>
              <w:t>_down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D1867" w14:textId="77777777" w:rsidR="003D0C5A" w:rsidRPr="00156478" w:rsidRDefault="003D0C5A" w:rsidP="003D0C5A">
            <w:pPr>
              <w:pStyle w:val="TableCellBody"/>
              <w:rPr>
                <w:b/>
              </w:rPr>
            </w:pPr>
            <w:r>
              <w:t>Index number for the downstream subbasin whose inflow is outflow from this subbasin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9E0D53" w14:textId="77777777" w:rsidR="003D0C5A" w:rsidRPr="00156478" w:rsidRDefault="003D0C5A" w:rsidP="003D0C5A">
            <w:pPr>
              <w:pStyle w:val="tablecell-centered"/>
            </w:pPr>
            <w:r w:rsidRPr="00156478">
              <w:rPr>
                <w:b/>
              </w:rPr>
              <w:t>nsub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71DDD4" w14:textId="77777777" w:rsidR="003D0C5A" w:rsidRPr="00156478" w:rsidRDefault="003D0C5A" w:rsidP="003D0C5A">
            <w:pPr>
              <w:pStyle w:val="tablecell-centered"/>
            </w:pPr>
            <w:r w:rsidRPr="00156478"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DC17" w14:textId="77777777" w:rsidR="003D0C5A" w:rsidRPr="00156478" w:rsidRDefault="003D0C5A" w:rsidP="003D0C5A">
            <w:pPr>
              <w:pStyle w:val="tablecell-centered"/>
            </w:pPr>
            <w:r w:rsidRPr="00156478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34288" w14:textId="77777777" w:rsidR="003D0C5A" w:rsidRPr="00156478" w:rsidRDefault="003D0C5A" w:rsidP="003D0C5A">
            <w:pPr>
              <w:pStyle w:val="tablecell-centered"/>
            </w:pPr>
            <w:r w:rsidRPr="00156478">
              <w:t xml:space="preserve">0 to </w:t>
            </w:r>
            <w:r w:rsidRPr="00156478">
              <w:rPr>
                <w:b/>
              </w:rPr>
              <w:t>nsub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C55FD" w14:textId="77777777" w:rsidR="003D0C5A" w:rsidRPr="00165248" w:rsidRDefault="003D0C5A" w:rsidP="003D0C5A">
            <w:pPr>
              <w:pStyle w:val="tablecell-centered"/>
            </w:pPr>
            <w:r w:rsidRPr="0016524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7BBBAB0A" w14:textId="77777777" w:rsidR="003D0C5A" w:rsidRPr="00165248" w:rsidRDefault="003D0C5A" w:rsidP="003D0C5A">
            <w:pPr>
              <w:pStyle w:val="tablecell-centered"/>
            </w:pPr>
            <w:r w:rsidRPr="00EC28FD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579FF97" w14:textId="77777777" w:rsidTr="0058594C">
        <w:trPr>
          <w:jc w:val="center"/>
        </w:trPr>
        <w:tc>
          <w:tcPr>
            <w:tcW w:w="14400" w:type="dxa"/>
            <w:gridSpan w:val="8"/>
            <w:tcBorders>
              <w:top w:val="nil"/>
              <w:bottom w:val="nil"/>
            </w:tcBorders>
          </w:tcPr>
          <w:p w14:paraId="78364821" w14:textId="516C316F" w:rsidR="003D0C5A" w:rsidRPr="0058594C" w:rsidRDefault="003D0C5A" w:rsidP="003D0C5A">
            <w:pPr>
              <w:pStyle w:val="tablecell-centered"/>
              <w:rPr>
                <w:rFonts w:ascii="Arial Narrow" w:hAnsi="Arial Narrow"/>
                <w:szCs w:val="20"/>
              </w:rPr>
            </w:pPr>
            <w:r w:rsidRPr="0058594C">
              <w:rPr>
                <w:rFonts w:ascii="Arial Narrow" w:hAnsi="Arial Narrow"/>
                <w:szCs w:val="20"/>
                <w:highlight w:val="magenta"/>
              </w:rPr>
              <w:t>Stream temperature simulation</w:t>
            </w:r>
          </w:p>
        </w:tc>
      </w:tr>
      <w:tr w:rsidR="003D0C5A" w14:paraId="4E15050C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E9CD51" w14:textId="69082BB5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albedo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C76816E" w14:textId="696B4268" w:rsidR="003D0C5A" w:rsidRDefault="003D0C5A" w:rsidP="003D0C5A">
            <w:pPr>
              <w:pStyle w:val="TableCellBody"/>
            </w:pPr>
            <w:r w:rsidRPr="0058594C">
              <w:t>Short-wave solar radiation reflected by stream</w:t>
            </w:r>
            <w:r>
              <w:t>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9502D1A" w14:textId="10A718F0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3DF3DFA" w14:textId="3CAC9628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659594A" w14:textId="1C7E4CB5" w:rsidR="003D0C5A" w:rsidRPr="00156478" w:rsidRDefault="003D0C5A" w:rsidP="003D0C5A">
            <w:pPr>
              <w:pStyle w:val="tablecell-centered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C351EF" w14:textId="34518243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C2B26F3" w14:textId="32031342" w:rsidR="003D0C5A" w:rsidRPr="00165248" w:rsidRDefault="003D0C5A" w:rsidP="003D0C5A">
            <w:pPr>
              <w:pStyle w:val="tablecell-centered"/>
            </w:pPr>
            <w:r>
              <w:t>0.1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E820C0C" w14:textId="55D8D0F0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0B9593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8F9EB" w14:textId="1FDC9CA9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alte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F8A11C" w14:textId="42679D96" w:rsidR="003D0C5A" w:rsidRDefault="003D0C5A" w:rsidP="003D0C5A">
            <w:pPr>
              <w:pStyle w:val="TableCellBody"/>
            </w:pPr>
            <w:r w:rsidRPr="0058594C">
              <w:t>East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24988DD" w14:textId="3457F644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144A06" w14:textId="0AF0C62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7688372" w14:textId="1A57A66D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F87A041" w14:textId="1B905CA1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11BB06A" w14:textId="6CBCE9BA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4B7AF9" w14:textId="6152132A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EA4D2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63098BB" w14:textId="17337286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alt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60014C" w14:textId="13FF73F8" w:rsidR="003D0C5A" w:rsidRDefault="003D0C5A" w:rsidP="003D0C5A">
            <w:pPr>
              <w:pStyle w:val="TableCellBody"/>
            </w:pPr>
            <w:r>
              <w:t>We</w:t>
            </w:r>
            <w:r w:rsidRPr="0058594C">
              <w:t>st bank topographic altitude of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1E7F66" w14:textId="75F5CE2C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0A4E23" w14:textId="71F3760D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2647119" w14:textId="2404CB88" w:rsidR="003D0C5A" w:rsidRPr="00156478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253CADD" w14:textId="6700EF27" w:rsidR="003D0C5A" w:rsidRPr="00156478" w:rsidRDefault="003D0C5A" w:rsidP="003D0C5A">
            <w:pPr>
              <w:pStyle w:val="tablecell-centered"/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9A40A6" w14:textId="29E3A7B3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FAEFB45" w14:textId="1DA55386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600C6B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6F44334" w14:textId="4850BAE1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 w:rsidRPr="0058594C"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a</w:t>
            </w: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zrh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3C2C76E" w14:textId="7A852636" w:rsidR="003D0C5A" w:rsidRDefault="00673279" w:rsidP="003D0C5A">
            <w:pPr>
              <w:pStyle w:val="TableCellBody"/>
            </w:pPr>
            <w:r>
              <w:t>Azimuth</w:t>
            </w:r>
            <w:r w:rsidR="003D0C5A">
              <w:t xml:space="preserve"> angle</w:t>
            </w:r>
            <w:r w:rsidR="003D0C5A" w:rsidRPr="0058594C">
              <w:t xml:space="preserve"> of each segmen</w:t>
            </w:r>
            <w:r w:rsidR="003D0C5A"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69A0E0" w14:textId="620201C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4D8A03" w14:textId="020A4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490B8" w14:textId="5FE217A4" w:rsidR="003D0C5A" w:rsidRDefault="003D0C5A" w:rsidP="003D0C5A">
            <w:pPr>
              <w:pStyle w:val="tablecell-centered"/>
            </w:pPr>
            <w:r>
              <w:t>radians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20D7CE" w14:textId="140F164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A23929">
              <w:rPr>
                <w:szCs w:val="20"/>
              </w:rPr>
              <w:t>1</w:t>
            </w:r>
            <w:r>
              <w:rPr>
                <w:szCs w:val="20"/>
              </w:rPr>
              <w:t>.570796</w:t>
            </w:r>
            <w:r w:rsidRPr="00A23929">
              <w:rPr>
                <w:szCs w:val="20"/>
              </w:rPr>
              <w:t xml:space="preserve"> to 1</w:t>
            </w:r>
            <w:r>
              <w:rPr>
                <w:szCs w:val="20"/>
              </w:rPr>
              <w:t>.570796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03E86F" w14:textId="6214FD09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BF8A1B3" w14:textId="5A3C35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D78D1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5F34C81" w14:textId="7D9547F5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gw_tau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1CABDAA" w14:textId="061652EA" w:rsidR="003D0C5A" w:rsidRDefault="003D0C5A" w:rsidP="003D0C5A">
            <w:pPr>
              <w:pStyle w:val="TableCellBody"/>
            </w:pPr>
            <w:r w:rsidRPr="00DE627A">
              <w:t>Average residence time in groundwater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B0390" w14:textId="2573BD9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2249F3B" w14:textId="09EF236B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1FD4DD6" w14:textId="3A1506B7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9FD573" w14:textId="24343D9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7CC53ED" w14:textId="613CB95F" w:rsidR="003D0C5A" w:rsidRDefault="003D0C5A" w:rsidP="003D0C5A">
            <w:pPr>
              <w:pStyle w:val="tablecell-centered"/>
            </w:pPr>
            <w:r>
              <w:t>365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4BC78F4" w14:textId="015E30C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FFD9A57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F496DAC" w14:textId="09FA612F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lat_temp_adj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01368C" w14:textId="7C314D3B" w:rsidR="003D0C5A" w:rsidRDefault="003D0C5A" w:rsidP="003D0C5A">
            <w:pPr>
              <w:pStyle w:val="TableCellBody"/>
            </w:pPr>
            <w:r w:rsidRPr="00DE627A">
              <w:t>Correction factor to adjust the bias of the temperature of the lateral inflow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969B9B" w14:textId="19FF47B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DC8829" w14:textId="24C46538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F607AA9" w14:textId="585C1F53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4EA991" w14:textId="02CCB738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-5.0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5.0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BCC0966" w14:textId="41529C1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D917335" w14:textId="193AD0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C6C759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95D14F6" w14:textId="795E9C7C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maxiter_sntemp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2F9F297" w14:textId="198471DE" w:rsidR="003D0C5A" w:rsidRDefault="003D0C5A" w:rsidP="003D0C5A">
            <w:pPr>
              <w:pStyle w:val="TableCellBody"/>
            </w:pPr>
            <w:r w:rsidRPr="00CF0347">
              <w:t>Maximum number of Newton-Raphson iterations to compute stream temperature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9DC60CC" w14:textId="28E7CE05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A5910" w14:textId="3012A92D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EB78451" w14:textId="50783EF8" w:rsidR="003D0C5A" w:rsidRDefault="003D0C5A" w:rsidP="003D0C5A">
            <w:pPr>
              <w:pStyle w:val="tablecell-centered"/>
            </w:pPr>
            <w: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5BF888" w14:textId="192B2C9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05A62D6" w14:textId="587E49E1" w:rsidR="003D0C5A" w:rsidRDefault="003D0C5A" w:rsidP="003D0C5A">
            <w:pPr>
              <w:pStyle w:val="tablecell-centered"/>
            </w:pPr>
            <w:r>
              <w:t>1000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E4EA9" w14:textId="7C14DA3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91FDD70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4845503" w14:textId="52BD06C8" w:rsidR="003D0C5A" w:rsidRPr="0058594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melt_temp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BE3605" w14:textId="413BC5A7" w:rsidR="003D0C5A" w:rsidRDefault="003D0C5A" w:rsidP="003D0C5A">
            <w:pPr>
              <w:pStyle w:val="TableCellBody"/>
            </w:pPr>
            <w:r w:rsidRPr="006D75F3">
              <w:t>Temperature at which snowmelt enters a stream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32B472A" w14:textId="1358C04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E55FF16" w14:textId="4ED6641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427A6E4" w14:textId="68E02E8D" w:rsidR="003D0C5A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03A3FA2" w14:textId="7FDCF911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5A81CA4" w14:textId="322BFE15" w:rsidR="003D0C5A" w:rsidRDefault="003D0C5A" w:rsidP="003D0C5A">
            <w:pPr>
              <w:pStyle w:val="tablecell-centered"/>
            </w:pPr>
            <w:r>
              <w:t>1.5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D5FA3E7" w14:textId="3EA20E1C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098669A6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5677374" w14:textId="18A4C18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seg_elev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CC4DF29" w14:textId="216BE1DF" w:rsidR="003D0C5A" w:rsidRPr="006D75F3" w:rsidRDefault="003D0C5A" w:rsidP="003D0C5A">
            <w:pPr>
              <w:pStyle w:val="TableCellBody"/>
            </w:pPr>
            <w:r w:rsidRPr="00B8457A">
              <w:t>Segment elevation at midpoint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7B226AC" w14:textId="02BF91C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8827B35" w14:textId="1795EF73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BDA194" w14:textId="749B8DD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5EC983D" w14:textId="0BC5E232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-1000.0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30000.0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0991E2C" w14:textId="5B1C836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D2758CD" w14:textId="6FEB069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0895E34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B005E4E" w14:textId="532ACA59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seg_humidity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2EE2AD" w14:textId="392F6D8A" w:rsidR="003D0C5A" w:rsidRPr="00B8457A" w:rsidRDefault="003D0C5A" w:rsidP="003D0C5A">
            <w:pPr>
              <w:pStyle w:val="TableCellBody"/>
            </w:pPr>
            <w:r w:rsidRPr="00B8457A">
              <w:t>Mean monthly humidity for each segment, used when values not input in CBH File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BAE8EE" w14:textId="77D72BD6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  <w:r w:rsidRPr="00DE627A">
              <w:t xml:space="preserve">, </w:t>
            </w:r>
            <w:r>
              <w:rPr>
                <w:b/>
              </w:rPr>
              <w:t>nmonths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286C362" w14:textId="5D7FFB7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7026708" w14:textId="38AF9819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379558" w14:textId="02E9075B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0.0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9691921" w14:textId="1492C8E3" w:rsidR="003D0C5A" w:rsidRDefault="003D0C5A" w:rsidP="003D0C5A">
            <w:pPr>
              <w:pStyle w:val="tablecell-centered"/>
            </w:pPr>
            <w:r>
              <w:t>0.7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FF5B764" w14:textId="4DBC4FD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C5D788D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709C79DB" w14:textId="2F14243F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seg_lat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DFBB920" w14:textId="0873D48B" w:rsidR="003D0C5A" w:rsidRPr="00B8457A" w:rsidRDefault="00673279" w:rsidP="003D0C5A">
            <w:pPr>
              <w:pStyle w:val="TableCellBody"/>
            </w:pPr>
            <w:r w:rsidRPr="00F860EF">
              <w:t>Latitude</w:t>
            </w:r>
            <w:r w:rsidR="003D0C5A" w:rsidRPr="00F860EF">
              <w:t xml:space="preserve"> of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CF9D01F" w14:textId="01B32F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6B22AC1" w14:textId="522F8AB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C1EDA65" w14:textId="0EC9D480" w:rsidR="003D0C5A" w:rsidRDefault="003D0C5A" w:rsidP="003D0C5A">
            <w:pPr>
              <w:pStyle w:val="tablecell-centered"/>
            </w:pPr>
            <w:r>
              <w:t>degrees North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AD3BF1" w14:textId="0D14F2F3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-90.0 to 90.0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EE171EE" w14:textId="3C20AB7C" w:rsidR="003D0C5A" w:rsidRDefault="003D0C5A" w:rsidP="003D0C5A">
            <w:pPr>
              <w:pStyle w:val="tablecell-centered"/>
            </w:pPr>
            <w:r>
              <w:t>40.0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DC8816" w14:textId="7D616FA5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44C8372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5231B3" w14:textId="7699FD32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segshade_sum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C49790A" w14:textId="32F66B6F" w:rsidR="003D0C5A" w:rsidRPr="00B8457A" w:rsidRDefault="003D0C5A" w:rsidP="003D0C5A">
            <w:pPr>
              <w:pStyle w:val="TableCellBody"/>
            </w:pPr>
            <w:r w:rsidRPr="00FC63B5">
              <w:t>Total shade fraction for summer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9B56CBF" w14:textId="608E407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199575" w14:textId="4C4BFB0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0877A93" w14:textId="3C9DFEC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87647C6" w14:textId="2A195179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CAC3FC2" w14:textId="05912AC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716E498" w14:textId="3749556F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6329BE9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3E39C4B" w14:textId="6DF8443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segshade_win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DEFD106" w14:textId="201FC479" w:rsidR="003D0C5A" w:rsidRPr="00B8457A" w:rsidRDefault="003D0C5A" w:rsidP="003D0C5A">
            <w:pPr>
              <w:pStyle w:val="TableCellBody"/>
            </w:pPr>
            <w:r w:rsidRPr="00FC63B5">
              <w:t xml:space="preserve">Total shade fraction for </w:t>
            </w:r>
            <w:r>
              <w:t>winter</w:t>
            </w:r>
            <w:r w:rsidRPr="00FC63B5">
              <w:t xml:space="preserve"> vegetation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4329C9C" w14:textId="4DF38279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4AEE6D1" w14:textId="11E131F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D980BF" w14:textId="07470B61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72CE84A" w14:textId="4B8C4D9F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0D854F8" w14:textId="608AAE3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0921F" w14:textId="434B666D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E5B45D3" w14:textId="77777777" w:rsidTr="0058594C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65DCAC" w14:textId="4C600E87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ss_tau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BCF783F" w14:textId="6A65FFAA" w:rsidR="003D0C5A" w:rsidRPr="00B8457A" w:rsidRDefault="003D0C5A" w:rsidP="003D0C5A">
            <w:pPr>
              <w:pStyle w:val="TableCellBody"/>
            </w:pPr>
            <w:r w:rsidRPr="00091848">
              <w:t>Average residence time of subsurface interflow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144C07C" w14:textId="4FA0E282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5992658" w14:textId="6A1E7595" w:rsidR="003D0C5A" w:rsidRDefault="003D0C5A" w:rsidP="003D0C5A">
            <w:pPr>
              <w:pStyle w:val="tablecell-centered"/>
            </w:pPr>
            <w: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F60DAE1" w14:textId="2D91C599" w:rsidR="003D0C5A" w:rsidRDefault="003D0C5A" w:rsidP="003D0C5A">
            <w:pPr>
              <w:pStyle w:val="tablecell-centered"/>
            </w:pPr>
            <w:r>
              <w:t>days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1B9CC91" w14:textId="4C564AB5" w:rsidR="003D0C5A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365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FE9C6EB" w14:textId="69744AF1" w:rsidR="003D0C5A" w:rsidRDefault="003D0C5A" w:rsidP="003D0C5A">
            <w:pPr>
              <w:pStyle w:val="tablecell-centered"/>
            </w:pPr>
            <w:r>
              <w:t>30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68102F5" w14:textId="452603A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1EE7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AF7DAB" w14:textId="6328350C" w:rsidR="003D0C5A" w:rsidRPr="00E339EC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stream_tave_init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E74AE0F" w14:textId="4A991D65" w:rsidR="003D0C5A" w:rsidRDefault="003D0C5A" w:rsidP="003D0C5A">
            <w:pPr>
              <w:pStyle w:val="TableCellBody"/>
            </w:pPr>
            <w:r w:rsidRPr="0056596F">
              <w:t>Initial average stream temperature in each segment at the beginning of a simulation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D466457" w14:textId="32CB7E4E" w:rsidR="003D0C5A" w:rsidRPr="00156478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845736" w14:textId="43B94CE1" w:rsidR="003D0C5A" w:rsidRPr="00156478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012AB41" w14:textId="430DFB89" w:rsidR="003D0C5A" w:rsidRPr="00156478" w:rsidRDefault="003D0C5A" w:rsidP="003D0C5A">
            <w:pPr>
              <w:pStyle w:val="tablecell-centered"/>
            </w:pPr>
            <w:r>
              <w:t>degrees Celsius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740A12D" w14:textId="1DB09178" w:rsidR="003D0C5A" w:rsidRPr="00156478" w:rsidRDefault="003D0C5A" w:rsidP="003D0C5A">
            <w:pPr>
              <w:pStyle w:val="tablecell-centered"/>
            </w:pPr>
            <w:r>
              <w:rPr>
                <w:szCs w:val="20"/>
              </w:rPr>
              <w:t>-1</w:t>
            </w: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573F68A" w14:textId="0F682B90" w:rsidR="003D0C5A" w:rsidRPr="00165248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CC5F901" w14:textId="2A5BDA34" w:rsidR="003D0C5A" w:rsidRPr="00EC28FD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81D8BCF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51E54DE" w14:textId="09FC279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7AA997F" w14:textId="2F1211F3" w:rsidR="003D0C5A" w:rsidRPr="0056596F" w:rsidRDefault="003D0C5A" w:rsidP="003D0C5A">
            <w:pPr>
              <w:pStyle w:val="TableCellBody"/>
            </w:pPr>
            <w:r w:rsidRPr="00E56113">
              <w:t>East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6CF769A" w14:textId="530C66F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05C725" w14:textId="1DD763D5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8B577B5" w14:textId="10F22445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4BE4D78" w14:textId="6CD80F01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3AEDFD0" w14:textId="0232BB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6CD2BFF" w14:textId="6F3E61F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E868248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9D9624" w14:textId="1723E64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vcw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5958C96" w14:textId="2214C1EE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crown width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53F4876" w14:textId="036D4883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7CB94E8" w14:textId="128389CE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1C7168" w14:textId="5B4A70DC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37768D" w14:textId="51D89DA2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</w:t>
            </w:r>
            <w:r>
              <w:rPr>
                <w:szCs w:val="20"/>
              </w:rPr>
              <w:t>5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8CBDBEA" w14:textId="7E243766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FC04793" w14:textId="4E6E454E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FDF0777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063F058" w14:textId="71A55D3B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5083E9B" w14:textId="689BDDB2" w:rsidR="003D0C5A" w:rsidRPr="00E56113" w:rsidRDefault="003D0C5A" w:rsidP="003D0C5A">
            <w:pPr>
              <w:pStyle w:val="TableCellBody"/>
            </w:pPr>
            <w:r w:rsidRPr="00E56113">
              <w:t>Minimum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8568398" w14:textId="57720AB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033C68" w14:textId="4D12764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931219F" w14:textId="5C24BB2F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E3A14F" w14:textId="643B263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B037A8" w14:textId="762D06BA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A53E759" w14:textId="2CE222EA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9671E70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2F0EC9A" w14:textId="5A8B093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vdemx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FB1AD74" w14:textId="40304EA2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>imum east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E582F5A" w14:textId="279B59EC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81D8568" w14:textId="0DD5787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93CE56" w14:textId="517C57BC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5F6DEC" w14:textId="2A3E9899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C089E72" w14:textId="3E70DC2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1B35F98" w14:textId="0AB9C0D3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6E06B832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4A331FB" w14:textId="15AD691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vdwmn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3C12E4A" w14:textId="5A885E6C" w:rsidR="003D0C5A" w:rsidRPr="00E56113" w:rsidRDefault="003D0C5A" w:rsidP="003D0C5A">
            <w:pPr>
              <w:pStyle w:val="TableCellBody"/>
            </w:pPr>
            <w:r w:rsidRPr="00E56113">
              <w:t xml:space="preserve">Minimum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519D15B" w14:textId="6C91333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A816F4B" w14:textId="1965A157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9764EB" w14:textId="6AEB4578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074896" w14:textId="5ED4F5A4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3788BB1" w14:textId="2AE087E5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293E00A" w14:textId="02CA2494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48FD0BA4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0797C0A" w14:textId="62A768F5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vdwmx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F986A0B" w14:textId="465943DB" w:rsidR="003D0C5A" w:rsidRPr="00E56113" w:rsidRDefault="003D0C5A" w:rsidP="003D0C5A">
            <w:pPr>
              <w:pStyle w:val="TableCellBody"/>
            </w:pPr>
            <w:r w:rsidRPr="00E56113">
              <w:t>M</w:t>
            </w:r>
            <w:r>
              <w:t>ax</w:t>
            </w:r>
            <w:r w:rsidRPr="00E56113">
              <w:t xml:space="preserve">imum </w:t>
            </w:r>
            <w:r>
              <w:t>we</w:t>
            </w:r>
            <w:r w:rsidRPr="00E56113">
              <w:t>st bank vegetation density for each segment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528FCBE" w14:textId="4679A18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074C936" w14:textId="4336168D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57DB54" w14:textId="0D0BF1A6" w:rsidR="003D0C5A" w:rsidRDefault="003D0C5A" w:rsidP="003D0C5A">
            <w:pPr>
              <w:pStyle w:val="tablecell-centered"/>
            </w:pPr>
            <w: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48626FE" w14:textId="1E42194A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992B351" w14:textId="68D0F742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BF60A7D" w14:textId="33AA94D7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2D0DD09" w14:textId="77777777" w:rsidTr="00E56113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DFE1969" w14:textId="4D02E368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lastRenderedPageBreak/>
              <w:t>vhe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821C92D" w14:textId="3BD0504E" w:rsidR="003D0C5A" w:rsidRPr="00E56113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32FC31A" w14:textId="513D2BDD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5C8ABF" w14:textId="32C88E49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B43941B" w14:textId="5307478E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A95BE08" w14:textId="2DF3667B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DA7F3DF" w14:textId="145C374D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43B058" w14:textId="30C24A48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9AA6222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5F19F3" w14:textId="083E1B4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vhw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A7339DF" w14:textId="1F910922" w:rsidR="003D0C5A" w:rsidRPr="0056596F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average vegetation </w:t>
            </w:r>
            <w:r>
              <w:t>height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17FFB81" w14:textId="239ECC3F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5E02F05" w14:textId="1E0E4682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478C4A2" w14:textId="24B3B6DB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81C5166" w14:textId="1D7AA9EE" w:rsidR="003D0C5A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30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16B61AB" w14:textId="05D5D60C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E85A8" w14:textId="778141E1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774CC738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BDE7C39" w14:textId="32D0D58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507306" w14:textId="13EBF6DD" w:rsidR="003D0C5A" w:rsidRDefault="003D0C5A" w:rsidP="003D0C5A">
            <w:pPr>
              <w:pStyle w:val="TableCellBody"/>
            </w:pPr>
            <w:r>
              <w:t>East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6595843" w14:textId="1C606D27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C9BED30" w14:textId="3A48235F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E72507" w14:textId="7C81C1CF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284482B" w14:textId="04AA530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7D19687" w14:textId="0E248761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E888B18" w14:textId="2A6A4F2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A516337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9BD260E" w14:textId="775C9206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vow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86995B1" w14:textId="1AACB7FE" w:rsidR="003D0C5A" w:rsidRDefault="003D0C5A" w:rsidP="003D0C5A">
            <w:pPr>
              <w:pStyle w:val="TableCellBody"/>
            </w:pPr>
            <w:r>
              <w:t>West</w:t>
            </w:r>
            <w:r w:rsidRPr="00E56113">
              <w:t xml:space="preserve"> bank vegetation </w:t>
            </w:r>
            <w:r>
              <w:t>offset</w:t>
            </w:r>
            <w:r w:rsidRPr="00E56113">
              <w:t xml:space="preserve"> for each segmen</w:t>
            </w:r>
            <w:r>
              <w:t>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5A08064" w14:textId="7C2D9C70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96A550B" w14:textId="6DD2016C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F4D633C" w14:textId="4A325A63" w:rsidR="003D0C5A" w:rsidRDefault="003D0C5A" w:rsidP="003D0C5A">
            <w:pPr>
              <w:pStyle w:val="tablecell-centered"/>
            </w:pPr>
            <w: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6E4BF47" w14:textId="245FCB50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 xml:space="preserve">0.0 to </w:t>
            </w:r>
            <w:r>
              <w:rPr>
                <w:szCs w:val="20"/>
              </w:rPr>
              <w:t>100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08ACF66" w14:textId="525967CE" w:rsidR="003D0C5A" w:rsidRDefault="003D0C5A" w:rsidP="003D0C5A">
            <w:pPr>
              <w:pStyle w:val="tablecell-centered"/>
            </w:pPr>
            <w:r>
              <w:t>0.0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8435645" w14:textId="4AF0248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5F5F138D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7A0B8FE" w14:textId="71581350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width_alpha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E5C256" w14:textId="3259A1B4" w:rsidR="003D0C5A" w:rsidRDefault="003D0C5A" w:rsidP="003D0C5A">
            <w:pPr>
              <w:pStyle w:val="TableCellBody"/>
            </w:pPr>
            <w:r w:rsidRPr="005B5C06">
              <w:t>Alpha coefficient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85D43D2" w14:textId="3E58EF0A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CFF9C51" w14:textId="74D7170A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51C9EC7" w14:textId="654823FE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meters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603F97B" w14:textId="0D90FE46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 w:rsidRPr="00365BEA">
              <w:rPr>
                <w:szCs w:val="20"/>
                <w:highlight w:val="red"/>
              </w:rPr>
              <w:t>1000.0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186BE92" w14:textId="6D96A746" w:rsidR="003D0C5A" w:rsidRDefault="003D0C5A" w:rsidP="003D0C5A">
            <w:pPr>
              <w:pStyle w:val="tablecell-centered"/>
            </w:pPr>
            <w:r w:rsidRPr="00365BEA">
              <w:rPr>
                <w:highlight w:val="red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949CD8B" w14:textId="52D690D2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1484B5B6" w14:textId="77777777" w:rsidTr="005B5C06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8A47761" w14:textId="0D5E4FC1" w:rsidR="003D0C5A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highlight w:val="magenta"/>
              </w:rPr>
              <w:t>width_m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8849562" w14:textId="26090682" w:rsidR="003D0C5A" w:rsidRDefault="003D0C5A" w:rsidP="003D0C5A">
            <w:pPr>
              <w:pStyle w:val="TableCellBody"/>
            </w:pPr>
            <w:r w:rsidRPr="005B5C06">
              <w:t>M value in power function for width calculation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163C5F1" w14:textId="16047614" w:rsidR="003D0C5A" w:rsidRDefault="003D0C5A" w:rsidP="003D0C5A">
            <w:pPr>
              <w:pStyle w:val="tablecell-centered"/>
              <w:rPr>
                <w:b/>
              </w:rPr>
            </w:pPr>
            <w:r>
              <w:rPr>
                <w:b/>
              </w:rPr>
              <w:t>nsegment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BAD7343" w14:textId="4432A8F1" w:rsidR="003D0C5A" w:rsidRDefault="003D0C5A" w:rsidP="003D0C5A">
            <w:pPr>
              <w:pStyle w:val="tablecell-centered"/>
            </w:pPr>
            <w: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82B9A78" w14:textId="668810EC" w:rsidR="003D0C5A" w:rsidRDefault="003D0C5A" w:rsidP="003D0C5A">
            <w:pPr>
              <w:pStyle w:val="tablecell-centered"/>
            </w:pPr>
            <w:r>
              <w:t>unknown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1D238" w14:textId="0CFE12BE" w:rsidR="003D0C5A" w:rsidRPr="00A23929" w:rsidRDefault="003D0C5A" w:rsidP="003D0C5A">
            <w:pPr>
              <w:pStyle w:val="tablecell-centered"/>
              <w:rPr>
                <w:szCs w:val="20"/>
              </w:rPr>
            </w:pPr>
            <w:r w:rsidRPr="00A23929">
              <w:rPr>
                <w:szCs w:val="20"/>
              </w:rPr>
              <w:t>0.0</w:t>
            </w:r>
            <w:r>
              <w:rPr>
                <w:szCs w:val="20"/>
              </w:rPr>
              <w:t>001</w:t>
            </w:r>
            <w:r w:rsidRPr="00A23929">
              <w:rPr>
                <w:szCs w:val="20"/>
              </w:rPr>
              <w:t xml:space="preserve"> to </w:t>
            </w:r>
            <w:r>
              <w:rPr>
                <w:szCs w:val="20"/>
              </w:rPr>
              <w:t>2</w:t>
            </w:r>
            <w:r w:rsidRPr="00A23929">
              <w:rPr>
                <w:szCs w:val="20"/>
              </w:rPr>
              <w:t>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B7AAC60" w14:textId="0A21B0CF" w:rsidR="003D0C5A" w:rsidRDefault="003D0C5A" w:rsidP="003D0C5A">
            <w:pPr>
              <w:pStyle w:val="tablecell-centered"/>
            </w:pPr>
            <w:r>
              <w:t>0.015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C33A66E" w14:textId="4988A800" w:rsidR="003D0C5A" w:rsidRDefault="003D0C5A" w:rsidP="003D0C5A">
            <w:pPr>
              <w:pStyle w:val="tablecell-centered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3D0C5A" w14:paraId="38DD8420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5F256696" w14:textId="77777777" w:rsidR="003D0C5A" w:rsidRPr="00A64304" w:rsidRDefault="003D0C5A" w:rsidP="003D0C5A">
            <w:pPr>
              <w:pStyle w:val="TableSpanner"/>
            </w:pPr>
            <w:r>
              <w:t>Mapped results</w:t>
            </w:r>
            <w:r w:rsidRPr="00156478">
              <w:t xml:space="preserve"> parameters</w:t>
            </w:r>
          </w:p>
        </w:tc>
      </w:tr>
      <w:tr w:rsidR="003D0C5A" w14:paraId="773A0A9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25228E3A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_cell_id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9B70F4D" w14:textId="4626FD79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grid cell associated with each gravity reservoir</w:t>
            </w:r>
            <w:r>
              <w:t xml:space="preserve"> </w:t>
            </w:r>
            <w:r w:rsidRPr="0015773B">
              <w:rPr>
                <w:highlight w:val="green"/>
              </w:rPr>
              <w:t>(default of -1 means HRUs and grid cells are equivalent)</w:t>
            </w:r>
            <w: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3ED2DAB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1D3483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0D744881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10E3835" w14:textId="33CDF210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15773B">
              <w:rPr>
                <w:szCs w:val="20"/>
                <w:highlight w:val="green"/>
              </w:rPr>
              <w:t>-1</w:t>
            </w:r>
            <w:r w:rsidRPr="00A23929">
              <w:rPr>
                <w:szCs w:val="20"/>
              </w:rPr>
              <w:t xml:space="preserve"> to </w:t>
            </w:r>
            <w:r w:rsidRPr="0015773B">
              <w:rPr>
                <w:szCs w:val="20"/>
                <w:highlight w:val="green"/>
              </w:rPr>
              <w:t>999999999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98F1DB2" w14:textId="504B9826" w:rsidR="003D0C5A" w:rsidRPr="00A23929" w:rsidRDefault="003D0C5A" w:rsidP="003D0C5A">
            <w:pPr>
              <w:jc w:val="center"/>
            </w:pPr>
            <w:r w:rsidRPr="0015773B">
              <w:rPr>
                <w:highlight w:val="green"/>
              </w:rPr>
              <w:t>-1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732AB3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00E0768D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B51C79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_cell_pct</w:t>
            </w:r>
            <w:r>
              <w:rPr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120ABA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Proportion of the grid cell area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A3240F5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F2EA77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619D3FD" w14:textId="77777777" w:rsidR="003D0C5A" w:rsidRPr="006855E1" w:rsidRDefault="003D0C5A" w:rsidP="003D0C5A">
            <w:pPr>
              <w:jc w:val="center"/>
            </w:pPr>
            <w:r w:rsidRPr="006855E1"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E65505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A587EED" w14:textId="77777777" w:rsidR="003D0C5A" w:rsidRPr="00A23929" w:rsidRDefault="003D0C5A" w:rsidP="003D0C5A">
            <w:pPr>
              <w:jc w:val="center"/>
            </w:pPr>
            <w:r w:rsidRPr="00A23929"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00A2954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672DDFEB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E30BC71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gvr</w:t>
            </w:r>
            <w:r w:rsidRPr="00156478">
              <w:rPr>
                <w:b/>
                <w:szCs w:val="20"/>
              </w:rPr>
              <w:t>_hru_id</w:t>
            </w:r>
            <w:r>
              <w:rPr>
                <w:b/>
                <w:szCs w:val="20"/>
                <w:vertAlign w:val="superscript"/>
              </w:rPr>
              <w:t>9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EB9FDE3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Index of the HRU associated with each gravity reservoir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04DD3AA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nhrucell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4BE17AB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B9EDF27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E3A186" w14:textId="47BAEBFF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t>0</w:t>
            </w:r>
            <w:r w:rsidRPr="00A23929">
              <w:rPr>
                <w:szCs w:val="20"/>
              </w:rPr>
              <w:t xml:space="preserve"> to </w:t>
            </w:r>
            <w:r w:rsidRPr="00A23929">
              <w:rPr>
                <w:b/>
                <w:szCs w:val="20"/>
              </w:rPr>
              <w:t>nhrucell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FB88106" w14:textId="171C6199" w:rsidR="003D0C5A" w:rsidRPr="00A23929" w:rsidRDefault="003D0C5A" w:rsidP="003D0C5A">
            <w:pPr>
              <w:jc w:val="center"/>
            </w:pPr>
            <w:r w:rsidRPr="00A23929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43A99DF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535A1FE6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5F42764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_freq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2980C2E" w14:textId="77777777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>Flag to</w:t>
            </w:r>
            <w:r>
              <w:t xml:space="preserve"> specify the output frequency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>
              <w:t xml:space="preserve">=none;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>
              <w:t xml:space="preserve">=monthly;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=yearly;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 xml:space="preserve">=total; </w:t>
            </w:r>
            <w:r>
              <w:rPr>
                <w:rFonts w:ascii="Courier New" w:hAnsi="Courier New" w:cs="Courier New"/>
                <w:szCs w:val="20"/>
              </w:rPr>
              <w:t>4</w:t>
            </w:r>
            <w:r>
              <w:t xml:space="preserve">=monthly and yearly; 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6855E1">
              <w:t xml:space="preserve">=monthly, yearly, and total; </w:t>
            </w:r>
            <w:r>
              <w:rPr>
                <w:rFonts w:ascii="Courier New" w:hAnsi="Courier New" w:cs="Courier New"/>
                <w:szCs w:val="20"/>
              </w:rPr>
              <w:t>6</w:t>
            </w:r>
            <w:r w:rsidRPr="006855E1">
              <w:t>=weekly</w:t>
            </w:r>
            <w:r>
              <w:t xml:space="preserve">; </w:t>
            </w:r>
            <w:r>
              <w:rPr>
                <w:rFonts w:ascii="Courier New" w:hAnsi="Courier New" w:cs="Courier New"/>
                <w:szCs w:val="20"/>
              </w:rPr>
              <w:t>7</w:t>
            </w:r>
            <w:r>
              <w:t>=daily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E182D47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08E049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351E73F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213B0C" w14:textId="77777777" w:rsidR="003D0C5A" w:rsidRPr="00A23929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A23929">
              <w:rPr>
                <w:szCs w:val="20"/>
              </w:rPr>
              <w:t>0 to 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DE31487" w14:textId="77777777" w:rsidR="003D0C5A" w:rsidRPr="00A23929" w:rsidRDefault="003D0C5A" w:rsidP="003D0C5A">
            <w:pPr>
              <w:jc w:val="center"/>
            </w:pPr>
            <w:r w:rsidRPr="00A23929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B97385D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763B40BC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4386ABC5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mapvars</w:t>
            </w:r>
            <w:r w:rsidRPr="00156478">
              <w:rPr>
                <w:b/>
                <w:szCs w:val="20"/>
              </w:rPr>
              <w:t>_units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0789004" w14:textId="125814CB" w:rsidR="003D0C5A" w:rsidRPr="006855E1" w:rsidRDefault="003D0C5A" w:rsidP="003D0C5A">
            <w:pPr>
              <w:pStyle w:val="TableCellBody"/>
              <w:rPr>
                <w:szCs w:val="20"/>
              </w:rPr>
            </w:pPr>
            <w:r w:rsidRPr="006855E1">
              <w:t xml:space="preserve">Flag to specify </w:t>
            </w:r>
            <w:r>
              <w:t>the output units</w:t>
            </w:r>
            <w:r w:rsidRPr="006855E1">
              <w:t xml:space="preserve"> of mapped results (</w:t>
            </w:r>
            <w:r w:rsidRPr="00FE512F">
              <w:rPr>
                <w:rFonts w:ascii="Courier New" w:hAnsi="Courier New" w:cs="Courier New"/>
                <w:szCs w:val="20"/>
              </w:rPr>
              <w:t>0</w:t>
            </w:r>
            <w:r w:rsidRPr="006855E1">
              <w:t xml:space="preserve">=units of the variable;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6855E1">
              <w:t xml:space="preserve">=inches to feet; 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6855E1">
              <w:t xml:space="preserve">=inches to centimeters; 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6855E1">
              <w:t>=inches to meters</w:t>
            </w:r>
            <w:r>
              <w:t>; as states or fluxes</w:t>
            </w:r>
            <w:r w:rsidRPr="006855E1"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C39AF10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FDC8D6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320E9348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4350D51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0 to 3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24CC64D" w14:textId="77777777" w:rsidR="003D0C5A" w:rsidRPr="00126908" w:rsidRDefault="003D0C5A" w:rsidP="003D0C5A">
            <w:pPr>
              <w:jc w:val="center"/>
            </w:pPr>
            <w:r w:rsidRPr="00126908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6044C6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mapOutON_OFF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</w:t>
            </w:r>
          </w:p>
        </w:tc>
      </w:tr>
      <w:tr w:rsidR="003D0C5A" w14:paraId="18174E6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A2F6036" w14:textId="77777777" w:rsidR="003D0C5A" w:rsidRPr="00156478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ncol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668AD174" w14:textId="77777777" w:rsidR="003D0C5A" w:rsidRPr="006855E1" w:rsidRDefault="003D0C5A" w:rsidP="003D0C5A">
            <w:pPr>
              <w:pStyle w:val="TableCellBody"/>
              <w:rPr>
                <w:b/>
                <w:szCs w:val="20"/>
              </w:rPr>
            </w:pPr>
            <w:r w:rsidRPr="000617CC">
              <w:t xml:space="preserve">Number of columns </w:t>
            </w:r>
            <w:r>
              <w:t>for each row of the mapp</w:t>
            </w:r>
            <w:r w:rsidRPr="000617CC">
              <w:t xml:space="preserve">ed </w:t>
            </w:r>
            <w:r>
              <w:t>results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7692472C" w14:textId="7777777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6855E1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4C162BC" w14:textId="77777777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69F5BAF5" w14:textId="77777777" w:rsidR="003D0C5A" w:rsidRPr="006855E1" w:rsidRDefault="003D0C5A" w:rsidP="003D0C5A">
            <w:pPr>
              <w:jc w:val="center"/>
            </w:pPr>
            <w:r w:rsidRPr="006855E1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124217" w14:textId="32C688E2" w:rsidR="003D0C5A" w:rsidRPr="00933B43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933B43">
              <w:rPr>
                <w:szCs w:val="20"/>
              </w:rPr>
              <w:t>1 to 50000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E7E3436" w14:textId="77777777" w:rsidR="003D0C5A" w:rsidRPr="00933B43" w:rsidRDefault="003D0C5A" w:rsidP="003D0C5A">
            <w:pPr>
              <w:jc w:val="center"/>
            </w:pPr>
            <w:r w:rsidRPr="00933B43"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0AA5DCE1" w14:textId="77777777" w:rsidR="003D0C5A" w:rsidRPr="00933B43" w:rsidRDefault="003D0C5A" w:rsidP="003D0C5A">
            <w:pPr>
              <w:jc w:val="center"/>
            </w:pPr>
            <w:r w:rsidRPr="00933B43">
              <w:rPr>
                <w:b/>
              </w:rPr>
              <w:t xml:space="preserve">mapOutON_OFF </w:t>
            </w:r>
            <w:r w:rsidRPr="00933B43">
              <w:t>= 1</w:t>
            </w:r>
          </w:p>
        </w:tc>
      </w:tr>
      <w:tr w:rsidR="003D0C5A" w14:paraId="343A29CE" w14:textId="77777777" w:rsidTr="00933E74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512679E9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prms_warmup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D2F5" w14:textId="77777777" w:rsidR="003D0C5A" w:rsidRPr="001E6965" w:rsidRDefault="003D0C5A" w:rsidP="003D0C5A">
            <w:pPr>
              <w:pStyle w:val="TableCellBody"/>
              <w:rPr>
                <w:b/>
                <w:strike/>
                <w:szCs w:val="20"/>
              </w:rPr>
            </w:pPr>
            <w:r w:rsidRPr="001E6965">
              <w:rPr>
                <w:strike/>
              </w:rPr>
              <w:t>Number of years to simulate before writing mapped results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CEFBF" w14:textId="77777777" w:rsidR="003D0C5A" w:rsidRPr="001E6965" w:rsidRDefault="003D0C5A" w:rsidP="003D0C5A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1E6965">
              <w:rPr>
                <w:b/>
                <w:strike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65E0F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3400A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years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C8A42" w14:textId="77777777" w:rsidR="003D0C5A" w:rsidRPr="001E6965" w:rsidRDefault="003D0C5A" w:rsidP="003D0C5A">
            <w:pPr>
              <w:pStyle w:val="TableCellBody"/>
              <w:jc w:val="center"/>
              <w:rPr>
                <w:strike/>
                <w:szCs w:val="20"/>
              </w:rPr>
            </w:pPr>
            <w:r w:rsidRPr="001E6965">
              <w:rPr>
                <w:strike/>
                <w:szCs w:val="20"/>
              </w:rPr>
              <w:t>0 to user defined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102E2" w14:textId="77777777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strike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09E86A14" w14:textId="23CF671D" w:rsidR="003D0C5A" w:rsidRPr="001E6965" w:rsidRDefault="003D0C5A" w:rsidP="003D0C5A">
            <w:pPr>
              <w:jc w:val="center"/>
              <w:rPr>
                <w:strike/>
              </w:rPr>
            </w:pPr>
            <w:r w:rsidRPr="001E6965">
              <w:rPr>
                <w:b/>
                <w:strike/>
              </w:rPr>
              <w:t xml:space="preserve">mapOutON_OFF </w:t>
            </w:r>
            <w:r w:rsidRPr="001E6965">
              <w:rPr>
                <w:strike/>
              </w:rPr>
              <w:t xml:space="preserve">= 1 or </w:t>
            </w:r>
            <w:r w:rsidRPr="001E6965">
              <w:rPr>
                <w:b/>
                <w:strike/>
              </w:rPr>
              <w:t xml:space="preserve">nhruOutON_OFF </w:t>
            </w:r>
            <w:r w:rsidRPr="001E6965">
              <w:rPr>
                <w:strike/>
              </w:rPr>
              <w:t>= 1</w:t>
            </w:r>
          </w:p>
        </w:tc>
      </w:tr>
      <w:tr w:rsidR="003D0C5A" w14:paraId="61ACFC41" w14:textId="77777777" w:rsidTr="008833D7">
        <w:trPr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73355FE6" w14:textId="08CFE96D" w:rsidR="003D0C5A" w:rsidRPr="00EC28FD" w:rsidRDefault="003D0C5A" w:rsidP="003D0C5A">
            <w:pPr>
              <w:pStyle w:val="TableSpanner"/>
              <w:rPr>
                <w:b/>
              </w:rPr>
            </w:pPr>
            <w:r>
              <w:t>S</w:t>
            </w:r>
            <w:r w:rsidRPr="00681BFF">
              <w:t xml:space="preserve">ummary </w:t>
            </w:r>
            <w:r>
              <w:t>r</w:t>
            </w:r>
            <w:r w:rsidRPr="00681BFF">
              <w:t xml:space="preserve">esults </w:t>
            </w:r>
            <w:r>
              <w:t>CSV f</w:t>
            </w:r>
            <w:r w:rsidRPr="00681BFF">
              <w:t>ile</w:t>
            </w:r>
            <w:r>
              <w:t xml:space="preserve"> parameters</w:t>
            </w:r>
          </w:p>
        </w:tc>
      </w:tr>
      <w:tr w:rsidR="003D0C5A" w14:paraId="4466EDFA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8644296" w14:textId="51C08DA4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95B1EFB" w14:textId="7BCB8819" w:rsidR="003D0C5A" w:rsidRPr="008833D7" w:rsidRDefault="003D0C5A" w:rsidP="003D0C5A">
            <w:pPr>
              <w:pStyle w:val="TableCellBody"/>
            </w:pPr>
            <w:r w:rsidRPr="008833D7">
              <w:rPr>
                <w:szCs w:val="20"/>
              </w:rPr>
              <w:t xml:space="preserve">USGS stream gage </w:t>
            </w:r>
            <w:r>
              <w:rPr>
                <w:szCs w:val="20"/>
              </w:rPr>
              <w:t xml:space="preserve">ID </w:t>
            </w:r>
            <w:r w:rsidRPr="008833D7">
              <w:rPr>
                <w:szCs w:val="20"/>
              </w:rPr>
              <w:t xml:space="preserve">for </w:t>
            </w:r>
            <w:r w:rsidRPr="001C1632">
              <w:rPr>
                <w:szCs w:val="20"/>
              </w:rPr>
              <w:t>each POI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C0364A" w14:textId="79A06730" w:rsidR="003D0C5A" w:rsidRPr="008833D7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3EF63B6" w14:textId="7D7564DF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string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1D12B1D" w14:textId="63AB0B01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06FC3E4" w14:textId="1BABB82C" w:rsidR="003D0C5A" w:rsidRPr="008833D7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8833D7">
              <w:rPr>
                <w:szCs w:val="20"/>
              </w:rPr>
              <w:t>user defined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ABAB8D4" w14:textId="1BF2EBA6" w:rsidR="003D0C5A" w:rsidRPr="008833D7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8515CEE" w14:textId="2D55D8BF" w:rsidR="003D0C5A" w:rsidRPr="008833D7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  <w:r w:rsidRPr="008833D7">
              <w:t xml:space="preserve"> 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34770150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1536691" w14:textId="4B044CEF" w:rsidR="003D0C5A" w:rsidRPr="00933B43" w:rsidRDefault="003D0C5A" w:rsidP="003D0C5A">
            <w:pPr>
              <w:pStyle w:val="TableCellBody"/>
              <w:rPr>
                <w:b/>
                <w:szCs w:val="20"/>
              </w:rPr>
            </w:pPr>
            <w:r w:rsidRPr="00933B43"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poi_gage_segment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792A07F" w14:textId="431CF244" w:rsidR="003D0C5A" w:rsidRPr="000617CC" w:rsidRDefault="003D0C5A" w:rsidP="003D0C5A">
            <w:pPr>
              <w:pStyle w:val="TableCellBody"/>
            </w:pPr>
            <w:r>
              <w:rPr>
                <w:szCs w:val="20"/>
              </w:rPr>
              <w:t xml:space="preserve">Segment index for each </w:t>
            </w:r>
            <w:r w:rsidRPr="008833D7">
              <w:rPr>
                <w:szCs w:val="20"/>
              </w:rPr>
              <w:t>POI</w:t>
            </w:r>
            <w:r>
              <w:rPr>
                <w:szCs w:val="20"/>
              </w:rPr>
              <w:t xml:space="preserve"> gage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F23D71E" w14:textId="469362A7" w:rsidR="003D0C5A" w:rsidRPr="006855E1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D006F78" w14:textId="331F94FC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54C112B4" w14:textId="66DE6A89" w:rsidR="003D0C5A" w:rsidRPr="006855E1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DF76181" w14:textId="3B94A133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to </w:t>
            </w:r>
            <w:r w:rsidRPr="008833D7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66644ABB" w14:textId="77A12589" w:rsidR="003D0C5A" w:rsidRPr="00126908" w:rsidRDefault="003D0C5A" w:rsidP="003D0C5A">
            <w:pPr>
              <w:jc w:val="center"/>
            </w:pPr>
            <w:r w:rsidRPr="008833D7"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3093E2F8" w14:textId="6F16733C" w:rsidR="003D0C5A" w:rsidRPr="00EC28FD" w:rsidRDefault="003D0C5A" w:rsidP="003D0C5A">
            <w:pPr>
              <w:jc w:val="center"/>
              <w:rPr>
                <w:b/>
              </w:rPr>
            </w:pPr>
            <w:r w:rsidRPr="008833D7">
              <w:rPr>
                <w:b/>
              </w:rPr>
              <w:t xml:space="preserve">npoigages </w:t>
            </w:r>
            <w:r w:rsidRPr="008833D7">
              <w:t>&gt; 0 and</w:t>
            </w:r>
            <w:r w:rsidRPr="008833D7">
              <w:rPr>
                <w:b/>
              </w:rPr>
              <w:t xml:space="preserve"> csvON_OFF </w:t>
            </w:r>
            <w:r w:rsidRPr="008833D7">
              <w:t>= 1</w:t>
            </w:r>
          </w:p>
        </w:tc>
      </w:tr>
      <w:tr w:rsidR="003D0C5A" w14:paraId="4CE7C4F9" w14:textId="77777777" w:rsidTr="008833D7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9EC46EA" w14:textId="428A1C53" w:rsidR="003D0C5A" w:rsidRPr="00933B43" w:rsidRDefault="003D0C5A" w:rsidP="003D0C5A">
            <w:pPr>
              <w:pStyle w:val="TableCellBody"/>
              <w:rPr>
                <w:rStyle w:val="Variable"/>
                <w:b/>
                <w:i w:val="0"/>
                <w:color w:val="auto"/>
                <w:sz w:val="20"/>
                <w:szCs w:val="20"/>
              </w:rPr>
            </w:pPr>
            <w:r>
              <w:rPr>
                <w:rStyle w:val="Variable"/>
                <w:b/>
                <w:i w:val="0"/>
                <w:color w:val="auto"/>
                <w:sz w:val="20"/>
                <w:szCs w:val="20"/>
              </w:rPr>
              <w:t>poi_type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869533A" w14:textId="384E7248" w:rsidR="003D0C5A" w:rsidRDefault="003D0C5A" w:rsidP="003D0C5A">
            <w:pPr>
              <w:pStyle w:val="TableCellBody"/>
              <w:rPr>
                <w:szCs w:val="20"/>
              </w:rPr>
            </w:pPr>
            <w:r w:rsidRPr="00C50CC5">
              <w:rPr>
                <w:szCs w:val="20"/>
              </w:rPr>
              <w:t>Type code for each POI gage</w:t>
            </w:r>
            <w:r>
              <w:rPr>
                <w:szCs w:val="20"/>
              </w:rPr>
              <w:t xml:space="preserve"> </w:t>
            </w:r>
            <w:r w:rsidRPr="006E37F7">
              <w:rPr>
                <w:szCs w:val="20"/>
                <w:highlight w:val="magenta"/>
              </w:rPr>
              <w:t>(0=non-calibration gage, 1=calibration gage, 2=flow replacement gage)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AAB834" w14:textId="263A1DC2" w:rsidR="003D0C5A" w:rsidRPr="008833D7" w:rsidRDefault="003D0C5A" w:rsidP="003D0C5A">
            <w:pPr>
              <w:pStyle w:val="TableCellBody"/>
              <w:jc w:val="center"/>
              <w:rPr>
                <w:b/>
              </w:rPr>
            </w:pPr>
            <w:r w:rsidRPr="008833D7">
              <w:rPr>
                <w:b/>
              </w:rPr>
              <w:t>npoigages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F697E74" w14:textId="1E94650F" w:rsidR="003D0C5A" w:rsidRPr="006855E1" w:rsidRDefault="003D0C5A" w:rsidP="003D0C5A">
            <w:pPr>
              <w:pStyle w:val="TableCellBody"/>
              <w:jc w:val="center"/>
              <w:rPr>
                <w:szCs w:val="20"/>
              </w:rPr>
            </w:pPr>
            <w:r w:rsidRPr="006855E1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D2500A1" w14:textId="3DF5B229" w:rsidR="003D0C5A" w:rsidRPr="008833D7" w:rsidRDefault="003D0C5A" w:rsidP="003D0C5A">
            <w:pPr>
              <w:jc w:val="center"/>
            </w:pPr>
            <w:r w:rsidRPr="008833D7"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F960E30" w14:textId="15C0B433" w:rsidR="003D0C5A" w:rsidRDefault="003D0C5A" w:rsidP="003D0C5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5AAAF7EA" w14:textId="1CCDD22F" w:rsidR="003D0C5A" w:rsidRPr="008833D7" w:rsidRDefault="003D0C5A" w:rsidP="003D0C5A">
            <w:pPr>
              <w:jc w:val="center"/>
            </w:pPr>
            <w: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BF5B9DA" w14:textId="1F051DC2" w:rsidR="003D0C5A" w:rsidRPr="008833D7" w:rsidRDefault="003D0C5A" w:rsidP="003D0C5A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</w:tr>
      <w:tr w:rsidR="003D0C5A" w14:paraId="7C11D803" w14:textId="77777777" w:rsidTr="009929EB">
        <w:trPr>
          <w:trHeight w:val="288"/>
          <w:jc w:val="center"/>
        </w:trPr>
        <w:tc>
          <w:tcPr>
            <w:tcW w:w="14400" w:type="dxa"/>
            <w:gridSpan w:val="8"/>
            <w:tcBorders>
              <w:top w:val="single" w:sz="4" w:space="0" w:color="auto"/>
              <w:bottom w:val="nil"/>
            </w:tcBorders>
            <w:vAlign w:val="bottom"/>
          </w:tcPr>
          <w:p w14:paraId="36628194" w14:textId="77777777" w:rsidR="003D0C5A" w:rsidRPr="00EC28FD" w:rsidRDefault="003D0C5A" w:rsidP="003D0C5A">
            <w:pPr>
              <w:pStyle w:val="TableSpanner"/>
            </w:pPr>
            <w:r w:rsidRPr="00C9344E">
              <w:t>Parameter</w:t>
            </w:r>
            <w:r>
              <w:t>s for cascading-flow simulation</w:t>
            </w:r>
          </w:p>
        </w:tc>
      </w:tr>
      <w:tr w:rsidR="003D0C5A" w14:paraId="3A61266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398F5B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cascade</w:t>
            </w:r>
            <w:r w:rsidRPr="009626A0">
              <w:rPr>
                <w:b/>
                <w:szCs w:val="20"/>
              </w:rPr>
              <w:t>_flg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E16FC1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Flag to indicate cascade type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=allow many to many; </w:t>
            </w:r>
            <w:r w:rsidRPr="00B337B5">
              <w:rPr>
                <w:rFonts w:ascii="Courier New" w:hAnsi="Courier New" w:cs="Courier New"/>
                <w:szCs w:val="20"/>
              </w:rPr>
              <w:lastRenderedPageBreak/>
              <w:t>1</w:t>
            </w:r>
            <w:r w:rsidRPr="009626A0">
              <w:rPr>
                <w:szCs w:val="20"/>
              </w:rPr>
              <w:t>=force one to one)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42D1E84E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C9CC0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DA524A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37AE02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BF6CDD9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644042E" w14:textId="77777777" w:rsidR="003D0C5A" w:rsidRPr="00EC28FD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</w:t>
            </w:r>
            <w:r w:rsidRPr="00EC28FD">
              <w:rPr>
                <w:b/>
              </w:rPr>
              <w:lastRenderedPageBreak/>
              <w:t>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2F4F5695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0B71D9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lastRenderedPageBreak/>
              <w:t>cascade</w:t>
            </w:r>
            <w:r w:rsidRPr="009626A0">
              <w:rPr>
                <w:b/>
                <w:szCs w:val="20"/>
              </w:rPr>
              <w:t>_tol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E1B544C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Cascade area below which a cascade link is ignored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97D9F8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35D050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96F6B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acres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482EEFF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0.0 to 0.75% of </w:t>
            </w:r>
            <w:r w:rsidRPr="009626A0">
              <w:rPr>
                <w:b/>
                <w:szCs w:val="20"/>
              </w:rPr>
              <w:t>hru_area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7E17686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5.0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30E1BDA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75D26FF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1B96A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circle</w:t>
            </w:r>
            <w:r w:rsidRPr="009626A0">
              <w:rPr>
                <w:b/>
                <w:szCs w:val="20"/>
              </w:rPr>
              <w:t>_switch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1393D3A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Switch to check for circles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9626A0">
              <w:rPr>
                <w:szCs w:val="20"/>
              </w:rPr>
              <w:t xml:space="preserve">=no check; </w:t>
            </w:r>
            <w:r w:rsidRPr="00B337B5">
              <w:rPr>
                <w:rFonts w:ascii="Courier New" w:hAnsi="Courier New" w:cs="Courier New"/>
                <w:szCs w:val="20"/>
              </w:rPr>
              <w:t>1</w:t>
            </w:r>
            <w:r w:rsidRPr="009626A0">
              <w:rPr>
                <w:szCs w:val="20"/>
              </w:rPr>
              <w:t>=check)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5BEE8EAB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one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9E4239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036402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C48126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 or 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3F5D09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8509B28" w14:textId="77777777" w:rsidR="003D0C5A" w:rsidRPr="00126908" w:rsidRDefault="003D0C5A" w:rsidP="003D0C5A">
            <w:pPr>
              <w:jc w:val="center"/>
            </w:pPr>
            <w:r w:rsidRPr="00EC28FD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>1 a</w:t>
            </w:r>
            <w:r>
              <w:t xml:space="preserve">nd </w:t>
            </w:r>
            <w:r w:rsidRPr="00EC28FD">
              <w:rPr>
                <w:b/>
              </w:rPr>
              <w:t>ncascade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 and/</w:t>
            </w:r>
            <w:r>
              <w:t>or</w:t>
            </w:r>
            <w:r w:rsidRPr="00EC28FD">
              <w:rPr>
                <w:b/>
              </w:rPr>
              <w:t xml:space="preserve"> cascadegw_flag</w:t>
            </w:r>
            <w:r>
              <w:rPr>
                <w:b/>
              </w:rPr>
              <w:t xml:space="preserve"> </w:t>
            </w:r>
            <w:r w:rsidRPr="00EC28FD">
              <w:t>=</w:t>
            </w:r>
            <w:r>
              <w:t xml:space="preserve"> </w:t>
            </w:r>
            <w:r w:rsidRPr="00EC28FD">
              <w:t xml:space="preserve">1 </w:t>
            </w:r>
            <w:r w:rsidRPr="00EC28FD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EC28FD">
              <w:t>&gt;</w:t>
            </w:r>
            <w:r>
              <w:t xml:space="preserve"> </w:t>
            </w:r>
            <w:r w:rsidRPr="00EC28FD">
              <w:t>0</w:t>
            </w:r>
          </w:p>
        </w:tc>
      </w:tr>
      <w:tr w:rsidR="003D0C5A" w14:paraId="3204F7B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BADD9D5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_down_id</w:t>
            </w:r>
            <w:r w:rsidRPr="009626A0">
              <w:rPr>
                <w:szCs w:val="20"/>
                <w:vertAlign w:val="superscript"/>
              </w:rPr>
              <w:t>3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278A8803" w14:textId="7030C4DD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GWR to which the upslope GWR contributes</w:t>
            </w:r>
            <w:r>
              <w:rPr>
                <w:szCs w:val="20"/>
              </w:rPr>
              <w:t xml:space="preserve">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90A77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074776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F15DD6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4DC4FC1" w14:textId="6E8744A5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0</w:t>
            </w:r>
            <w:r w:rsidRPr="009626A0">
              <w:rPr>
                <w:szCs w:val="20"/>
              </w:rPr>
              <w:t xml:space="preserve">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2EC5896" w14:textId="54EDDF43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100F322F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54A0EC98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039EE0C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0121CA80" w14:textId="525AD3F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GWR area used to com</w:t>
            </w:r>
            <w:r>
              <w:rPr>
                <w:szCs w:val="20"/>
              </w:rPr>
              <w:t>pute flow contributed to a down</w:t>
            </w:r>
            <w:r w:rsidRPr="009626A0">
              <w:rPr>
                <w:szCs w:val="20"/>
              </w:rPr>
              <w:t>slope GWR or s</w:t>
            </w:r>
            <w:r>
              <w:rPr>
                <w:szCs w:val="20"/>
              </w:rPr>
              <w:t>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862375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F0D55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35A224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9A295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2D3044B9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2FC9327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231D67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A1715D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1886D71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</w:t>
            </w:r>
            <w:r>
              <w:rPr>
                <w:szCs w:val="20"/>
              </w:rPr>
              <w:t>ascade area contributes flow</w:t>
            </w:r>
            <w:r w:rsidRPr="009626A0">
              <w:rPr>
                <w:b/>
                <w:szCs w:val="20"/>
              </w:rPr>
              <w:t xml:space="preserve">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07F5C906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2DABD7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22264DF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288F3B0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AF9784F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F895294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6103E32A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3CFDD093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gw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70377177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GWR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A08C8CF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ncascdgw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E0C7A4D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1FBCB24B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510A451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1 to </w:t>
            </w:r>
            <w:r w:rsidRPr="009626A0">
              <w:rPr>
                <w:b/>
                <w:szCs w:val="20"/>
              </w:rPr>
              <w:t>ngw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0A7C6C54" w14:textId="6B0F0B3D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62548F21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cascadegw_flag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ncascdgw</w:t>
            </w:r>
            <w:r>
              <w:rPr>
                <w:b/>
              </w:rPr>
              <w:t xml:space="preserve">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31F324F2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6D2EBDF6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_down_id</w:t>
            </w:r>
            <w:r>
              <w:rPr>
                <w:szCs w:val="20"/>
                <w:vertAlign w:val="superscript"/>
              </w:rPr>
              <w:t>4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353A824D" w14:textId="7A0FCBE0" w:rsidR="003D0C5A" w:rsidRPr="00321BB6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downslope HRU to which the upslope HRU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20A5883C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9682B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C58E4A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9499643" w14:textId="0BAE5B14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  <w:r w:rsidRPr="009626A0">
              <w:rPr>
                <w:szCs w:val="20"/>
              </w:rPr>
              <w:t xml:space="preserve">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17168B3E" w14:textId="045070A6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56E88996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225AD8BE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57DD2F81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_pct_up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5B744EAA" w14:textId="57E94A1B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Fraction of HRU area used to compute flow contributed to a downslope HRU or stream segment for cascade area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17FAB1B1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77F964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real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44B55732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decimal fraction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BDEE97C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0.0 to 1.0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31B02F76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1.0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4F198D9E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1384FC50" w14:textId="77777777" w:rsidTr="009929EB">
        <w:trPr>
          <w:jc w:val="center"/>
        </w:trPr>
        <w:tc>
          <w:tcPr>
            <w:tcW w:w="2144" w:type="dxa"/>
            <w:tcBorders>
              <w:top w:val="nil"/>
              <w:bottom w:val="nil"/>
              <w:right w:val="nil"/>
            </w:tcBorders>
          </w:tcPr>
          <w:p w14:paraId="1239AB8C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_strmseg_down_id</w:t>
            </w:r>
          </w:p>
        </w:tc>
        <w:tc>
          <w:tcPr>
            <w:tcW w:w="4782" w:type="dxa"/>
            <w:tcBorders>
              <w:top w:val="nil"/>
              <w:left w:val="nil"/>
              <w:bottom w:val="nil"/>
              <w:right w:val="nil"/>
            </w:tcBorders>
          </w:tcPr>
          <w:p w14:paraId="4976C804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>Index number of the stream segment that cascade area contributes flow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</w:tcPr>
          <w:p w14:paraId="6CE41718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556E52A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</w:tcPr>
          <w:p w14:paraId="71A23008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6199073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nsegment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</w:tcPr>
          <w:p w14:paraId="4DC77B32" w14:textId="77777777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</w:tcBorders>
          </w:tcPr>
          <w:p w14:paraId="78CE0AE5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3D0C5A" w14:paraId="76B37D78" w14:textId="77777777" w:rsidTr="00F04206">
        <w:trPr>
          <w:jc w:val="center"/>
        </w:trPr>
        <w:tc>
          <w:tcPr>
            <w:tcW w:w="2144" w:type="dxa"/>
            <w:tcBorders>
              <w:top w:val="nil"/>
              <w:bottom w:val="single" w:sz="4" w:space="0" w:color="auto"/>
              <w:right w:val="nil"/>
            </w:tcBorders>
          </w:tcPr>
          <w:p w14:paraId="6FD04C1F" w14:textId="77777777" w:rsidR="003D0C5A" w:rsidRPr="009626A0" w:rsidRDefault="003D0C5A" w:rsidP="003D0C5A">
            <w:pPr>
              <w:pStyle w:val="TableCellBody"/>
              <w:rPr>
                <w:b/>
                <w:szCs w:val="20"/>
              </w:rPr>
            </w:pPr>
            <w:r w:rsidRPr="00E339EC">
              <w:rPr>
                <w:b/>
                <w:szCs w:val="20"/>
              </w:rPr>
              <w:t>hru</w:t>
            </w:r>
            <w:r w:rsidRPr="009626A0">
              <w:rPr>
                <w:b/>
                <w:szCs w:val="20"/>
              </w:rPr>
              <w:t>_up_id</w:t>
            </w:r>
          </w:p>
        </w:tc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530E8" w14:textId="77777777" w:rsidR="003D0C5A" w:rsidRPr="009626A0" w:rsidRDefault="003D0C5A" w:rsidP="003D0C5A">
            <w:pPr>
              <w:pStyle w:val="TableCellBody"/>
              <w:rPr>
                <w:szCs w:val="20"/>
              </w:rPr>
            </w:pPr>
            <w:r w:rsidRPr="009626A0">
              <w:rPr>
                <w:szCs w:val="20"/>
              </w:rPr>
              <w:t xml:space="preserve">Index </w:t>
            </w:r>
            <w:r>
              <w:rPr>
                <w:szCs w:val="20"/>
              </w:rPr>
              <w:t>of HRU containing cascade area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200A2" w14:textId="77777777" w:rsidR="003D0C5A" w:rsidRPr="009626A0" w:rsidRDefault="003D0C5A" w:rsidP="003D0C5A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  <w:szCs w:val="20"/>
              </w:rPr>
              <w:t>ncascade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F2436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integer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D11E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>none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455B5" w14:textId="77777777" w:rsidR="003D0C5A" w:rsidRPr="009626A0" w:rsidRDefault="003D0C5A" w:rsidP="003D0C5A">
            <w:pPr>
              <w:pStyle w:val="tablecell-centered"/>
              <w:rPr>
                <w:szCs w:val="20"/>
              </w:rPr>
            </w:pPr>
            <w:r w:rsidRPr="009626A0">
              <w:rPr>
                <w:szCs w:val="20"/>
              </w:rPr>
              <w:t xml:space="preserve">0 to </w:t>
            </w:r>
            <w:r w:rsidRPr="009626A0">
              <w:rPr>
                <w:b/>
                <w:szCs w:val="20"/>
              </w:rPr>
              <w:t>nhru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28E096" w14:textId="156D5229" w:rsidR="003D0C5A" w:rsidRPr="00F31C5B" w:rsidRDefault="003D0C5A" w:rsidP="003D0C5A">
            <w:pPr>
              <w:pStyle w:val="tablecell-centered"/>
              <w:rPr>
                <w:szCs w:val="20"/>
              </w:rPr>
            </w:pPr>
            <w:r w:rsidRPr="00F31C5B">
              <w:rPr>
                <w:szCs w:val="20"/>
              </w:rPr>
              <w:t>0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</w:tcBorders>
          </w:tcPr>
          <w:p w14:paraId="353CC08C" w14:textId="77777777" w:rsidR="003D0C5A" w:rsidRPr="00126908" w:rsidRDefault="003D0C5A" w:rsidP="003D0C5A">
            <w:pPr>
              <w:jc w:val="center"/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5EE150CA" w14:textId="77777777" w:rsidR="006A7586" w:rsidRDefault="006A7586" w:rsidP="006A7586">
      <w:pPr>
        <w:pStyle w:val="TableCellHeading"/>
      </w:pPr>
    </w:p>
    <w:p w14:paraId="04E53A51" w14:textId="77777777" w:rsidR="006A7586" w:rsidRPr="00411B14" w:rsidRDefault="006A7586" w:rsidP="00C73464">
      <w:pPr>
        <w:pStyle w:val="TableFootnote"/>
        <w:spacing w:line="276" w:lineRule="auto"/>
      </w:pPr>
      <w:r>
        <w:rPr>
          <w:vertAlign w:val="superscript"/>
        </w:rPr>
        <w:t>1</w:t>
      </w:r>
      <w:r>
        <w:t>Dimensions defined in table 1-1.</w:t>
      </w:r>
    </w:p>
    <w:p w14:paraId="7ADFED71" w14:textId="2A915A5B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3</w:t>
      </w:r>
      <w:r w:rsidRPr="002C6D52">
        <w:t xml:space="preserve"> </w:t>
      </w:r>
      <w:r>
        <w:t xml:space="preserve">If the value of </w:t>
      </w:r>
      <w:r>
        <w:rPr>
          <w:b/>
        </w:rPr>
        <w:t>gw</w:t>
      </w:r>
      <w:r w:rsidRPr="0049702F">
        <w:rPr>
          <w:b/>
        </w:rPr>
        <w:t>_strmseg_down</w:t>
      </w:r>
      <w:r>
        <w:rPr>
          <w:b/>
        </w:rPr>
        <w:t>_id</w:t>
      </w:r>
      <w:r>
        <w:t>&gt;</w:t>
      </w:r>
      <w:r w:rsidRPr="00FE512F">
        <w:rPr>
          <w:rFonts w:ascii="Courier New" w:hAnsi="Courier New" w:cs="Courier New"/>
          <w:szCs w:val="20"/>
        </w:rPr>
        <w:t>0</w:t>
      </w:r>
      <w:r>
        <w:t xml:space="preserve"> for casca</w:t>
      </w:r>
      <w:r w:rsidR="00F31C5B">
        <w:t>de link, this value is ignored.</w:t>
      </w:r>
    </w:p>
    <w:p w14:paraId="7BA50DB8" w14:textId="3F9AAF56" w:rsidR="006A7586" w:rsidRDefault="006A7586" w:rsidP="00C73464">
      <w:pPr>
        <w:spacing w:line="276" w:lineRule="auto"/>
      </w:pPr>
      <w:r>
        <w:rPr>
          <w:vertAlign w:val="superscript"/>
        </w:rPr>
        <w:t>4</w:t>
      </w:r>
      <w:r>
        <w:t xml:space="preserve">If the value of </w:t>
      </w:r>
      <w:r w:rsidRPr="0049702F">
        <w:rPr>
          <w:b/>
        </w:rPr>
        <w:t>hru_strmseg_down</w:t>
      </w:r>
      <w:r>
        <w:rPr>
          <w:b/>
        </w:rPr>
        <w:t>_id</w:t>
      </w:r>
      <w:r w:rsidRPr="00B439EC">
        <w:t>&gt;</w:t>
      </w:r>
      <w:r w:rsidRPr="00FE512F">
        <w:rPr>
          <w:rFonts w:ascii="Courier New" w:hAnsi="Courier New" w:cs="Courier New"/>
        </w:rPr>
        <w:t>0</w:t>
      </w:r>
      <w:r>
        <w:t xml:space="preserve"> for cascade link, this value is ignored</w:t>
      </w:r>
      <w:r w:rsidR="00F31C5B">
        <w:t>.</w:t>
      </w:r>
    </w:p>
    <w:p w14:paraId="060C4DD9" w14:textId="051DC607" w:rsidR="006A7586" w:rsidRDefault="006A7586" w:rsidP="00C73464">
      <w:pPr>
        <w:spacing w:line="276" w:lineRule="auto"/>
      </w:pPr>
      <w:r>
        <w:rPr>
          <w:vertAlign w:val="superscript"/>
        </w:rPr>
        <w:t>5</w:t>
      </w:r>
      <w:r>
        <w:t>Parameter can be modified if the code determines an HRU is a swale, based on values of the cascade parameters.</w:t>
      </w:r>
    </w:p>
    <w:p w14:paraId="4CD7B9A1" w14:textId="6731683D" w:rsidR="006A7586" w:rsidRDefault="006A7586" w:rsidP="008D27E8">
      <w:pPr>
        <w:pStyle w:val="TableFootnote"/>
        <w:spacing w:before="0" w:line="276" w:lineRule="auto"/>
      </w:pPr>
      <w:r>
        <w:rPr>
          <w:vertAlign w:val="superscript"/>
        </w:rPr>
        <w:t>9</w:t>
      </w:r>
      <w:r w:rsidRPr="003F2A3F">
        <w:t xml:space="preserve">Parameter </w:t>
      </w:r>
      <w:r>
        <w:t>name</w:t>
      </w:r>
      <w:r w:rsidRPr="003F2A3F">
        <w:t xml:space="preserve"> is based on parameter of same name specified for </w:t>
      </w:r>
      <w:r w:rsidR="00E277CA">
        <w:t>the Groundwater and Surface-Water Flow (GSFLOW) model (Markstrom and others, 2008)</w:t>
      </w:r>
      <w:r w:rsidRPr="003F2A3F">
        <w:t>. Only required if the HRU map is different than the target map</w:t>
      </w:r>
      <w:r>
        <w:t xml:space="preserve">, </w:t>
      </w:r>
      <w:r w:rsidR="00E277CA">
        <w:t>that is</w:t>
      </w:r>
      <w:r>
        <w:t xml:space="preserve">, dimension </w:t>
      </w:r>
      <w:r w:rsidRPr="00165248">
        <w:rPr>
          <w:b/>
        </w:rPr>
        <w:t>nhru</w:t>
      </w:r>
      <w:r>
        <w:t xml:space="preserve"> not equal to </w:t>
      </w:r>
      <w:r w:rsidRPr="00165248">
        <w:rPr>
          <w:b/>
        </w:rPr>
        <w:t>ngwcell</w:t>
      </w:r>
      <w:r w:rsidRPr="003F2A3F">
        <w:t>.</w:t>
      </w:r>
    </w:p>
    <w:p w14:paraId="7CD0460D" w14:textId="77777777" w:rsidR="00986E7A" w:rsidRDefault="00986E7A">
      <w:pPr>
        <w:rPr>
          <w:b/>
        </w:rPr>
      </w:pPr>
    </w:p>
    <w:p w14:paraId="0015DAAA" w14:textId="1D597CE9" w:rsidR="00986E7A" w:rsidRPr="00986E7A" w:rsidRDefault="007E2529">
      <w:pPr>
        <w:rPr>
          <w:b/>
        </w:rPr>
      </w:pPr>
      <w:r>
        <w:rPr>
          <w:b/>
        </w:rPr>
        <w:br w:type="page"/>
      </w:r>
    </w:p>
    <w:p w14:paraId="1E4364E7" w14:textId="3F72D264" w:rsidR="006A7586" w:rsidRDefault="006A7586" w:rsidP="006A7586">
      <w:pPr>
        <w:pStyle w:val="Reference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1-4.</w:t>
      </w:r>
      <w:r w:rsidR="007440F6">
        <w:t xml:space="preserve"> </w:t>
      </w:r>
      <w:r w:rsidR="007440F6" w:rsidRPr="007B6B6D">
        <w:rPr>
          <w:rFonts w:ascii="Arial Narrow" w:hAnsi="Arial Narrow"/>
        </w:rPr>
        <w:t>Time-series input variables that may be included in the Data File for the Precipitation-R</w:t>
      </w:r>
      <w:r w:rsidR="001C1632">
        <w:rPr>
          <w:rFonts w:ascii="Arial Narrow" w:hAnsi="Arial Narrow"/>
        </w:rPr>
        <w:t xml:space="preserve">unoff Modeling System, </w:t>
      </w:r>
      <w:r w:rsidR="001C1632" w:rsidRPr="008B4D82">
        <w:rPr>
          <w:rFonts w:ascii="Arial Narrow" w:hAnsi="Arial Narrow"/>
          <w:highlight w:val="green"/>
        </w:rPr>
        <w:t>version 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1A82C76A" w14:textId="60550783" w:rsidR="007B6B6D" w:rsidRDefault="007B6B6D" w:rsidP="006A7586">
      <w:pPr>
        <w:pStyle w:val="Reference"/>
        <w:ind w:left="0" w:firstLine="0"/>
      </w:pPr>
      <w:r w:rsidRPr="006030CE">
        <w:rPr>
          <w:rFonts w:ascii="Arial Narrow" w:hAnsi="Arial Narrow"/>
        </w:rPr>
        <w:t xml:space="preserve">[cfs, cubic feet per second; cms, cubic meters per second; </w:t>
      </w:r>
      <w:r w:rsidRPr="00B56DE9">
        <w:rPr>
          <w:b/>
        </w:rPr>
        <w:t>runoff_units</w:t>
      </w:r>
      <w:r w:rsidRPr="006030CE">
        <w:rPr>
          <w:rFonts w:ascii="Arial Narrow" w:hAnsi="Arial Narrow"/>
        </w:rPr>
        <w:t xml:space="preserve">, 0=cfs; 1=cms; </w:t>
      </w:r>
      <w:r w:rsidRPr="00B56DE9">
        <w:rPr>
          <w:b/>
        </w:rPr>
        <w:t>precip_units</w:t>
      </w:r>
      <w:r w:rsidRPr="006030CE">
        <w:rPr>
          <w:rFonts w:ascii="Arial Narrow" w:hAnsi="Arial Narrow"/>
        </w:rPr>
        <w:t xml:space="preserve">, 0=inches; 1=millimeters; </w:t>
      </w:r>
      <w:r w:rsidRPr="00B56DE9">
        <w:rPr>
          <w:b/>
        </w:rPr>
        <w:t>temp_units</w:t>
      </w:r>
      <w:r w:rsidRPr="006030CE">
        <w:rPr>
          <w:rFonts w:ascii="Arial Narrow" w:hAnsi="Arial Narrow"/>
        </w:rPr>
        <w:t>, 0=degrees Fahrenheit; 1=degrees Celsius; &gt;=, greater than or equal to</w:t>
      </w:r>
      <w:r w:rsidR="005D54C8">
        <w:rPr>
          <w:rFonts w:ascii="Arial Narrow" w:hAnsi="Arial Narrow"/>
        </w:rPr>
        <w:t xml:space="preserve">;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</w:t>
      </w:r>
      <w:r w:rsidRPr="006030CE">
        <w:rPr>
          <w:rFonts w:ascii="Arial Narrow" w:hAnsi="Arial Narrow"/>
        </w:rPr>
        <w:t>]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1260"/>
        <w:gridCol w:w="6193"/>
        <w:gridCol w:w="1530"/>
        <w:gridCol w:w="1730"/>
        <w:gridCol w:w="1059"/>
      </w:tblGrid>
      <w:tr w:rsidR="006A7586" w14:paraId="193D053C" w14:textId="77777777" w:rsidTr="00AA3384">
        <w:trPr>
          <w:trHeight w:val="20"/>
          <w:jc w:val="center"/>
        </w:trPr>
        <w:tc>
          <w:tcPr>
            <w:tcW w:w="1260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2628EAA7" w14:textId="77777777" w:rsidR="006A7586" w:rsidRPr="00FE3E40" w:rsidRDefault="006A7586" w:rsidP="00AA3384">
            <w:pPr>
              <w:pStyle w:val="TableHeadnote"/>
            </w:pPr>
            <w:r w:rsidRPr="00FE3E40">
              <w:t>Variable</w:t>
            </w:r>
          </w:p>
        </w:tc>
        <w:tc>
          <w:tcPr>
            <w:tcW w:w="6193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0ABEC48A" w14:textId="77777777" w:rsidR="006A7586" w:rsidRPr="00FE3E40" w:rsidRDefault="006A7586" w:rsidP="00AA3384">
            <w:pPr>
              <w:pStyle w:val="TableHeadnote"/>
            </w:pPr>
            <w:r w:rsidRPr="00FE3E40">
              <w:t>Definition</w:t>
            </w:r>
          </w:p>
        </w:tc>
        <w:tc>
          <w:tcPr>
            <w:tcW w:w="1530" w:type="dxa"/>
            <w:tcBorders>
              <w:bottom w:val="single" w:sz="6" w:space="0" w:color="auto"/>
            </w:tcBorders>
            <w:vAlign w:val="center"/>
          </w:tcPr>
          <w:p w14:paraId="53869AA1" w14:textId="77777777" w:rsidR="006A7586" w:rsidRPr="00FE3E40" w:rsidRDefault="006A7586" w:rsidP="00AA3384">
            <w:pPr>
              <w:pStyle w:val="TableHeadnote"/>
            </w:pPr>
            <w:r w:rsidRPr="00FE3E40">
              <w:t>Units</w:t>
            </w:r>
          </w:p>
        </w:tc>
        <w:tc>
          <w:tcPr>
            <w:tcW w:w="1730" w:type="dxa"/>
            <w:tcBorders>
              <w:bottom w:val="single" w:sz="6" w:space="0" w:color="auto"/>
            </w:tcBorders>
            <w:vAlign w:val="center"/>
          </w:tcPr>
          <w:p w14:paraId="6DE6EAAD" w14:textId="77777777" w:rsidR="006A7586" w:rsidRPr="00FE3E40" w:rsidRDefault="006A7586" w:rsidP="00AA3384">
            <w:pPr>
              <w:pStyle w:val="TableHeadnote"/>
            </w:pPr>
            <w:r w:rsidRPr="00FE3E40">
              <w:t>Valid range</w:t>
            </w:r>
          </w:p>
        </w:tc>
        <w:tc>
          <w:tcPr>
            <w:tcW w:w="955" w:type="dxa"/>
            <w:tcBorders>
              <w:bottom w:val="single" w:sz="6" w:space="0" w:color="auto"/>
            </w:tcBorders>
            <w:tcMar>
              <w:top w:w="14" w:type="dxa"/>
              <w:left w:w="58" w:type="dxa"/>
              <w:bottom w:w="14" w:type="dxa"/>
              <w:right w:w="58" w:type="dxa"/>
            </w:tcMar>
            <w:vAlign w:val="center"/>
          </w:tcPr>
          <w:p w14:paraId="4EC5E708" w14:textId="77777777" w:rsidR="006A7586" w:rsidRPr="00FE3E40" w:rsidRDefault="006A7586" w:rsidP="00AA3384">
            <w:pPr>
              <w:pStyle w:val="TableHeadnote"/>
            </w:pPr>
            <w:r w:rsidRPr="00FE3E40">
              <w:t>Dimension</w:t>
            </w:r>
            <w:r w:rsidRPr="006030CE">
              <w:rPr>
                <w:vertAlign w:val="superscript"/>
              </w:rPr>
              <w:t>1</w:t>
            </w:r>
          </w:p>
        </w:tc>
      </w:tr>
      <w:tr w:rsidR="006A7586" w14:paraId="20E76593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4FE94C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gate_ht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59E8928" w14:textId="77777777" w:rsidR="006A7586" w:rsidRDefault="006A7586" w:rsidP="00AA3384">
            <w:pPr>
              <w:pStyle w:val="TableCellBody"/>
            </w:pPr>
            <w:r>
              <w:t>Height of the gate opening at each dam with a gate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00AED3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B3FD90D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B76A010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nratetbl</w:t>
            </w:r>
          </w:p>
        </w:tc>
      </w:tr>
      <w:tr w:rsidR="006A7586" w14:paraId="21531B80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830711F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humidity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25709F5C" w14:textId="77777777" w:rsidR="006A7586" w:rsidRDefault="006A7586" w:rsidP="00AA3384">
            <w:pPr>
              <w:pStyle w:val="TableCellBody"/>
            </w:pPr>
            <w:r>
              <w:t>Relative humidity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C9E51E1" w14:textId="4520FA96" w:rsidR="006A7586" w:rsidRDefault="0057716E" w:rsidP="00AA3384">
            <w:pPr>
              <w:pStyle w:val="tablecell-centered"/>
            </w:pPr>
            <w:r w:rsidRPr="005E0E1E">
              <w:t>percentage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0B80D31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1.0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FDECC5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nhumid</w:t>
            </w:r>
          </w:p>
        </w:tc>
      </w:tr>
      <w:tr w:rsidR="006A7586" w14:paraId="53B1A9BD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C52BFF7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lake_elev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9B1EA0" w14:textId="77777777" w:rsidR="006A7586" w:rsidRDefault="006A7586" w:rsidP="00AA3384">
            <w:pPr>
              <w:pStyle w:val="TableCellBody"/>
            </w:pPr>
            <w:r>
              <w:t>Elevation of each simulated lake surface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2F2CD4C" w14:textId="77777777" w:rsidR="006A7586" w:rsidRDefault="006A7586" w:rsidP="00AA3384">
            <w:pPr>
              <w:pStyle w:val="tablecell-centered"/>
            </w:pPr>
            <w:r>
              <w:t>feet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BAA909" w14:textId="77777777" w:rsidR="006A7586" w:rsidRDefault="006A7586" w:rsidP="00AA3384">
            <w:pPr>
              <w:pStyle w:val="tablecell-centered"/>
            </w:pPr>
            <w:r>
              <w:t>unlimited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EF3A2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>nlake</w:t>
            </w:r>
            <w:r w:rsidRPr="00320DB0">
              <w:rPr>
                <w:b/>
              </w:rPr>
              <w:t>elev</w:t>
            </w:r>
          </w:p>
        </w:tc>
      </w:tr>
      <w:tr w:rsidR="006A7586" w14:paraId="766EDCEF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1C98F8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pan_evap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0C94F08A" w14:textId="77777777" w:rsidR="006A7586" w:rsidRDefault="006A7586" w:rsidP="00AA3384">
            <w:pPr>
              <w:pStyle w:val="TableCellBody"/>
            </w:pPr>
            <w:r>
              <w:t>Pan evaporation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8DC8937" w14:textId="77777777" w:rsidR="006A7586" w:rsidRDefault="006A7586" w:rsidP="00AA3384">
            <w:pPr>
              <w:pStyle w:val="tablecell-centered"/>
            </w:pPr>
            <w:r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F88EDD4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5318B89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nevap</w:t>
            </w:r>
          </w:p>
        </w:tc>
      </w:tr>
      <w:tr w:rsidR="006A7586" w14:paraId="41716FF9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61EB9B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precip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33C80CFB" w14:textId="77777777" w:rsidR="006A7586" w:rsidRDefault="006A7586" w:rsidP="00AA3384">
            <w:pPr>
              <w:pStyle w:val="TableCellBody"/>
            </w:pPr>
            <w:r>
              <w:t>Precipitation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CA6CF0E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precip_units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66205B5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981BE61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nrain</w:t>
            </w:r>
          </w:p>
        </w:tc>
      </w:tr>
      <w:tr w:rsidR="006A7586" w14:paraId="7822794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37E16A0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rain_day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5DADDF84" w14:textId="77777777" w:rsidR="006A7586" w:rsidRDefault="006A7586" w:rsidP="00AA3384">
            <w:pPr>
              <w:pStyle w:val="TableCellBody"/>
            </w:pPr>
            <w:r>
              <w:t>Flag to set the form of any precipitation to rain (</w:t>
            </w: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=determine form; </w:t>
            </w:r>
            <w:r w:rsidRPr="005F3D47">
              <w:rPr>
                <w:rFonts w:ascii="Courier New" w:hAnsi="Courier New" w:cs="Courier New"/>
              </w:rPr>
              <w:t>1</w:t>
            </w:r>
            <w:r>
              <w:t>=rain)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264BBA4" w14:textId="77777777" w:rsidR="006A7586" w:rsidRDefault="006A7586" w:rsidP="00AA3384">
            <w:pPr>
              <w:pStyle w:val="tablecell-centered"/>
            </w:pPr>
            <w:r>
              <w:t>none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1D7F89FA" w14:textId="77777777" w:rsidR="006A7586" w:rsidRDefault="006A7586" w:rsidP="00AA3384">
            <w:pPr>
              <w:pStyle w:val="tablecell-centered"/>
            </w:pPr>
            <w:r w:rsidRPr="005F3D47">
              <w:rPr>
                <w:rFonts w:ascii="Courier New" w:hAnsi="Courier New" w:cs="Courier New"/>
              </w:rPr>
              <w:t>0</w:t>
            </w:r>
            <w:r>
              <w:t xml:space="preserve"> or </w:t>
            </w:r>
            <w:r w:rsidRPr="005F3D47">
              <w:rPr>
                <w:rFonts w:ascii="Courier New" w:hAnsi="Courier New" w:cs="Courier New"/>
              </w:rPr>
              <w:t>1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0DCF7FD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one</w:t>
            </w:r>
          </w:p>
        </w:tc>
      </w:tr>
      <w:tr w:rsidR="006A7586" w14:paraId="35A37517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D9386DC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runoff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FA99FAD" w14:textId="77777777" w:rsidR="006A7586" w:rsidRDefault="006A7586" w:rsidP="00AA3384">
            <w:pPr>
              <w:pStyle w:val="TableCellBody"/>
            </w:pPr>
            <w:r>
              <w:t>Streamflow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95FB66C" w14:textId="77777777" w:rsidR="006A7586" w:rsidRPr="00BA22B2" w:rsidRDefault="006A7586" w:rsidP="00AA3384">
            <w:pPr>
              <w:pStyle w:val="tablecell-centered"/>
              <w:rPr>
                <w:b/>
              </w:rPr>
            </w:pPr>
            <w:r w:rsidRPr="00BA22B2">
              <w:rPr>
                <w:b/>
              </w:rPr>
              <w:t>runoff_units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7E60967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2F0388CA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nobs</w:t>
            </w:r>
          </w:p>
        </w:tc>
      </w:tr>
      <w:tr w:rsidR="006A7586" w14:paraId="7635BB36" w14:textId="77777777" w:rsidTr="00AA3384">
        <w:trPr>
          <w:trHeight w:val="20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5ACFC6A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snow</w:t>
            </w:r>
            <w:r>
              <w:rPr>
                <w:rStyle w:val="Variable"/>
                <w:color w:val="auto"/>
                <w:sz w:val="20"/>
              </w:rPr>
              <w:t>depth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7005B416" w14:textId="77777777" w:rsidR="006A7586" w:rsidRDefault="006A7586" w:rsidP="00AA3384">
            <w:pPr>
              <w:pStyle w:val="TableCellBody"/>
            </w:pPr>
            <w:r>
              <w:t>Snow depth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5DA96A5" w14:textId="77777777" w:rsidR="006A7586" w:rsidRPr="00CD3E92" w:rsidRDefault="006A7586" w:rsidP="00AA3384">
            <w:pPr>
              <w:pStyle w:val="tablecell-centered"/>
            </w:pPr>
            <w:r w:rsidRPr="00CD3E92">
              <w:t>inches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4DD20C16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0E268129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nsnow</w:t>
            </w:r>
          </w:p>
        </w:tc>
      </w:tr>
      <w:tr w:rsidR="006A7586" w14:paraId="491C7A92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065C051A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solrad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33C5AF0" w14:textId="77777777" w:rsidR="006A7586" w:rsidRDefault="006A7586" w:rsidP="00AA3384">
            <w:pPr>
              <w:pStyle w:val="TableCellBody"/>
            </w:pPr>
            <w:r>
              <w:t>Solar radiation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D796E46" w14:textId="77777777" w:rsidR="006A7586" w:rsidRDefault="006A7586" w:rsidP="00AA3384">
            <w:pPr>
              <w:pStyle w:val="tablecell-centered"/>
            </w:pPr>
            <w:r>
              <w:t>Langleys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0688390B" w14:textId="77777777" w:rsidR="006A7586" w:rsidRDefault="006A7586" w:rsidP="00AA3384">
            <w:pPr>
              <w:pStyle w:val="tablecell-centered"/>
            </w:pPr>
            <w:r>
              <w:t>&gt;=</w:t>
            </w:r>
            <w:r w:rsidRPr="005F3D47">
              <w:rPr>
                <w:rFonts w:ascii="Courier New" w:hAnsi="Courier New" w:cs="Courier New"/>
              </w:rPr>
              <w:t>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330104A8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nsol</w:t>
            </w:r>
          </w:p>
        </w:tc>
      </w:tr>
      <w:tr w:rsidR="006A7586" w14:paraId="10F83769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64970F33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tmax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122F0167" w14:textId="77777777" w:rsidR="006A7586" w:rsidRDefault="006A7586" w:rsidP="00AA3384">
            <w:pPr>
              <w:pStyle w:val="TableCellBody"/>
            </w:pPr>
            <w:r>
              <w:t>Maximum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0559925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5EE0FA47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77EE6DD3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70232E9C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nil"/>
            </w:tcBorders>
          </w:tcPr>
          <w:p w14:paraId="1D725F15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tmin</w:t>
            </w:r>
          </w:p>
        </w:tc>
        <w:tc>
          <w:tcPr>
            <w:tcW w:w="6193" w:type="dxa"/>
            <w:tcBorders>
              <w:top w:val="nil"/>
              <w:bottom w:val="nil"/>
            </w:tcBorders>
          </w:tcPr>
          <w:p w14:paraId="47B67B59" w14:textId="77777777" w:rsidR="006A7586" w:rsidRDefault="006A7586" w:rsidP="00AA3384">
            <w:pPr>
              <w:pStyle w:val="TableCellBody"/>
            </w:pPr>
            <w:r>
              <w:t>Minimum air temperature at each measurement station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EA6F38D" w14:textId="77777777" w:rsidR="006A7586" w:rsidRDefault="006A7586" w:rsidP="00AA3384">
            <w:pPr>
              <w:pStyle w:val="tablecell-centered"/>
            </w:pPr>
            <w:r>
              <w:rPr>
                <w:b/>
              </w:rPr>
              <w:t>temp</w:t>
            </w:r>
            <w:r w:rsidRPr="00BA22B2">
              <w:rPr>
                <w:b/>
              </w:rPr>
              <w:t>_units</w:t>
            </w:r>
          </w:p>
        </w:tc>
        <w:tc>
          <w:tcPr>
            <w:tcW w:w="1730" w:type="dxa"/>
            <w:tcBorders>
              <w:top w:val="nil"/>
              <w:bottom w:val="nil"/>
            </w:tcBorders>
          </w:tcPr>
          <w:p w14:paraId="25DA497B" w14:textId="77777777" w:rsidR="006A7586" w:rsidRPr="00CE2456" w:rsidRDefault="006A7586" w:rsidP="00AA3384">
            <w:pPr>
              <w:pStyle w:val="tablecell-centered"/>
            </w:pPr>
            <w:r>
              <w:t>-</w:t>
            </w:r>
            <w:r>
              <w:rPr>
                <w:rFonts w:ascii="Courier New" w:hAnsi="Courier New" w:cs="Courier New"/>
              </w:rPr>
              <w:t>9</w:t>
            </w:r>
            <w:r w:rsidRPr="005F3D47">
              <w:rPr>
                <w:rFonts w:ascii="Courier New" w:hAnsi="Courier New" w:cs="Courier New"/>
              </w:rPr>
              <w:t>9.0</w:t>
            </w:r>
            <w:r>
              <w:t xml:space="preserve"> to </w:t>
            </w:r>
            <w:r w:rsidRPr="005F3D47">
              <w:rPr>
                <w:rFonts w:ascii="Courier New" w:hAnsi="Courier New" w:cs="Courier New"/>
              </w:rPr>
              <w:t>150.0</w:t>
            </w:r>
          </w:p>
        </w:tc>
        <w:tc>
          <w:tcPr>
            <w:tcW w:w="955" w:type="dxa"/>
            <w:tcBorders>
              <w:top w:val="nil"/>
              <w:bottom w:val="nil"/>
            </w:tcBorders>
          </w:tcPr>
          <w:p w14:paraId="4241C4A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ntemp</w:t>
            </w:r>
          </w:p>
        </w:tc>
      </w:tr>
      <w:tr w:rsidR="006A7586" w14:paraId="3E2985D7" w14:textId="77777777" w:rsidTr="00AA3384">
        <w:trPr>
          <w:trHeight w:val="313"/>
          <w:jc w:val="center"/>
        </w:trPr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10C009FD" w14:textId="77777777" w:rsidR="006A7586" w:rsidRPr="00320DB0" w:rsidRDefault="006A7586" w:rsidP="00AA3384">
            <w:pPr>
              <w:pStyle w:val="TableCellBody"/>
              <w:rPr>
                <w:rStyle w:val="Variable"/>
                <w:color w:val="auto"/>
                <w:sz w:val="20"/>
              </w:rPr>
            </w:pPr>
            <w:r w:rsidRPr="00320DB0">
              <w:rPr>
                <w:rStyle w:val="Variable"/>
                <w:color w:val="auto"/>
                <w:sz w:val="20"/>
              </w:rPr>
              <w:t>wind_speed</w:t>
            </w:r>
          </w:p>
        </w:tc>
        <w:tc>
          <w:tcPr>
            <w:tcW w:w="6193" w:type="dxa"/>
            <w:tcBorders>
              <w:top w:val="nil"/>
              <w:bottom w:val="single" w:sz="4" w:space="0" w:color="auto"/>
            </w:tcBorders>
          </w:tcPr>
          <w:p w14:paraId="324BF75E" w14:textId="77777777" w:rsidR="006A7586" w:rsidRDefault="006A7586" w:rsidP="00AA3384">
            <w:pPr>
              <w:pStyle w:val="TableCellBody"/>
            </w:pPr>
            <w:r>
              <w:t>Wind speed at each measurement station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275D9D6D" w14:textId="61FC0893" w:rsidR="006A7586" w:rsidRDefault="005F69A6" w:rsidP="00AA3384">
            <w:pPr>
              <w:pStyle w:val="tablecell-centered"/>
              <w:rPr>
                <w:b/>
              </w:rPr>
            </w:pPr>
            <w:r w:rsidRPr="005F69A6">
              <w:rPr>
                <w:b/>
                <w:highlight w:val="magenta"/>
              </w:rPr>
              <w:t>meters</w:t>
            </w:r>
            <w:r w:rsidR="006A7586" w:rsidRPr="005F69A6">
              <w:rPr>
                <w:b/>
                <w:highlight w:val="magenta"/>
              </w:rPr>
              <w:t xml:space="preserve"> per </w:t>
            </w:r>
            <w:r w:rsidRPr="005F69A6">
              <w:rPr>
                <w:b/>
                <w:highlight w:val="magenta"/>
              </w:rPr>
              <w:t>second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</w:tcPr>
          <w:p w14:paraId="4D6D34FD" w14:textId="77777777" w:rsidR="006A7586" w:rsidRDefault="006A7586" w:rsidP="00AA3384">
            <w:pPr>
              <w:pStyle w:val="tablecell-centered"/>
            </w:pPr>
            <w:r w:rsidRPr="00D406E0">
              <w:rPr>
                <w:rFonts w:ascii="Courier New" w:hAnsi="Courier New" w:cs="Courier New"/>
              </w:rPr>
              <w:t>0.0</w:t>
            </w:r>
            <w:r>
              <w:t xml:space="preserve"> to </w:t>
            </w:r>
            <w:r w:rsidRPr="00D406E0">
              <w:rPr>
                <w:rFonts w:ascii="Courier New" w:hAnsi="Courier New" w:cs="Courier New"/>
              </w:rPr>
              <w:t>500.0</w:t>
            </w:r>
          </w:p>
        </w:tc>
        <w:tc>
          <w:tcPr>
            <w:tcW w:w="955" w:type="dxa"/>
            <w:tcBorders>
              <w:top w:val="nil"/>
              <w:bottom w:val="single" w:sz="4" w:space="0" w:color="auto"/>
            </w:tcBorders>
          </w:tcPr>
          <w:p w14:paraId="7196B84E" w14:textId="77777777" w:rsidR="006A7586" w:rsidRPr="00320DB0" w:rsidRDefault="006A7586" w:rsidP="00AA3384">
            <w:pPr>
              <w:pStyle w:val="TableCellBody"/>
              <w:jc w:val="center"/>
              <w:rPr>
                <w:b/>
              </w:rPr>
            </w:pPr>
            <w:r w:rsidRPr="00320DB0">
              <w:rPr>
                <w:b/>
              </w:rPr>
              <w:t>nwind</w:t>
            </w:r>
          </w:p>
        </w:tc>
      </w:tr>
    </w:tbl>
    <w:p w14:paraId="5A006C89" w14:textId="77777777" w:rsidR="006A7586" w:rsidRPr="00411B14" w:rsidRDefault="006A7586" w:rsidP="006A7586">
      <w:pPr>
        <w:pStyle w:val="TableFootnote"/>
        <w:spacing w:line="360" w:lineRule="auto"/>
      </w:pPr>
      <w:r>
        <w:rPr>
          <w:vertAlign w:val="superscript"/>
        </w:rPr>
        <w:t>1</w:t>
      </w:r>
      <w:r>
        <w:t>Dimensions defined in table 1-1.</w:t>
      </w:r>
    </w:p>
    <w:p w14:paraId="5D509F08" w14:textId="77777777" w:rsidR="00743A27" w:rsidRDefault="00743A27">
      <w:pPr>
        <w:rPr>
          <w:sz w:val="24"/>
        </w:rPr>
      </w:pPr>
      <w:r>
        <w:br w:type="page"/>
      </w:r>
    </w:p>
    <w:p w14:paraId="78F1D8E2" w14:textId="6374C961" w:rsidR="006A7586" w:rsidRDefault="00743A27" w:rsidP="00511139">
      <w:pPr>
        <w:pStyle w:val="Reference"/>
        <w:spacing w:line="276" w:lineRule="auto"/>
        <w:ind w:left="0" w:firstLine="0"/>
        <w:rPr>
          <w:rFonts w:ascii="Arial Narrow" w:hAnsi="Arial Narrow"/>
        </w:rPr>
      </w:pPr>
      <w:r w:rsidRPr="007B6B6D">
        <w:rPr>
          <w:b/>
        </w:rPr>
        <w:lastRenderedPageBreak/>
        <w:t>Table 1-5.</w:t>
      </w:r>
      <w:r w:rsidR="007440F6">
        <w:t xml:space="preserve"> </w:t>
      </w:r>
      <w:r w:rsidR="007440F6" w:rsidRPr="007B6B6D">
        <w:rPr>
          <w:rFonts w:ascii="Arial Narrow" w:hAnsi="Arial Narrow"/>
        </w:rPr>
        <w:t xml:space="preserve">Input and output variables for the Precipitation-Runoff Modeling System, </w:t>
      </w:r>
      <w:r w:rsidR="007440F6" w:rsidRPr="008B4D82">
        <w:rPr>
          <w:rFonts w:ascii="Arial Narrow" w:hAnsi="Arial Narrow"/>
          <w:highlight w:val="green"/>
        </w:rPr>
        <w:t xml:space="preserve">version </w:t>
      </w:r>
      <w:r w:rsidR="001C1632" w:rsidRPr="008B4D82">
        <w:rPr>
          <w:rFonts w:ascii="Arial Narrow" w:hAnsi="Arial Narrow"/>
          <w:highlight w:val="green"/>
        </w:rPr>
        <w:t>5</w:t>
      </w:r>
      <w:r w:rsidR="007440F6" w:rsidRPr="008B4D82">
        <w:rPr>
          <w:rFonts w:ascii="Arial Narrow" w:hAnsi="Arial Narrow"/>
          <w:highlight w:val="green"/>
        </w:rPr>
        <w:t xml:space="preserve"> (PRMS-V).</w:t>
      </w:r>
    </w:p>
    <w:p w14:paraId="711A5447" w14:textId="3E00818F" w:rsidR="007B6B6D" w:rsidRDefault="007B6B6D" w:rsidP="00BB45CE">
      <w:pPr>
        <w:pStyle w:val="Reference"/>
        <w:spacing w:line="276" w:lineRule="auto"/>
        <w:rPr>
          <w:rFonts w:ascii="Arial Narrow" w:hAnsi="Arial Narrow"/>
        </w:rPr>
      </w:pPr>
      <w:r w:rsidRPr="00B56DE9">
        <w:rPr>
          <w:rFonts w:ascii="Arial Narrow" w:hAnsi="Arial Narrow"/>
        </w:rPr>
        <w:t>[HRU, hydrologic response unit; GWR, groundwater reservoir; CBH, climate-by-HRU; ET, evapotranspiration; cfs: cubic feet per second; cms: cubic meters per second; &gt;, greater than</w:t>
      </w:r>
      <w:r w:rsidR="00BB45CE">
        <w:rPr>
          <w:rFonts w:ascii="Arial Narrow" w:hAnsi="Arial Narrow"/>
        </w:rPr>
        <w:t xml:space="preserve">; </w:t>
      </w:r>
      <w:r w:rsidR="00BB45CE" w:rsidRPr="00BB45CE">
        <w:rPr>
          <w:rFonts w:ascii="Arial Narrow" w:hAnsi="Arial Narrow"/>
        </w:rPr>
        <w:t>Ngl</w:t>
      </w:r>
      <w:r w:rsidR="00BB45CE">
        <w:rPr>
          <w:rFonts w:ascii="Arial Narrow" w:hAnsi="Arial Narrow"/>
        </w:rPr>
        <w:t>,</w:t>
      </w:r>
      <w:r w:rsidR="00BB45CE" w:rsidRPr="00BB45CE">
        <w:rPr>
          <w:rFonts w:ascii="Arial Narrow" w:hAnsi="Arial Narrow"/>
        </w:rPr>
        <w:t xml:space="preserve"> </w:t>
      </w:r>
      <w:r w:rsidR="00BB45CE">
        <w:rPr>
          <w:rFonts w:ascii="Arial Narrow" w:hAnsi="Arial Narrow"/>
        </w:rPr>
        <w:t>n</w:t>
      </w:r>
      <w:r w:rsidR="00BB45CE" w:rsidRPr="00BB45CE">
        <w:rPr>
          <w:rFonts w:ascii="Arial Narrow" w:hAnsi="Arial Narrow"/>
        </w:rPr>
        <w:t>umber of glaciers counted by termini</w:t>
      </w:r>
      <w:r w:rsidR="00BB45CE">
        <w:rPr>
          <w:rFonts w:ascii="Arial Narrow" w:hAnsi="Arial Narrow"/>
        </w:rPr>
        <w:t xml:space="preserve">; </w:t>
      </w:r>
      <w:r w:rsidR="00BB45CE" w:rsidRPr="00BB45CE">
        <w:rPr>
          <w:rFonts w:ascii="Arial Narrow" w:hAnsi="Arial Narrow"/>
        </w:rPr>
        <w:t>Ntp</w:t>
      </w:r>
      <w:r w:rsidR="00BB45CE">
        <w:rPr>
          <w:rFonts w:ascii="Arial Narrow" w:hAnsi="Arial Narrow"/>
        </w:rPr>
        <w:t>, n</w:t>
      </w:r>
      <w:r w:rsidR="00BB45CE" w:rsidRPr="00BB45CE">
        <w:rPr>
          <w:rFonts w:ascii="Arial Narrow" w:hAnsi="Arial Narrow"/>
        </w:rPr>
        <w:t>umber of tops of glaciers</w:t>
      </w:r>
      <w:r w:rsidRPr="00B56DE9">
        <w:rPr>
          <w:rFonts w:ascii="Arial Narrow" w:hAnsi="Arial Narrow"/>
        </w:rPr>
        <w:t xml:space="preserve">; </w:t>
      </w:r>
      <w:r w:rsidRPr="00B56DE9">
        <w:rPr>
          <w:b/>
        </w:rPr>
        <w:t>runoff_units</w:t>
      </w:r>
      <w:r w:rsidRPr="00B56DE9">
        <w:rPr>
          <w:rFonts w:ascii="Arial Narrow" w:hAnsi="Arial Narrow"/>
        </w:rPr>
        <w:t xml:space="preserve">, 0=cfs; 1=cms; </w:t>
      </w:r>
      <w:r w:rsidRPr="00B56DE9">
        <w:rPr>
          <w:b/>
        </w:rPr>
        <w:t>precip_units</w:t>
      </w:r>
      <w:r w:rsidRPr="00B56DE9">
        <w:rPr>
          <w:rFonts w:ascii="Arial Narrow" w:hAnsi="Arial Narrow"/>
        </w:rPr>
        <w:t>, 0=inches; 1=millimeters</w:t>
      </w:r>
      <w:r w:rsidRPr="00B56DE9">
        <w:t xml:space="preserve">; </w:t>
      </w:r>
      <w:r w:rsidRPr="00B56DE9">
        <w:rPr>
          <w:b/>
        </w:rPr>
        <w:t>temp_units</w:t>
      </w:r>
      <w:r w:rsidRPr="00B56DE9">
        <w:rPr>
          <w:rFonts w:ascii="Arial Narrow" w:hAnsi="Arial Narrow"/>
        </w:rPr>
        <w:t>, 0=degrees Fahrenheit; 1=degrees Celsius</w:t>
      </w:r>
      <w:r w:rsidRPr="00AC3CE5">
        <w:rPr>
          <w:rFonts w:ascii="Arial Narrow" w:hAnsi="Arial Narrow"/>
        </w:rPr>
        <w:t xml:space="preserve">; control parameters </w:t>
      </w:r>
      <w:r w:rsidRPr="00AC3CE5">
        <w:rPr>
          <w:b/>
        </w:rPr>
        <w:t>temp_module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precip_module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et_module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strmflow_module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model_mode</w:t>
      </w:r>
      <w:r w:rsidRPr="00AC3CE5">
        <w:rPr>
          <w:rFonts w:ascii="Arial Narrow" w:hAnsi="Arial Narrow"/>
        </w:rPr>
        <w:t>,</w:t>
      </w:r>
      <w:r w:rsidRPr="00AC3CE5">
        <w:rPr>
          <w:rFonts w:ascii="Arial Narrow" w:hAnsi="Arial Narrow"/>
          <w:b/>
        </w:rPr>
        <w:t xml:space="preserve"> </w:t>
      </w:r>
      <w:r w:rsidRPr="00AC3CE5">
        <w:rPr>
          <w:b/>
        </w:rPr>
        <w:t>dprst_flag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subbasin_flag</w:t>
      </w:r>
      <w:r w:rsidRPr="00AC3CE5">
        <w:rPr>
          <w:rFonts w:ascii="Arial Narrow" w:hAnsi="Arial Narrow"/>
        </w:rPr>
        <w:t xml:space="preserve">, </w:t>
      </w:r>
      <w:r w:rsidRPr="00AC3CE5">
        <w:rPr>
          <w:b/>
        </w:rPr>
        <w:t>cascade_flag</w:t>
      </w:r>
      <w:r w:rsidRPr="00AC3CE5">
        <w:rPr>
          <w:rFonts w:ascii="Arial Narrow" w:hAnsi="Arial Narrow"/>
        </w:rPr>
        <w:t xml:space="preserve">, </w:t>
      </w:r>
      <w:r>
        <w:rPr>
          <w:rFonts w:ascii="Arial Narrow" w:hAnsi="Arial Narrow"/>
        </w:rPr>
        <w:t xml:space="preserve">and </w:t>
      </w:r>
      <w:r w:rsidRPr="00AC3CE5">
        <w:rPr>
          <w:b/>
        </w:rPr>
        <w:t>cascadegw_flag</w:t>
      </w:r>
      <w:r>
        <w:rPr>
          <w:rFonts w:ascii="Arial Narrow" w:hAnsi="Arial Narrow"/>
        </w:rPr>
        <w:t xml:space="preserve"> </w:t>
      </w:r>
      <w:r w:rsidRPr="00AC3CE5">
        <w:rPr>
          <w:rFonts w:ascii="Arial Narrow" w:hAnsi="Arial Narrow"/>
        </w:rPr>
        <w:t>defined in table 1-2</w:t>
      </w:r>
      <w:r w:rsidR="000935A7">
        <w:rPr>
          <w:rFonts w:ascii="Arial Narrow" w:hAnsi="Arial Narrow"/>
        </w:rPr>
        <w:t>;</w:t>
      </w:r>
      <w:r w:rsidR="001E6965" w:rsidRPr="001E6965">
        <w:rPr>
          <w:rFonts w:ascii="Arial Narrow" w:hAnsi="Arial Narrow"/>
        </w:rPr>
        <w:t xml:space="preserve"> </w:t>
      </w:r>
      <w:r w:rsidR="001E6965" w:rsidRPr="000E1D2B">
        <w:rPr>
          <w:highlight w:val="green"/>
        </w:rPr>
        <w:t>green</w:t>
      </w:r>
      <w:r w:rsidR="001E6965">
        <w:t xml:space="preserve"> highlight indicates new for PRMS-V</w:t>
      </w:r>
      <w:r w:rsidR="000935A7">
        <w:rPr>
          <w:rFonts w:ascii="Arial Narrow" w:hAnsi="Arial Narrow"/>
        </w:rPr>
        <w:t xml:space="preserve"> </w:t>
      </w:r>
      <w:r w:rsidR="000935A7" w:rsidRPr="001021AB">
        <w:rPr>
          <w:rFonts w:ascii="Arial Narrow" w:hAnsi="Arial Narrow"/>
          <w:b/>
          <w:highlight w:val="green"/>
        </w:rPr>
        <w:t>water_use_flag</w:t>
      </w:r>
      <w:r w:rsidR="000935A7" w:rsidRPr="000935A7">
        <w:rPr>
          <w:rFonts w:ascii="Arial Narrow" w:hAnsi="Arial Narrow"/>
          <w:highlight w:val="green"/>
        </w:rPr>
        <w:t xml:space="preserve"> = 1 if </w:t>
      </w:r>
      <w:r w:rsidR="000935A7" w:rsidRPr="000935A7">
        <w:rPr>
          <w:rFonts w:ascii="Arial Narrow" w:hAnsi="Arial Narrow"/>
          <w:b/>
          <w:highlight w:val="green"/>
        </w:rPr>
        <w:t>segment_transferON_OFF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gwr_transferON_OFF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external_transferON_OFF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dprst_transferON_OFF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lake_transferON_OFF</w:t>
      </w:r>
      <w:r w:rsidR="000935A7" w:rsidRPr="000935A7">
        <w:rPr>
          <w:rFonts w:ascii="Arial Narrow" w:hAnsi="Arial Narrow"/>
          <w:highlight w:val="green"/>
        </w:rPr>
        <w:t xml:space="preserve">=1 or </w:t>
      </w:r>
      <w:r w:rsidR="000935A7" w:rsidRPr="000935A7">
        <w:rPr>
          <w:rFonts w:ascii="Arial Narrow" w:hAnsi="Arial Narrow"/>
          <w:b/>
          <w:highlight w:val="green"/>
        </w:rPr>
        <w:t>nconsumed</w:t>
      </w:r>
      <w:r w:rsidR="000935A7" w:rsidRPr="000935A7">
        <w:rPr>
          <w:rFonts w:ascii="Arial Narrow" w:hAnsi="Arial Narrow"/>
          <w:highlight w:val="green"/>
        </w:rPr>
        <w:t xml:space="preserve">&gt;0 or </w:t>
      </w:r>
      <w:r w:rsidR="000935A7" w:rsidRPr="000935A7">
        <w:rPr>
          <w:rFonts w:ascii="Arial Narrow" w:hAnsi="Arial Narrow"/>
          <w:b/>
          <w:highlight w:val="green"/>
        </w:rPr>
        <w:t>nwateruse</w:t>
      </w:r>
      <w:r w:rsidR="000935A7" w:rsidRPr="000935A7">
        <w:rPr>
          <w:rFonts w:ascii="Arial Narrow" w:hAnsi="Arial Narrow"/>
          <w:highlight w:val="green"/>
        </w:rPr>
        <w:t>&gt;0</w:t>
      </w:r>
      <w:r w:rsidR="002C3C3E">
        <w:t xml:space="preserve">; </w:t>
      </w:r>
      <w:r w:rsidR="002225B7" w:rsidRPr="002225B7">
        <w:rPr>
          <w:highlight w:val="red"/>
        </w:rPr>
        <w:t>red</w:t>
      </w:r>
      <w:r w:rsidR="005D54C8">
        <w:t xml:space="preserve"> highlight indicates new for PRMS-5.2</w:t>
      </w:r>
      <w:r w:rsidR="005D54C8">
        <w:rPr>
          <w:sz w:val="23"/>
          <w:szCs w:val="23"/>
        </w:rPr>
        <w:t>;</w:t>
      </w:r>
      <w:r w:rsidR="005D54C8">
        <w:t xml:space="preserve"> </w:t>
      </w:r>
      <w:r w:rsidR="005D54C8" w:rsidRPr="006161A2">
        <w:rPr>
          <w:highlight w:val="magenta"/>
        </w:rPr>
        <w:t>pink</w:t>
      </w:r>
      <w:r w:rsidR="005D54C8">
        <w:t xml:space="preserve"> highlight indicates new for PRMS 5.1.0;</w:t>
      </w:r>
      <w:r w:rsidR="005D54C8" w:rsidRPr="000E1D2B">
        <w:rPr>
          <w:highlight w:val="green"/>
        </w:rPr>
        <w:t xml:space="preserve"> green</w:t>
      </w:r>
      <w:r w:rsidR="005D54C8">
        <w:t xml:space="preserve"> highlight indicates new for PRMS-5.0; </w:t>
      </w:r>
      <w:r w:rsidR="002C3C3E" w:rsidRPr="00F40CAC">
        <w:rPr>
          <w:strike/>
        </w:rPr>
        <w:t>strikethrough</w:t>
      </w:r>
      <w:r w:rsidR="002C3C3E">
        <w:t xml:space="preserve"> indicates items removed</w:t>
      </w:r>
      <w:r w:rsidRPr="00B56DE9">
        <w:rPr>
          <w:rFonts w:ascii="Arial Narrow" w:hAnsi="Arial Narrow"/>
        </w:rPr>
        <w:t>]</w:t>
      </w:r>
    </w:p>
    <w:p w14:paraId="78DE741D" w14:textId="77777777" w:rsidR="005A09EB" w:rsidRDefault="005A09EB" w:rsidP="000935A7">
      <w:pPr>
        <w:pStyle w:val="Reference"/>
        <w:spacing w:line="276" w:lineRule="auto"/>
      </w:pPr>
    </w:p>
    <w:tbl>
      <w:tblPr>
        <w:tblW w:w="14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58" w:type="dxa"/>
          <w:bottom w:w="14" w:type="dxa"/>
          <w:right w:w="58" w:type="dxa"/>
        </w:tblCellMar>
        <w:tblLook w:val="01E0" w:firstRow="1" w:lastRow="1" w:firstColumn="1" w:lastColumn="1" w:noHBand="0" w:noVBand="0"/>
      </w:tblPr>
      <w:tblGrid>
        <w:gridCol w:w="2328"/>
        <w:gridCol w:w="3151"/>
        <w:gridCol w:w="1011"/>
        <w:gridCol w:w="1114"/>
        <w:gridCol w:w="770"/>
        <w:gridCol w:w="479"/>
        <w:gridCol w:w="506"/>
        <w:gridCol w:w="1399"/>
        <w:gridCol w:w="898"/>
        <w:gridCol w:w="73"/>
        <w:gridCol w:w="2671"/>
      </w:tblGrid>
      <w:tr w:rsidR="00743A27" w:rsidRPr="00FB3EB4" w14:paraId="447A59C9" w14:textId="77777777" w:rsidTr="005A09EB">
        <w:trPr>
          <w:tblHeader/>
          <w:jc w:val="center"/>
        </w:trPr>
        <w:tc>
          <w:tcPr>
            <w:tcW w:w="232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A202381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Variable name</w:t>
            </w:r>
          </w:p>
        </w:tc>
        <w:tc>
          <w:tcPr>
            <w:tcW w:w="5276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5DFEBB24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Description</w:t>
            </w:r>
          </w:p>
        </w:tc>
        <w:tc>
          <w:tcPr>
            <w:tcW w:w="1249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105E4586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Dimension</w:t>
            </w:r>
            <w:r w:rsidRPr="00EF79A1">
              <w:rPr>
                <w:vertAlign w:val="superscript"/>
              </w:rPr>
              <w:t>1</w:t>
            </w:r>
          </w:p>
        </w:tc>
        <w:tc>
          <w:tcPr>
            <w:tcW w:w="1905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0B9DD94F" w14:textId="77777777" w:rsidR="00743A27" w:rsidRPr="00FB3EB4" w:rsidRDefault="00743A27" w:rsidP="00883B40">
            <w:pPr>
              <w:pStyle w:val="TableHeadnote"/>
              <w:spacing w:line="276" w:lineRule="auto"/>
              <w:jc w:val="center"/>
            </w:pPr>
            <w:r w:rsidRPr="00FB3EB4">
              <w:t>Units</w:t>
            </w:r>
          </w:p>
        </w:tc>
        <w:tc>
          <w:tcPr>
            <w:tcW w:w="89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tcMar>
              <w:top w:w="14" w:type="dxa"/>
              <w:left w:w="43" w:type="dxa"/>
              <w:bottom w:w="14" w:type="dxa"/>
              <w:right w:w="43" w:type="dxa"/>
            </w:tcMar>
            <w:vAlign w:val="center"/>
          </w:tcPr>
          <w:p w14:paraId="41A664F2" w14:textId="77777777" w:rsidR="00743A27" w:rsidRPr="00FB3EB4" w:rsidRDefault="00743A27" w:rsidP="005A09EB">
            <w:pPr>
              <w:pStyle w:val="TableHeadnote"/>
              <w:spacing w:line="276" w:lineRule="auto"/>
            </w:pPr>
            <w:r w:rsidRPr="00FB3EB4">
              <w:t>Data type</w:t>
            </w:r>
          </w:p>
        </w:tc>
        <w:tc>
          <w:tcPr>
            <w:tcW w:w="2744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77B6910" w14:textId="278B85FF" w:rsidR="00743A27" w:rsidRPr="002058E8" w:rsidRDefault="00673279" w:rsidP="005A09EB">
            <w:pPr>
              <w:pStyle w:val="TableHeadnote"/>
              <w:spacing w:line="276" w:lineRule="auto"/>
              <w:jc w:val="center"/>
              <w:rPr>
                <w:vertAlign w:val="superscript"/>
              </w:rPr>
            </w:pPr>
            <w:r>
              <w:t>Availability</w:t>
            </w:r>
            <w:r w:rsidR="00743A27">
              <w:t>/condition</w:t>
            </w:r>
          </w:p>
        </w:tc>
      </w:tr>
      <w:tr w:rsidR="00743A27" w:rsidRPr="00FB3EB4" w14:paraId="5BF3E4D9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double" w:sz="4" w:space="0" w:color="auto"/>
              <w:left w:val="nil"/>
              <w:bottom w:val="nil"/>
              <w:right w:val="nil"/>
            </w:tcBorders>
            <w:vAlign w:val="bottom"/>
          </w:tcPr>
          <w:p w14:paraId="24D35F18" w14:textId="77777777" w:rsidR="00743A27" w:rsidRDefault="00743A27" w:rsidP="00AA3384">
            <w:pPr>
              <w:pStyle w:val="TableSpanner"/>
            </w:pPr>
            <w:r>
              <w:t>Climate distribution</w:t>
            </w:r>
          </w:p>
        </w:tc>
      </w:tr>
      <w:tr w:rsidR="00743A27" w:rsidRPr="00FB3EB4" w14:paraId="7995B1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9F3D76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5AF89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on lake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BE22C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0B62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A90641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1D0D8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</w:t>
            </w:r>
            <w:r>
              <w:rPr>
                <w:szCs w:val="20"/>
              </w:rPr>
              <w:t>&gt; 0</w:t>
            </w:r>
          </w:p>
        </w:tc>
      </w:tr>
      <w:tr w:rsidR="00743A27" w:rsidRPr="00FB3EB4" w14:paraId="0FA55D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BA185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55C3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air temperature lapse rate per 1,000 feet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AEE70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B9F4F0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F66225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FFFCE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012159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1109A4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basin_lapse_min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BA96C" w14:textId="77777777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minimum air temperature lapse rate per 1,000 feet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8F940F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FFF02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  <w:r w:rsidRPr="00FB3EB4">
              <w:rPr>
                <w:szCs w:val="20"/>
              </w:rPr>
              <w:t>/ 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6B75D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510C5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temp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temp_dist2</w:t>
            </w:r>
          </w:p>
        </w:tc>
      </w:tr>
      <w:tr w:rsidR="00743A27" w:rsidRPr="00FB3EB4" w14:paraId="7D0E37C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B5DB2" w14:textId="77777777" w:rsidR="00743A27" w:rsidRPr="00FB3EB4" w:rsidRDefault="00743A2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basin_max_temp_mo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F6727E" w14:textId="38247B1F" w:rsidR="00743A27" w:rsidRPr="00FB3EB4" w:rsidRDefault="00743A2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 w:rsidR="00F96707"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48AE" w14:textId="77777777" w:rsidR="00743A27" w:rsidRPr="00FB3EB4" w:rsidRDefault="00743A2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80D42" w14:textId="77777777" w:rsidR="00743A27" w:rsidRPr="00FB3EB4" w:rsidRDefault="00743A2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0172D8" w14:textId="77777777" w:rsidR="00743A27" w:rsidRPr="00FB3EB4" w:rsidRDefault="00743A2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FA873" w14:textId="77777777" w:rsidR="00743A27" w:rsidRPr="00FB3EB4" w:rsidRDefault="00743A2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773DE62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BD8C8" w14:textId="130564B3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82AE1" w14:textId="1676E689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1B263" w14:textId="090F1F44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53FBB" w14:textId="242F1CD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2AB283" w14:textId="3E72333B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F33AB" w14:textId="3E243114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DC69D9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89BA98" w14:textId="39C6B9E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basin_max_temp_yr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C83AB3" w14:textId="202A519C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0CB01" w14:textId="53658C8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C75E" w14:textId="79CD0BDA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055177" w14:textId="4A4CB13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326DD" w14:textId="7B37711B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3799FE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3AF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7CFD8" w14:textId="18C083F1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D7653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11483" w14:textId="77777777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4CAE9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1EDBB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53CDCB0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6A7F0B" w14:textId="54F15F7A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8B20B" w14:textId="712E8F60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34329" w14:textId="7607EB81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645CB3" w14:textId="28E2B0D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4532F1" w14:textId="1BA72769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2164" w14:textId="769FB1EC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6F10C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889A0A" w14:textId="32DCA659" w:rsidR="00F96707" w:rsidRPr="000935A7" w:rsidRDefault="00F96707" w:rsidP="00F9670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basin_min_temp_yr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8A4A59" w14:textId="6EB9FE58" w:rsidR="00F96707" w:rsidRPr="00FB3EB4" w:rsidRDefault="00F96707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31492" w14:textId="3EDCC7A3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8EF84" w14:textId="36E39128" w:rsidR="00F96707" w:rsidRPr="00FB3EB4" w:rsidRDefault="00F96707" w:rsidP="00AA3384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1989EB" w14:textId="5344764F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FCF3" w14:textId="047B992F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17F4B3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D54B00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AF95E" w14:textId="14980F02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D7819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50EC1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F3DA60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D9408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264D81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A372FB" w14:textId="77777777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ECC0C" w14:textId="2C9276F0" w:rsidR="00F96707" w:rsidRPr="00FB3EB4" w:rsidRDefault="00F96707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69911" w14:textId="77777777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AD734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EE97F2" w14:textId="77777777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7DF46" w14:textId="77777777" w:rsidR="00F96707" w:rsidRPr="00FB3EB4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F96707" w:rsidRPr="00FB3EB4" w14:paraId="048C2A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1DF932" w14:textId="42AE3CB9" w:rsidR="00F96707" w:rsidRPr="000935A7" w:rsidRDefault="00F96707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basin_net_ppt_yr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DDCA9" w14:textId="2294E706" w:rsidR="00F96707" w:rsidRPr="00FB3EB4" w:rsidRDefault="00F96707" w:rsidP="00F96707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</w:t>
            </w:r>
            <w:r w:rsidRPr="00FB3EB4">
              <w:rPr>
                <w:szCs w:val="20"/>
              </w:rPr>
              <w:t xml:space="preserve">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73602" w14:textId="70123D55" w:rsidR="00F96707" w:rsidRPr="00FB3EB4" w:rsidRDefault="00F96707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FB2E1" w14:textId="06C7E376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E5EDF" w14:textId="3D6DE9D4" w:rsidR="00F96707" w:rsidRPr="00FB3EB4" w:rsidRDefault="00F96707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A51AD" w14:textId="3CB03A30" w:rsidR="00F96707" w:rsidRDefault="00F96707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8125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77B6BD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basin_obs_ppt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AA1A2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measured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D596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BFE6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EE9D5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6003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A6D5F9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342B1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1A8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0A35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6868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D4186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7F63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A7D4A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F8115F" w14:textId="7777777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F3F4E" w14:textId="09E9AC7C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C6C59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058A7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9CF16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613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B12C9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F31126" w14:textId="279AD41A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5D0EB" w14:textId="558110C2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CB9B5" w14:textId="38B739D6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BD5C27" w14:textId="68329E4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50056" w14:textId="78EE29CF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B79C" w14:textId="63C6D040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1CAA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D98162" w14:textId="29034407" w:rsidR="001E2D38" w:rsidRPr="000935A7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935A7">
              <w:rPr>
                <w:rStyle w:val="Variable"/>
                <w:color w:val="auto"/>
                <w:sz w:val="20"/>
                <w:szCs w:val="20"/>
              </w:rPr>
              <w:t>basin_ppt_yr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57DF8" w14:textId="104A2107" w:rsidR="001E2D38" w:rsidRPr="00FB3EB4" w:rsidRDefault="001E2D38" w:rsidP="00AA3384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E661E" w14:textId="3FE1F300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A04A44" w14:textId="5A34299B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4DE37A" w14:textId="1E2CFAA6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9D47" w14:textId="3E9875E4" w:rsidR="001E2D38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9B1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9B4AB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8D783D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rainfall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A936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B432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81D8B3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332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D9B1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22811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BE095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865B5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29F3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026E8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D6D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14CB2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84DC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3C9F2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3719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E679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DCB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78A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6C75DB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5EFB18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3AA40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maximum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72DA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DF4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F872E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D543F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292C8CA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74112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C1EA4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minimum air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607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53C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FE9C7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63D5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B29202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1C85D0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46374F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494C3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BC61F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3C5F7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727A7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12BBDC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C4A834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75B9EA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A3CEB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FE75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A40F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BB140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49AD0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12D5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825F1C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75D2E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EADC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2CFBF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A07D2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31CB3A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47C20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A48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Relative humidity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8A3CA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nhumid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064C1" w14:textId="5A2284F5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16414B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3936B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humid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490366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7ED7D1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humidity_hru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2A57A1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Relative humidity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061C7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63E22A" w14:textId="20831E2F" w:rsidR="001E2D38" w:rsidRPr="00731DA6" w:rsidRDefault="0057716E" w:rsidP="00AA3384">
            <w:pPr>
              <w:pStyle w:val="tablecell-centered"/>
              <w:rPr>
                <w:szCs w:val="20"/>
              </w:rPr>
            </w:pPr>
            <w:r w:rsidRPr="00731DA6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83B0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E3ABE" w14:textId="7A192DD4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34492B">
              <w:rPr>
                <w:b/>
                <w:szCs w:val="20"/>
              </w:rPr>
              <w:t>et_module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34492B">
              <w:rPr>
                <w:rFonts w:ascii="Courier New" w:hAnsi="Courier New" w:cs="Courier New"/>
                <w:szCs w:val="20"/>
              </w:rPr>
              <w:t>potet_pm</w:t>
            </w:r>
            <w:r w:rsidR="00483DAA" w:rsidRPr="00402C5C">
              <w:rPr>
                <w:szCs w:val="20"/>
              </w:rPr>
              <w:t xml:space="preserve">, </w:t>
            </w:r>
            <w:r w:rsidR="00402C5C" w:rsidRPr="00402C5C">
              <w:rPr>
                <w:szCs w:val="20"/>
              </w:rPr>
              <w:t>or</w:t>
            </w:r>
            <w:r w:rsidR="00402C5C">
              <w:rPr>
                <w:rFonts w:ascii="Courier New" w:hAnsi="Courier New" w:cs="Courier New"/>
                <w:szCs w:val="20"/>
              </w:rPr>
              <w:t xml:space="preserve"> </w:t>
            </w:r>
            <w:r w:rsidR="00483DAA" w:rsidRPr="00483DAA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1E2D38" w:rsidRPr="00FB3EB4" w14:paraId="3271DA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B841424" w14:textId="6A192E4F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is_rain_day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5732E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it is raining anywhere in the 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209E3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1F95A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A7979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0121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 w:rsidRPr="001E6965"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xyz_dist</w:t>
            </w:r>
          </w:p>
        </w:tc>
      </w:tr>
      <w:tr w:rsidR="001E2D38" w:rsidRPr="00FB3EB4" w14:paraId="409B429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F0813" w14:textId="20180605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58562" w14:textId="54ABA364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precipitation into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B018D" w14:textId="57A8084C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6F37" w14:textId="645324B2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F26787" w14:textId="64B3BFBE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51A8" w14:textId="532B04C1" w:rsidR="001E2D38" w:rsidRDefault="001E2D38" w:rsidP="00227C1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227C1E" w:rsidRPr="00227C1E">
              <w:rPr>
                <w:rFonts w:ascii="Courier New" w:hAnsi="Courier New" w:cs="Courier New"/>
                <w:highlight w:val="green"/>
              </w:rPr>
              <w:t>muskingum</w:t>
            </w:r>
            <w:r w:rsidRPr="00471CE0">
              <w:rPr>
                <w:rFonts w:ascii="Courier New" w:hAnsi="Courier New" w:cs="Courier New"/>
              </w:rPr>
              <w:t>_lake</w:t>
            </w:r>
          </w:p>
        </w:tc>
      </w:tr>
      <w:tr w:rsidR="001E2D38" w:rsidRPr="00FB3EB4" w14:paraId="798894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CD20C2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newsnow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E95D4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new snow fell on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6E0AD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60D9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940AF0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44BB1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035A11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BA1BED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pptmix</w:t>
            </w:r>
            <w:r w:rsidRPr="00FB3EB4">
              <w:rPr>
                <w:rStyle w:val="Variable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DF68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precipitation is a mixture of rain and snow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7E2C0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2B8B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B42915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8C8BE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4D6B92B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4F7B8C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4386EB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</w:t>
            </w:r>
            <w:r>
              <w:rPr>
                <w:szCs w:val="20"/>
              </w:rPr>
              <w:t>n at each measurement station</w:t>
            </w:r>
            <w:r w:rsidRPr="00FB3EB4"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BD624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2E4B7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precip_units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BD1ED1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405B3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rain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1E2D38" w:rsidRPr="00FB3EB4" w14:paraId="66376BA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E79B5E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prmx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43C8" w14:textId="77777777" w:rsidR="001E2D38" w:rsidRPr="00FB3EB4" w:rsidRDefault="001E2D38" w:rsidP="00AA3384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rain in a mixed precipitation event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5394F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443A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44EB4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231A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1E2D38" w:rsidRPr="00FB3EB4" w14:paraId="708A8F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7A10B5" w14:textId="77777777" w:rsidR="001E2D38" w:rsidRPr="00FB3EB4" w:rsidRDefault="001E2D38" w:rsidP="00AA3384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FA794" w14:textId="2BD81EB8" w:rsidR="001E2D38" w:rsidRPr="00FB3EB4" w:rsidRDefault="001E2D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prec</w:t>
            </w:r>
            <w:r w:rsidR="00852238" w:rsidRPr="00FB3EB4">
              <w:rPr>
                <w:szCs w:val="20"/>
              </w:rPr>
              <w:t xml:space="preserve">ipitation </w:t>
            </w:r>
            <w:r w:rsidR="00852238">
              <w:rPr>
                <w:szCs w:val="20"/>
              </w:rPr>
              <w:t>on</w:t>
            </w:r>
            <w:r w:rsidRPr="00FB3EB4">
              <w:rPr>
                <w:szCs w:val="20"/>
              </w:rPr>
              <w:t xml:space="preserve">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C989C" w14:textId="77777777" w:rsidR="001E2D38" w:rsidRPr="00FB3EB4" w:rsidRDefault="001E2D38" w:rsidP="00AA3384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742DC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FCAF84" w14:textId="77777777" w:rsidR="001E2D38" w:rsidRPr="00FB3EB4" w:rsidRDefault="001E2D38" w:rsidP="00AA3384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61A45" w14:textId="77777777" w:rsidR="001E2D38" w:rsidRPr="00FB3EB4" w:rsidRDefault="001E2D38" w:rsidP="00AA3384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7716E" w:rsidRPr="00FB3EB4" w14:paraId="41A24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BDD5E" w14:textId="1E50655A" w:rsidR="0057716E" w:rsidRPr="00731DA6" w:rsidRDefault="0057716E" w:rsidP="0057716E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883FCE" w14:textId="6533BA31" w:rsidR="0057716E" w:rsidRDefault="0057716E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</w:t>
            </w:r>
            <w:r w:rsidR="00852238">
              <w:rPr>
                <w:szCs w:val="20"/>
              </w:rPr>
              <w:t>rain</w:t>
            </w:r>
            <w:r w:rsidRPr="00FB3EB4">
              <w:rPr>
                <w:szCs w:val="20"/>
              </w:rPr>
              <w:t xml:space="preserve"> from 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4A7CF" w14:textId="0F784FC1" w:rsidR="0057716E" w:rsidRPr="00FB3EB4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A6B892" w14:textId="159866F9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0382FF" w14:textId="12B3195B" w:rsidR="0057716E" w:rsidRPr="00FB3EB4" w:rsidRDefault="0057716E" w:rsidP="0057716E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52ED3" w14:textId="7BE062B1" w:rsidR="0057716E" w:rsidRPr="0026218A" w:rsidRDefault="0057716E" w:rsidP="0057716E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165A812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3E656F9" w14:textId="4B235761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subinc_snow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A37C74" w14:textId="389F5F8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Area-weighted average snow on </w:t>
            </w:r>
            <w:r w:rsidRPr="00FB3EB4">
              <w:rPr>
                <w:szCs w:val="20"/>
              </w:rPr>
              <w:t>associated HRUs to each subbasin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3A7F" w14:textId="7E579150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2D122" w14:textId="006EA21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DEBA0" w14:textId="2F4D729F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55715" w14:textId="493319ED" w:rsidR="00852238" w:rsidRPr="0026218A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24E0BE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471F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4F3D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C24AD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CD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4B99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0DFA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FDA6A4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FBA3A8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C23BD9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maximum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EC92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898E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0F337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6EACC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46DEB0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2BFB4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4030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minimum air temperature for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D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B9E1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</w:t>
            </w:r>
            <w:r w:rsidRPr="00FB3EB4">
              <w:rPr>
                <w:szCs w:val="20"/>
              </w:rPr>
              <w:t xml:space="preserve">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EC448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0CB73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538894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15879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09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7DDA2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6FE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812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08A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A43EC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C4A2D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tavgf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77B1A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Average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A775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1888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50160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A336E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06CC5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E19A7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EFC76F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at each measur</w:t>
            </w:r>
            <w:r>
              <w:rPr>
                <w:szCs w:val="20"/>
              </w:rPr>
              <w:t>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2BF1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8F5E5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6E42C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D944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D696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F1956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FD3967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the precipitation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00BF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03FB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2D9AB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417F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68C39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58A3F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97D8F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B03C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BA0E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D9D5E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FDA0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BA972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7FF5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tmaxf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2B5AD6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8A05A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C8A0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8795E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E2EE3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134E26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A93FB1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FD18E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</w:t>
            </w:r>
            <w:r>
              <w:rPr>
                <w:szCs w:val="20"/>
              </w:rPr>
              <w:t>re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056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ntemp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A8DCF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1EF8F2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11EF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temp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07BD5C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187FA6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tmin_hru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5D2B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21816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30120" w14:textId="77777777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7EE94A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88C5A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5C1B64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80FBE0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tmin_rain_sta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4B66BE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the precipitation measurement stations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13A7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nrain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E122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ABFB8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D1FD8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precip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ide_dist</w:t>
            </w:r>
            <w:r w:rsidRPr="00B1127E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xyz_dist</w:t>
            </w:r>
          </w:p>
        </w:tc>
      </w:tr>
      <w:tr w:rsidR="00852238" w:rsidRPr="00FB3EB4" w14:paraId="517F60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FDBDEA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B6D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3FFB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60F3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033F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94E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D36C0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B1795B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tminf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896C95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Minimum air temperature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73F69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86A3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degrees Fahrenheit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3FE6B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A46" w14:textId="21787128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C6CFA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87235F" w14:textId="5E0E7B49" w:rsidR="00852238" w:rsidRPr="00E11F1C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yellow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w</w:t>
            </w:r>
            <w:r w:rsidRPr="00E7382C">
              <w:rPr>
                <w:rStyle w:val="Variable"/>
                <w:color w:val="auto"/>
                <w:sz w:val="20"/>
                <w:szCs w:val="20"/>
              </w:rPr>
              <w:t>ind</w:t>
            </w:r>
            <w:r>
              <w:rPr>
                <w:rStyle w:val="Variable"/>
                <w:color w:val="auto"/>
                <w:sz w:val="20"/>
                <w:szCs w:val="20"/>
              </w:rPr>
              <w:t>_speed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499CC" w14:textId="6C9C7ADB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Wind speed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D2059" w14:textId="4A220D82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nwind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EA5EA" w14:textId="656FA03F" w:rsidR="00852238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AFC298" w14:textId="179EB1D5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3116" w14:textId="330E6897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nwind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CFFB9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502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wind_speed_hru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4561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Wind speed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852A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6B80B" w14:textId="198FD229" w:rsidR="00852238" w:rsidRPr="00FB3EB4" w:rsidRDefault="00852238" w:rsidP="00852238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miles per hour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F3179" w14:textId="2A21D1E2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9C0A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</w:p>
        </w:tc>
      </w:tr>
      <w:tr w:rsidR="00852238" w:rsidRPr="00FB3EB4" w14:paraId="5A33617B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ABAF6" w14:textId="77777777" w:rsidR="00852238" w:rsidRDefault="00852238" w:rsidP="00852238">
            <w:pPr>
              <w:pStyle w:val="TableSpanner"/>
            </w:pPr>
            <w:r>
              <w:t>Solar radiation distribution</w:t>
            </w:r>
          </w:p>
        </w:tc>
      </w:tr>
      <w:tr w:rsidR="00852238" w:rsidRPr="00FB3EB4" w14:paraId="3807B5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9556FC" w14:textId="720F68D3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basin_cloud_cover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6BD44" w14:textId="54356189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</w:t>
            </w:r>
            <w:r>
              <w:rPr>
                <w:szCs w:val="20"/>
              </w:rPr>
              <w:t>cloud cover proportion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7AAA0" w14:textId="1EEB9A6A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9B38F" w14:textId="4F8F9F96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DA6379" w14:textId="53EA177B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6C95D" w14:textId="6C363CF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0516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C19105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basin_horad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5696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shortwave radiation for the basin centroid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30B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AFC0D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A43B0B" w14:textId="7505A95D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79D0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9DA5FA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00686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714E0" w14:textId="77777777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Basin area-weighted average shortwave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8B92E" w14:textId="77777777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4F17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9FBD84" w14:textId="77777777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64AA4" w14:textId="14EF016C" w:rsidR="00852238" w:rsidRPr="00E108C3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1F918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95517B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3A93D" w14:textId="245D22BB" w:rsidR="00852238" w:rsidRPr="00FB3EB4" w:rsidRDefault="00852238" w:rsidP="00731DA6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03C91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02B05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F245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FDC6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893FC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BE675" w14:textId="57088539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D4F49D" w14:textId="7AC5C056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radiation</w:t>
            </w:r>
            <w:r>
              <w:rPr>
                <w:szCs w:val="20"/>
              </w:rPr>
              <w:t xml:space="preserve"> adjustment for cloud cover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90A45" w14:textId="79998931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BCDBC" w14:textId="45A4B62A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A088E1" w14:textId="7EF39AF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AFE292" w14:textId="2E678981" w:rsidR="00852238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35189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F1316D" w14:textId="7987D8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basin_swrad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20846" w14:textId="72EC5D79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shortwave radiation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0451EC" w14:textId="4D0CF619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7CB89" w14:textId="0549F18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D829E7" w14:textId="00C396B9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C424F" w14:textId="6A79E00A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B43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1350C1" w14:textId="23B3C1FB" w:rsidR="00852238" w:rsidRPr="00731DA6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cloud_cover_hru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DD641" w14:textId="619F6D53" w:rsidR="00852238" w:rsidRPr="00E11F1C" w:rsidRDefault="00852238" w:rsidP="00852238">
            <w:pPr>
              <w:pStyle w:val="TableCellBody"/>
              <w:rPr>
                <w:strike/>
                <w:szCs w:val="20"/>
              </w:rPr>
            </w:pPr>
            <w:r>
              <w:rPr>
                <w:szCs w:val="20"/>
              </w:rPr>
              <w:t>Cloud cover proportion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142CC" w14:textId="618A742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C5503" w14:textId="525126C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E64A2E" w14:textId="0E48D3F2" w:rsidR="00852238" w:rsidRPr="00E11F1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B88460" w14:textId="1AF79ADF" w:rsidR="00852238" w:rsidRPr="00E11F1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6D6A971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30791E8" w14:textId="2131FE8C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cloud_radadj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75511E" w14:textId="14BE67C0" w:rsidR="00852238" w:rsidRDefault="00852238" w:rsidP="00852238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adiation</w:t>
            </w:r>
            <w:r>
              <w:rPr>
                <w:szCs w:val="20"/>
              </w:rPr>
              <w:t xml:space="preserve"> adjustment for cloud cover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5AB96" w14:textId="0E786DFA" w:rsidR="00852238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48278" w14:textId="7B315E4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8DFB80" w14:textId="0BB8A796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64965" w14:textId="4601D8D1" w:rsidR="00852238" w:rsidRPr="00765B22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</w:p>
        </w:tc>
      </w:tr>
      <w:tr w:rsidR="00852238" w:rsidRPr="00FB3EB4" w14:paraId="404748B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E5A7DD" w14:textId="6903516F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lwrad_net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65C523" w14:textId="3450332A" w:rsidR="00852238" w:rsidRPr="00E11F1C" w:rsidRDefault="00852238" w:rsidP="00852238">
            <w:pPr>
              <w:pStyle w:val="TableCellBody"/>
              <w:rPr>
                <w:szCs w:val="20"/>
              </w:rPr>
            </w:pPr>
            <w:r w:rsidRPr="00E11F1C">
              <w:rPr>
                <w:szCs w:val="20"/>
              </w:rPr>
              <w:t>Net long-wave</w:t>
            </w:r>
            <w:r>
              <w:rPr>
                <w:szCs w:val="20"/>
              </w:rPr>
              <w:t xml:space="preserve"> radiation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D9A9" w14:textId="03C79519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2EB4E" w14:textId="015397D5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Megajoules/m**2/day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99F10A" w14:textId="7EF467DE" w:rsidR="00852238" w:rsidRPr="00E11F1C" w:rsidRDefault="00852238" w:rsidP="00852238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10771" w14:textId="70323632" w:rsidR="00852238" w:rsidRPr="00E11F1C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et</w:t>
            </w:r>
            <w:r w:rsidRPr="0034492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potet_pm</w:t>
            </w:r>
            <w:r w:rsidR="00B12991">
              <w:rPr>
                <w:szCs w:val="20"/>
              </w:rPr>
              <w:t>,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 w:rsidR="00B12991">
              <w:rPr>
                <w:szCs w:val="20"/>
              </w:rPr>
              <w:t xml:space="preserve">, </w:t>
            </w:r>
            <w:r w:rsidR="00B12991" w:rsidRPr="00483DAA">
              <w:rPr>
                <w:szCs w:val="20"/>
              </w:rPr>
              <w:t>or</w:t>
            </w:r>
            <w:r w:rsidR="00B12991">
              <w:rPr>
                <w:rFonts w:ascii="Courier New" w:hAnsi="Courier New" w:cs="Courier New"/>
                <w:szCs w:val="20"/>
              </w:rPr>
              <w:t xml:space="preserve"> </w:t>
            </w:r>
            <w:r w:rsidR="00B12991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852238" w:rsidRPr="00FB3EB4" w14:paraId="7E31C6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1AABF9" w14:textId="77777777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4452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or computed solar radiation on a horizontal surface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E4A6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1619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149306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93422" w14:textId="461CEA56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765B22">
              <w:rPr>
                <w:b/>
                <w:szCs w:val="20"/>
              </w:rPr>
              <w:t xml:space="preserve">solrad_module </w:t>
            </w:r>
            <w:r w:rsidRPr="00765B22">
              <w:rPr>
                <w:szCs w:val="20"/>
              </w:rPr>
              <w:t xml:space="preserve">= </w:t>
            </w:r>
            <w:r w:rsidRPr="00765B22">
              <w:rPr>
                <w:rFonts w:ascii="Courier New" w:hAnsi="Courier New" w:cs="Courier New"/>
                <w:szCs w:val="20"/>
              </w:rPr>
              <w:t>ccsolrad</w:t>
            </w:r>
            <w:r w:rsidRPr="00765B22">
              <w:rPr>
                <w:szCs w:val="20"/>
              </w:rPr>
              <w:t xml:space="preserve"> or</w:t>
            </w:r>
            <w:r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25D862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02D9B0" w14:textId="56D632DA" w:rsidR="00852238" w:rsidRPr="00731DA6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31DA6">
              <w:rPr>
                <w:rStyle w:val="Variable"/>
                <w:color w:val="auto"/>
                <w:sz w:val="20"/>
                <w:szCs w:val="20"/>
              </w:rPr>
              <w:t>orad_hru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65E63D" w14:textId="2614B202" w:rsidR="00852238" w:rsidRPr="00E108C3" w:rsidRDefault="00852238" w:rsidP="00852238">
            <w:pPr>
              <w:pStyle w:val="TableCellBody"/>
              <w:rPr>
                <w:szCs w:val="20"/>
              </w:rPr>
            </w:pPr>
            <w:r w:rsidRPr="00E108C3">
              <w:rPr>
                <w:szCs w:val="20"/>
              </w:rPr>
              <w:t>Solar radiation on a horizontal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E9FEE" w14:textId="4A02E51D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4B46" w14:textId="6C1C6146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767FCA" w14:textId="17CCAF2C" w:rsidR="00852238" w:rsidRPr="00E108C3" w:rsidRDefault="00852238" w:rsidP="00852238">
            <w:pPr>
              <w:pStyle w:val="tablecell-centered"/>
              <w:rPr>
                <w:szCs w:val="20"/>
              </w:rPr>
            </w:pPr>
            <w:r w:rsidRPr="00E108C3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14D8A" w14:textId="2268DE76" w:rsidR="00852238" w:rsidRPr="00E108C3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E108C3">
              <w:rPr>
                <w:b/>
                <w:szCs w:val="20"/>
              </w:rPr>
              <w:t xml:space="preserve">solrad_module </w:t>
            </w:r>
            <w:r w:rsidRPr="00E108C3">
              <w:rPr>
                <w:szCs w:val="20"/>
              </w:rPr>
              <w:t xml:space="preserve">= </w:t>
            </w:r>
            <w:r w:rsidRPr="00E108C3">
              <w:rPr>
                <w:rFonts w:ascii="Courier New" w:hAnsi="Courier New" w:cs="Courier New"/>
                <w:szCs w:val="20"/>
              </w:rPr>
              <w:t>ccsolrad</w:t>
            </w:r>
            <w:r w:rsidRPr="00E108C3">
              <w:rPr>
                <w:szCs w:val="20"/>
              </w:rPr>
              <w:t xml:space="preserve"> or</w:t>
            </w:r>
            <w:r w:rsidRPr="00E108C3">
              <w:rPr>
                <w:rFonts w:ascii="Courier New" w:hAnsi="Courier New" w:cs="Courier New"/>
                <w:szCs w:val="20"/>
              </w:rPr>
              <w:t xml:space="preserve"> ddsolrad</w:t>
            </w:r>
          </w:p>
        </w:tc>
      </w:tr>
      <w:tr w:rsidR="00852238" w:rsidRPr="00FB3EB4" w14:paraId="49D335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BAEFBE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BFBFB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solar radiation for each segment from HRUs contributing flow </w:t>
            </w:r>
            <w:r>
              <w:rPr>
                <w:szCs w:val="20"/>
              </w:rPr>
              <w:t>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E8940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4378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27F93" w14:textId="4448F428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DBDB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6E354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C7B47C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63E384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Solar radiation at each m</w:t>
            </w:r>
            <w:r>
              <w:rPr>
                <w:szCs w:val="20"/>
              </w:rPr>
              <w:t>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436C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nsol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38BD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83F1F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A72C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sol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52238" w:rsidRPr="00FB3EB4" w14:paraId="7F3A73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AC2A7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solrad_tmax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7A2742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maximum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0D75B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92A9BC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864573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106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270B93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681572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solrad_tmin</w:t>
            </w:r>
            <w:r>
              <w:rPr>
                <w:szCs w:val="20"/>
                <w:vertAlign w:val="superscript"/>
              </w:rPr>
              <w:t>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0B707C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minimum air temperature for use with solar radiation calculations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7161F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879A7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6FE61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D9F151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52238" w:rsidRPr="00FB3EB4" w14:paraId="7CB0C3F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0B90EE" w14:textId="345A20E4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soltab_horad_potsw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C3D4E6" w14:textId="017D13CD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on a horizontal plane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B5E9C" w14:textId="726AA86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9659C" w14:textId="50342505" w:rsidR="00852238" w:rsidRPr="005F005C" w:rsidRDefault="00852238" w:rsidP="00852238">
            <w:pPr>
              <w:pStyle w:val="tablecell-centered"/>
              <w:rPr>
                <w:b/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BBCA78" w14:textId="7B7D2135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32B4B" w14:textId="0DAB3B71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7D2891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C0A8A" w14:textId="180953E1" w:rsidR="00852238" w:rsidRPr="000A71F9" w:rsidRDefault="00852238" w:rsidP="00852238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</w:pPr>
            <w:r w:rsidRPr="000A71F9">
              <w:rPr>
                <w:rStyle w:val="Variable"/>
                <w:strike/>
                <w:color w:val="auto"/>
                <w:sz w:val="20"/>
                <w:szCs w:val="20"/>
                <w:highlight w:val="red"/>
              </w:rPr>
              <w:t>soltab_potsw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3D3A" w14:textId="05FEC680" w:rsidR="00852238" w:rsidRPr="005F005C" w:rsidRDefault="00852238" w:rsidP="00852238">
            <w:pPr>
              <w:pStyle w:val="TableCellBody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Potential solar radiation for each Julian Day,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2C5E3" w14:textId="2AD488E3" w:rsidR="00852238" w:rsidRPr="005F005C" w:rsidRDefault="00852238" w:rsidP="00852238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F005C">
              <w:rPr>
                <w:b/>
                <w:strike/>
                <w:szCs w:val="20"/>
              </w:rPr>
              <w:t>ndays, 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A45A" w14:textId="4236F121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3F985" w14:textId="50CD457F" w:rsidR="00852238" w:rsidRPr="005F005C" w:rsidRDefault="00852238" w:rsidP="00852238">
            <w:pPr>
              <w:pStyle w:val="tablecell-centered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E84194" w14:textId="6DEFF00D" w:rsidR="00852238" w:rsidRPr="005F005C" w:rsidRDefault="00852238" w:rsidP="00852238">
            <w:pPr>
              <w:pStyle w:val="TableCellBody"/>
              <w:jc w:val="center"/>
              <w:rPr>
                <w:strike/>
                <w:szCs w:val="20"/>
              </w:rPr>
            </w:pPr>
            <w:r w:rsidRPr="005F005C">
              <w:rPr>
                <w:strike/>
                <w:szCs w:val="20"/>
              </w:rPr>
              <w:t>always</w:t>
            </w:r>
          </w:p>
        </w:tc>
      </w:tr>
      <w:tr w:rsidR="00852238" w:rsidRPr="00FB3EB4" w14:paraId="54D8787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3133F4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A2D861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shortwave radiation distributed to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3D8A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C7B14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FA8F60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B18F0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52238" w:rsidRPr="00FB3EB4" w14:paraId="7B409C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25FCD" w14:textId="77777777" w:rsidR="00852238" w:rsidRPr="00FB3EB4" w:rsidRDefault="00852238" w:rsidP="00852238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swrad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1E488" w14:textId="77777777" w:rsidR="00852238" w:rsidRPr="00FB3EB4" w:rsidRDefault="00852238" w:rsidP="00852238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Shortwave radiation distributed to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23EE" w14:textId="77777777" w:rsidR="00852238" w:rsidRPr="00FB3EB4" w:rsidRDefault="00852238" w:rsidP="00852238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411F1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11208" w14:textId="77777777" w:rsidR="00852238" w:rsidRPr="00FB3EB4" w:rsidRDefault="00852238" w:rsidP="00852238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DA1AF" w14:textId="77777777" w:rsidR="00852238" w:rsidRPr="00FB3EB4" w:rsidRDefault="00852238" w:rsidP="00852238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4819B7" w:rsidRPr="00FB3EB4" w14:paraId="6FE08B37" w14:textId="77777777" w:rsidTr="004819B7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27331B" w14:textId="2D058227" w:rsidR="004819B7" w:rsidRDefault="004819B7" w:rsidP="00852238">
            <w:pPr>
              <w:pStyle w:val="TableCellBody"/>
              <w:jc w:val="center"/>
              <w:rPr>
                <w:szCs w:val="20"/>
              </w:rPr>
            </w:pPr>
            <w:r w:rsidRPr="004819B7">
              <w:rPr>
                <w:highlight w:val="green"/>
              </w:rPr>
              <w:t>Water Use</w:t>
            </w:r>
          </w:p>
        </w:tc>
      </w:tr>
      <w:tr w:rsidR="004819B7" w:rsidRPr="00FB3EB4" w14:paraId="574300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13D0F6" w14:textId="7BA79313" w:rsidR="004819B7" w:rsidRPr="00FB3EB4" w:rsidRDefault="004819B7" w:rsidP="004819B7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819B7">
              <w:rPr>
                <w:rStyle w:val="Variable"/>
                <w:color w:val="auto"/>
                <w:sz w:val="20"/>
                <w:szCs w:val="20"/>
                <w:highlight w:val="green"/>
              </w:rPr>
              <w:t>basin_hru_apply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446639" w14:textId="26C8E876" w:rsidR="004819B7" w:rsidRPr="00FB3EB4" w:rsidRDefault="004819B7" w:rsidP="004819B7">
            <w:pPr>
              <w:pStyle w:val="TableCellBody"/>
              <w:rPr>
                <w:szCs w:val="20"/>
              </w:rPr>
            </w:pPr>
            <w:r w:rsidRPr="004819B7">
              <w:rPr>
                <w:szCs w:val="20"/>
              </w:rPr>
              <w:t xml:space="preserve">Basin area-weighted average </w:t>
            </w:r>
            <w:r w:rsidRPr="006E5EE0">
              <w:rPr>
                <w:i/>
                <w:iCs/>
                <w:szCs w:val="20"/>
              </w:rPr>
              <w:t>canopy_gain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29863" w14:textId="170C98E8" w:rsidR="004819B7" w:rsidRPr="00FB3EB4" w:rsidRDefault="004819B7" w:rsidP="004819B7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CD538" w14:textId="5952CB54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CBB95" w14:textId="584F478E" w:rsidR="004819B7" w:rsidRPr="00FB3EB4" w:rsidRDefault="004819B7" w:rsidP="004819B7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F50EBB" w14:textId="63D2095B" w:rsidR="004819B7" w:rsidRPr="003030A1" w:rsidRDefault="004819B7" w:rsidP="00890803">
            <w:pPr>
              <w:pStyle w:val="TableCellBody"/>
              <w:jc w:val="center"/>
              <w:rPr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7D32C7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D29A84" w14:textId="425CB330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basin_net_apply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E9B83" w14:textId="795311F9" w:rsidR="00890803" w:rsidRPr="004819B7" w:rsidRDefault="00890803" w:rsidP="00890803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</w:t>
            </w:r>
            <w:r w:rsidRPr="00480F63">
              <w:rPr>
                <w:i/>
                <w:szCs w:val="20"/>
              </w:rPr>
              <w:t xml:space="preserve"> net_apply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B719" w14:textId="02E57FFC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D10FF" w14:textId="396BAA3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21FB73" w14:textId="726D8DEB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84B70" w14:textId="4BF03862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033B643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931001" w14:textId="6FEA58F8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D9F238" w14:textId="7D2B7045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1EC" w14:textId="760C2BCE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E13EF" w14:textId="4BF97678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F928F" w14:textId="3C42C48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676E1" w14:textId="7852514F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90803" w:rsidRPr="00FB3EB4" w14:paraId="11D28C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E347E6" w14:textId="6879DD82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canopy_gain_tot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A429C" w14:textId="4F2797C4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canopy reservoir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E7B" w14:textId="40951CF6" w:rsidR="00890803" w:rsidRPr="00FB3EB4" w:rsidRDefault="007D60A9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7D60A9">
              <w:rPr>
                <w:b/>
                <w:szCs w:val="20"/>
                <w:highlight w:val="magenta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03D48" w14:textId="1D9A457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BE2E0" w14:textId="42672D6F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B7E8C" w14:textId="794ABF80" w:rsidR="00890803" w:rsidRDefault="002B604E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2B604E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607426">
              <w:rPr>
                <w:szCs w:val="20"/>
              </w:rPr>
              <w:t xml:space="preserve">= </w:t>
            </w:r>
            <w:r w:rsidR="00607426"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90803" w:rsidRPr="00FB3EB4" w14:paraId="383B9ED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D6D413" w14:textId="0B46E14E" w:rsidR="00890803" w:rsidRPr="00890803" w:rsidRDefault="00890803" w:rsidP="0089080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92C3A1" w14:textId="479C9978" w:rsidR="00890803" w:rsidRPr="004819B7" w:rsidRDefault="00890803" w:rsidP="0089080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7D274" w14:textId="20B6EF24" w:rsidR="00890803" w:rsidRPr="00FB3EB4" w:rsidRDefault="00890803" w:rsidP="0089080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1733F" w14:textId="2500F645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AF2030" w14:textId="30F485C4" w:rsidR="00890803" w:rsidRPr="00FB3EB4" w:rsidRDefault="00890803" w:rsidP="0089080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2A548" w14:textId="0860224C" w:rsidR="00890803" w:rsidRPr="00A4596B" w:rsidRDefault="00607426" w:rsidP="0089080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="00A4596B">
              <w:rPr>
                <w:szCs w:val="20"/>
              </w:rPr>
              <w:t xml:space="preserve"> and </w:t>
            </w:r>
            <w:r w:rsidR="00A4596B" w:rsidRPr="00A4596B">
              <w:rPr>
                <w:b/>
                <w:szCs w:val="20"/>
              </w:rPr>
              <w:t>nconsumed</w:t>
            </w:r>
            <w:r w:rsidR="00A4596B">
              <w:rPr>
                <w:szCs w:val="20"/>
              </w:rPr>
              <w:t xml:space="preserve"> &gt; </w:t>
            </w:r>
            <w:r w:rsidR="00A4596B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CBC8B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B4F4D" w14:textId="7E993E79" w:rsidR="004447C3" w:rsidRPr="00890803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890803">
              <w:rPr>
                <w:rStyle w:val="Variable"/>
                <w:color w:val="auto"/>
                <w:sz w:val="20"/>
                <w:szCs w:val="20"/>
                <w:highlight w:val="green"/>
              </w:rPr>
              <w:t>consumed_gain</w:t>
            </w:r>
            <w:r>
              <w:rPr>
                <w:rStyle w:val="Variable"/>
                <w:color w:val="auto"/>
                <w:sz w:val="20"/>
                <w:szCs w:val="20"/>
                <w:highlight w:val="green"/>
              </w:rPr>
              <w:t>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5E287E" w14:textId="07C68B44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water-use consumption destination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445CB6" w14:textId="40D052D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nconsumed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5A488" w14:textId="13078E5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A5DD55" w14:textId="23ECD0A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8DD3F" w14:textId="3FA8662A" w:rsidR="004447C3" w:rsidRPr="00607426" w:rsidRDefault="00DC6876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 w:rsidR="004447C3"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A4596B">
              <w:rPr>
                <w:b/>
                <w:szCs w:val="20"/>
              </w:rPr>
              <w:t>nconsumed</w:t>
            </w:r>
            <w:r w:rsidR="004447C3">
              <w:rPr>
                <w:szCs w:val="20"/>
              </w:rPr>
              <w:t xml:space="preserve"> &gt; </w:t>
            </w:r>
            <w:r w:rsidR="004447C3" w:rsidRPr="00A4596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4447C3" w:rsidRPr="00FB3EB4" w14:paraId="77200C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BA54A7D" w14:textId="04F9F02C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77D78" w14:textId="3D290899" w:rsidR="004447C3" w:rsidRPr="004819B7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053930" w14:textId="4BD2D97F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FC30C" w14:textId="72EEC0F0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9A90AF" w14:textId="4C6CB54B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AD3D94" w14:textId="5826086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9726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F57F7B" w14:textId="5280A95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288F30" w14:textId="0ED9B301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07DF" w14:textId="0B1410AD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CAAEA" w14:textId="1BD07EC9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958F9F" w14:textId="289CB8DE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C4F1" w14:textId="431DACEA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69DD7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7EB36C" w14:textId="2DF1BC5B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5F601" w14:textId="2DD3C5A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B2794" w14:textId="305356CA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A40D8" w14:textId="08354E2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365D68" w14:textId="00045F61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A4ECC" w14:textId="063D68A5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C341D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9D4B14" w14:textId="1B1C9CF6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dprst_transfer_tot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63B95" w14:textId="33BE4DED" w:rsidR="004447C3" w:rsidRPr="00FB3EB4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surface-depression storage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8A85C" w14:textId="26C05EA8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F941C" w14:textId="3CFC198A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01C2F9" w14:textId="2E6C9A0D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1AB43" w14:textId="5C54BF59" w:rsidR="004447C3" w:rsidRDefault="004447C3" w:rsidP="004447C3">
            <w:pPr>
              <w:pStyle w:val="TableCellBody"/>
              <w:jc w:val="center"/>
              <w:rPr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D6296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4471A8" w14:textId="62103C11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C904CF" w14:textId="477E3A2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A5DAD" w14:textId="788C8CD8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8A5F2" w14:textId="43043F0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82DE33" w14:textId="14F262B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32797" w14:textId="5038B56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6DDE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F39C39A" w14:textId="7D2BD862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external_gain_tot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A205" w14:textId="2DA48056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60B2" w14:textId="7E10962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7866D" w14:textId="5D5E4EE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9CBD84" w14:textId="0605FF3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1F5A75" w14:textId="68457FF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DDE55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FD06183" w14:textId="74925407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39AF36" w14:textId="2CAE963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3958B" w14:textId="40C5979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CB0B1" w14:textId="775667D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33CD0" w14:textId="48DB2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0A81D" w14:textId="7A7499A2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00B8D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D4C786" w14:textId="161924CF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324DC2">
              <w:rPr>
                <w:rStyle w:val="Variable"/>
                <w:color w:val="auto"/>
                <w:sz w:val="20"/>
                <w:szCs w:val="20"/>
                <w:highlight w:val="green"/>
              </w:rPr>
              <w:t>external_transfer_tot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721EA" w14:textId="4CE69010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external location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CFDBA" w14:textId="44319DB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nexternal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E9BBF" w14:textId="3E7D330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A99353" w14:textId="641B657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5C60B" w14:textId="61DE543F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2066A1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4807C" w14:textId="4AD2D3E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920811" w14:textId="0B659FBB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C20AF" w14:textId="67A365E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EAF5F" w14:textId="02893E5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EA8229" w14:textId="662946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05701" w14:textId="30C41ADC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47428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2109F3" w14:textId="7072E8C9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776D6" w14:textId="1F11B3BE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B521" w14:textId="179D6A3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F6E1B" w14:textId="0D01BDA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EFE7B6" w14:textId="16D6073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90C27" w14:textId="3C813E39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C7E7E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C72435" w14:textId="5D8A927A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C4CD69" w14:textId="28222F62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90BEA" w14:textId="42808D01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AD086" w14:textId="58AE475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E6738" w14:textId="30F4991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8E35" w14:textId="4C0519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DD681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267504" w14:textId="33782FF1" w:rsidR="004447C3" w:rsidRPr="005E0E1E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E0E1E">
              <w:rPr>
                <w:rStyle w:val="Variable"/>
                <w:color w:val="auto"/>
                <w:sz w:val="20"/>
                <w:szCs w:val="20"/>
                <w:highlight w:val="green"/>
              </w:rPr>
              <w:t>gwr_transfer_tot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63F8C9" w14:textId="24D3EEE5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the groundwater reservoir of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C2B29" w14:textId="71807F7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08C5A" w14:textId="69A6BB8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B524F8" w14:textId="3C74954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83AD9" w14:textId="5221596D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gwr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1D29B8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A7368B" w14:textId="10BB64BD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46296" w14:textId="18506B2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70A81" w14:textId="2793853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AD400" w14:textId="616B0F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B3D55F" w14:textId="63487F7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D8165" w14:textId="1FD1840B" w:rsidR="004447C3" w:rsidRDefault="00DC6876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lastRenderedPageBreak/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6FB7A5D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613AEBE" w14:textId="3674A391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2380C4" w14:textId="2C7986D1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0FE5EC" w14:textId="12F25FD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47F59" w14:textId="7754A1A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C679D5" w14:textId="04C9C9D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CCE00" w14:textId="56262B62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46262">
              <w:rPr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1161C5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809B6" w14:textId="459DAB72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8989D3" w14:textId="4CC71F7C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91D20" w14:textId="0E0FC78B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F1450" w14:textId="0E66DDC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9B2A09" w14:textId="1B5659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88777" w14:textId="04A754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568456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768677" w14:textId="5D29FFA9" w:rsidR="004447C3" w:rsidRPr="0064626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  <w:highlight w:val="green"/>
              </w:rPr>
              <w:t>lake_transfer_tot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114F49" w14:textId="2F41E01F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 from each lake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B6502" w14:textId="0D3FC40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CE21" w14:textId="625108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3677A6" w14:textId="59CB97C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98BC80" w14:textId="2C91FFBE" w:rsidR="004447C3" w:rsidRPr="00AC24DB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="00663397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0E55E25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255305" w14:textId="758B3FE4" w:rsidR="004447C3" w:rsidRPr="00324DC2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net_apply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EEB664" w14:textId="7A1F0E67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i/>
                <w:szCs w:val="20"/>
              </w:rPr>
              <w:t>canopy_gain</w:t>
            </w:r>
            <w:r>
              <w:rPr>
                <w:szCs w:val="20"/>
              </w:rPr>
              <w:t xml:space="preserve"> minus interception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7F06C" w14:textId="147879EF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F2DC2" w14:textId="6CEA8A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FB531A" w14:textId="7CD732A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FEE4E" w14:textId="6FEC3713" w:rsidR="004447C3" w:rsidRPr="00AC24DB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33B697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DF5871" w14:textId="10B33CFA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50D532" w14:textId="22F08868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FB975" w14:textId="20D3277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A6C42" w14:textId="5F9D839A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280700" w14:textId="38CE8B74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18D4D" w14:textId="3A8BAA5C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8F907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43292B" w14:textId="3D7503F6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F0C7F" w14:textId="264FF64B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>
              <w:rPr>
                <w:szCs w:val="20"/>
              </w:rPr>
              <w:t>to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F2E9E" w14:textId="3BE675A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C2C00" w14:textId="133BC1C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0FC94" w14:textId="76851D9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687EA" w14:textId="4F324EC4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6D87CA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9B1DAB" w14:textId="3FAC37DC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</w:t>
            </w:r>
            <w:r w:rsidR="001E7A6D">
              <w:rPr>
                <w:rStyle w:val="Variable"/>
                <w:color w:val="auto"/>
                <w:sz w:val="20"/>
                <w:szCs w:val="20"/>
                <w:highlight w:val="green"/>
              </w:rPr>
              <w:t>t</w:t>
            </w: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CDCD63" w14:textId="0D9C7915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D2583" w14:textId="46DDC79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BE33" w14:textId="453E9EB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21796D" w14:textId="0E5C529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C2EB4" w14:textId="449AE960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78B043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33E4FD" w14:textId="518D3EA3" w:rsidR="004447C3" w:rsidRPr="00B97D48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B97D48">
              <w:rPr>
                <w:rStyle w:val="Variable"/>
                <w:color w:val="auto"/>
                <w:sz w:val="20"/>
                <w:szCs w:val="20"/>
                <w:highlight w:val="green"/>
              </w:rPr>
              <w:t>segment_transfer_tot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49D24" w14:textId="32A8DB24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flow rate from each stream segment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D691C" w14:textId="12EBCB7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63AC1" w14:textId="7AE8A64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8C0F3" w14:textId="4A4112F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F0504" w14:textId="1394E465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>
              <w:rPr>
                <w:b/>
                <w:szCs w:val="20"/>
              </w:rPr>
              <w:t xml:space="preserve"> 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52E3B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53AC2" w14:textId="70E7274D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t>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BFED7" w14:textId="0293AE5A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>Transfer gain</w:t>
            </w:r>
            <w:r w:rsidR="006E5EE0">
              <w:rPr>
                <w:szCs w:val="20"/>
              </w:rPr>
              <w:t>s</w:t>
            </w:r>
            <w:r w:rsidRPr="00C4609E">
              <w:rPr>
                <w:szCs w:val="20"/>
              </w:rPr>
              <w:t xml:space="preserve"> to the capillary reservoir within the soilzone for each HRU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C5A31" w14:textId="7D21585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ECECB5" w14:textId="0346BC4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1AC99" w14:textId="4BB1ABF6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76969" w14:textId="4215C8FD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9BF49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55DA80" w14:textId="0B3AC160" w:rsidR="004447C3" w:rsidRPr="009C0081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9C0081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soilzone_gain 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485B" w14:textId="5C3A8B66" w:rsidR="004447C3" w:rsidRDefault="004447C3" w:rsidP="004447C3">
            <w:pPr>
              <w:pStyle w:val="TableCellBody"/>
              <w:rPr>
                <w:szCs w:val="20"/>
              </w:rPr>
            </w:pPr>
            <w:r w:rsidRPr="00C4609E">
              <w:rPr>
                <w:szCs w:val="20"/>
              </w:rPr>
              <w:t xml:space="preserve">Transfer </w:t>
            </w:r>
            <w:r w:rsidR="006E5EE0">
              <w:rPr>
                <w:szCs w:val="20"/>
              </w:rPr>
              <w:t xml:space="preserve">gains </w:t>
            </w:r>
            <w:r w:rsidRPr="00C4609E">
              <w:rPr>
                <w:szCs w:val="20"/>
              </w:rPr>
              <w:t>to the capillary reservoir within the soilzone for each HRU for the simulation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60753E" w14:textId="277DF04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EAF7A" w14:textId="2577474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1EC0FF" w14:textId="6BF6622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EE335" w14:textId="32F5B174" w:rsidR="004447C3" w:rsidRDefault="00543D0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C2468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FD1B6E" w14:textId="4DB0061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total_canopy_gain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120ABB" w14:textId="74E5F4D2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canopy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24B27" w14:textId="34EE080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9E461" w14:textId="2AB722E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3B5131" w14:textId="4EC2C565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68ED5" w14:textId="644BDBF8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3023D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930762" w14:textId="3803383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total_consumed_gain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F1843" w14:textId="6E9132EE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to all water-use consumption destinations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29E21" w14:textId="535BCC32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91F06" w14:textId="03B57E33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47E425" w14:textId="64B70A7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85DC5" w14:textId="12C01650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AAC81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D0E9D" w14:textId="14B6E33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67CF2" w14:textId="4736D4B3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41692" w14:textId="1D8AA13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2C3E5" w14:textId="6A57415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D1EE8C" w14:textId="3072DE08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96035" w14:textId="1029173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dprst_flag</w:t>
            </w:r>
            <w:r w:rsidR="004447C3">
              <w:rPr>
                <w:szCs w:val="20"/>
              </w:rPr>
              <w:t xml:space="preserve"> = </w:t>
            </w:r>
            <w:r w:rsidR="004447C3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F471F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329393" w14:textId="7D2831D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total_dprst_transfer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463E3" w14:textId="0A0C1B1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surface-depression storage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8F479" w14:textId="0D77CDB9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7AD49" w14:textId="481BE48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5F8F81" w14:textId="711C1E2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11145E" w14:textId="0125335F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AC24DB">
              <w:rPr>
                <w:b/>
                <w:szCs w:val="20"/>
              </w:rPr>
              <w:t>dprst_transferON_OFF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dprst_flag</w:t>
            </w:r>
            <w:r>
              <w:rPr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B485CE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B5210" w14:textId="5BEDBD20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810C5" w14:textId="4A7D5CC6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8310E" w14:textId="465D0433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EB79C" w14:textId="7977046C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46A71F" w14:textId="65F192A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64D18" w14:textId="54B9E1EF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1CF1B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939E53" w14:textId="692DC82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total_external_transfer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2DB41C" w14:textId="1C65296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external locations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38DD5" w14:textId="6FF26A6C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5015E" w14:textId="41E9A3C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523695" w14:textId="3B3DBEF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4DE41" w14:textId="060C2EE8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external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>nexternal</w:t>
            </w:r>
            <w:r>
              <w:rPr>
                <w:szCs w:val="20"/>
              </w:rPr>
              <w:t xml:space="preserve"> &gt;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75A7D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4DDC5" w14:textId="47B297C6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CBFB5" w14:textId="52B14A6F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groundwater reservoir</w:t>
            </w:r>
            <w:r w:rsidR="00526624">
              <w:rPr>
                <w:szCs w:val="20"/>
              </w:rPr>
              <w:t>s</w:t>
            </w:r>
            <w:r>
              <w:rPr>
                <w:szCs w:val="20"/>
              </w:rPr>
              <w:t xml:space="preserve">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3673C" w14:textId="1910C017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C329B" w14:textId="32A602F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9E1491" w14:textId="25CD1BB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7B141" w14:textId="583252FE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58C83A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B9B65B" w14:textId="5C7DFFA3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total_gwr_transfer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5841F" w14:textId="68C4E721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groundwater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A628A" w14:textId="64E3D1C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3AB4" w14:textId="12F4862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0FB487" w14:textId="49CA85F7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D6E2A" w14:textId="2288E97B" w:rsidR="004447C3" w:rsidRPr="00607426" w:rsidRDefault="00543D03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>gwr</w:t>
            </w:r>
            <w:r w:rsidR="004447C3" w:rsidRPr="00AC24DB">
              <w:rPr>
                <w:b/>
                <w:szCs w:val="20"/>
              </w:rPr>
              <w:t>_transferON_OFF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7B10B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9524C2" w14:textId="137ABA9E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FF107" w14:textId="6655FDA9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BE8F7A" w14:textId="0BF13A6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337ED" w14:textId="405B2F0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55B90" w14:textId="0527172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265C55" w14:textId="61985CB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 w:rsidRPr="00646262">
              <w:rPr>
                <w:b/>
                <w:szCs w:val="20"/>
              </w:rPr>
              <w:t>strmflow</w:t>
            </w:r>
            <w:r w:rsidR="004447C3">
              <w:rPr>
                <w:b/>
                <w:szCs w:val="20"/>
              </w:rPr>
              <w:t>_module</w:t>
            </w:r>
            <w:r w:rsidR="004447C3">
              <w:rPr>
                <w:i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78DDE5C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F5525" w14:textId="670FF0E8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total_lake_transfer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25ACF" w14:textId="6999D65C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lake HRUs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2A679" w14:textId="4DC17EB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91965" w14:textId="1326C631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2FFC53" w14:textId="518DF082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EFF02D" w14:textId="6A11F829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lake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</w:t>
            </w:r>
            <w:r w:rsidRPr="00646262">
              <w:rPr>
                <w:b/>
                <w:szCs w:val="20"/>
              </w:rPr>
              <w:t xml:space="preserve"> strmflow</w:t>
            </w:r>
            <w:r>
              <w:rPr>
                <w:b/>
                <w:szCs w:val="20"/>
              </w:rPr>
              <w:t>_module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663397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4447C3" w:rsidRPr="00FB3EB4" w14:paraId="24CB83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B5B2A2" w14:textId="28214B6A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2B171" w14:textId="2056EA44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E058E" w14:textId="4165F47E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7F9B1" w14:textId="7F614BAE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2E4BA" w14:textId="52A13E1B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9D7CDA" w14:textId="241D9894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  <w:r w:rsidR="004447C3">
              <w:rPr>
                <w:szCs w:val="20"/>
              </w:rPr>
              <w:t xml:space="preserve"> and </w:t>
            </w:r>
            <w:r w:rsidR="004447C3">
              <w:rPr>
                <w:b/>
                <w:szCs w:val="20"/>
              </w:rPr>
              <w:t xml:space="preserve">strmflow_module </w:t>
            </w:r>
            <w:r w:rsidR="004447C3" w:rsidRPr="008538D9">
              <w:rPr>
                <w:szCs w:val="20"/>
              </w:rPr>
              <w:t>=</w:t>
            </w:r>
            <w:r w:rsidR="004447C3">
              <w:rPr>
                <w:szCs w:val="20"/>
              </w:rPr>
              <w:t xml:space="preserve"> </w:t>
            </w:r>
            <w:r w:rsidR="004447C3">
              <w:rPr>
                <w:rFonts w:ascii="Courier New" w:hAnsi="Courier New" w:cs="Courier New"/>
                <w:szCs w:val="20"/>
              </w:rPr>
              <w:t>muskingum</w:t>
            </w:r>
            <w:r w:rsidR="004447C3">
              <w:rPr>
                <w:szCs w:val="20"/>
              </w:rPr>
              <w:t xml:space="preserve">, </w:t>
            </w:r>
            <w:r w:rsidR="004447C3">
              <w:rPr>
                <w:rFonts w:ascii="Courier New" w:hAnsi="Courier New" w:cs="Courier New"/>
                <w:szCs w:val="20"/>
              </w:rPr>
              <w:t>strmflow_in_out</w:t>
            </w:r>
            <w:r w:rsidR="00C6097A">
              <w:rPr>
                <w:szCs w:val="20"/>
              </w:rPr>
              <w:t xml:space="preserve">, </w:t>
            </w:r>
            <w:r w:rsidR="00C6097A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C6097A" w:rsidRPr="00C50B1E">
              <w:rPr>
                <w:szCs w:val="20"/>
              </w:rPr>
              <w:t>, or</w:t>
            </w:r>
            <w:r w:rsidR="00C6097A">
              <w:rPr>
                <w:rFonts w:ascii="Courier New" w:hAnsi="Courier New" w:cs="Courier New"/>
                <w:szCs w:val="20"/>
              </w:rPr>
              <w:t xml:space="preserve"> </w:t>
            </w:r>
            <w:r w:rsidR="00C6097A" w:rsidRPr="00D90BA9">
              <w:rPr>
                <w:szCs w:val="20"/>
                <w:highlight w:val="magenta"/>
              </w:rPr>
              <w:t>m</w:t>
            </w:r>
            <w:r w:rsidR="00C6097A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07F270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8A9A33" w14:textId="22E26BBC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total_segment_transfer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A6799" w14:textId="634BC0B8" w:rsidR="004447C3" w:rsidRPr="00C4609E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flow rates from all stream segments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546F4" w14:textId="6C2D403D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FC778" w14:textId="1F06457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0435B6" w14:textId="4EA4CAD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D6F44" w14:textId="7EA7BFDC" w:rsidR="004447C3" w:rsidRPr="00607426" w:rsidRDefault="004447C3" w:rsidP="004447C3">
            <w:pPr>
              <w:pStyle w:val="TableCellBody"/>
              <w:jc w:val="center"/>
              <w:rPr>
                <w:i/>
                <w:szCs w:val="20"/>
              </w:rPr>
            </w:pPr>
            <w:r>
              <w:rPr>
                <w:b/>
                <w:szCs w:val="20"/>
              </w:rPr>
              <w:t>segment</w:t>
            </w:r>
            <w:r w:rsidRPr="00AC24DB">
              <w:rPr>
                <w:b/>
                <w:szCs w:val="20"/>
              </w:rPr>
              <w:t>_transferON_OFF</w:t>
            </w:r>
            <w:r>
              <w:rPr>
                <w:i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B97D48">
              <w:rPr>
                <w:rFonts w:ascii="Courier New" w:hAnsi="Courier New" w:cs="Courier New"/>
                <w:szCs w:val="20"/>
              </w:rPr>
              <w:t>1</w:t>
            </w:r>
            <w:r>
              <w:rPr>
                <w:szCs w:val="20"/>
              </w:rPr>
              <w:t xml:space="preserve"> and </w:t>
            </w: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 w:rsidR="00596CF5">
              <w:rPr>
                <w:szCs w:val="20"/>
              </w:rPr>
              <w:t xml:space="preserve">, </w:t>
            </w:r>
            <w:r w:rsidR="00596CF5"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="00596CF5" w:rsidRPr="00C50B1E">
              <w:rPr>
                <w:szCs w:val="20"/>
              </w:rPr>
              <w:t>, or</w:t>
            </w:r>
            <w:r w:rsidR="00596CF5">
              <w:rPr>
                <w:rFonts w:ascii="Courier New" w:hAnsi="Courier New" w:cs="Courier New"/>
                <w:szCs w:val="20"/>
              </w:rPr>
              <w:t xml:space="preserve"> </w:t>
            </w:r>
            <w:r w:rsidR="00596CF5" w:rsidRPr="00D90BA9">
              <w:rPr>
                <w:szCs w:val="20"/>
                <w:highlight w:val="magenta"/>
              </w:rPr>
              <w:t>m</w:t>
            </w:r>
            <w:r w:rsidR="00596CF5"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4447C3" w:rsidRPr="00FB3EB4" w14:paraId="1E3BF7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8F79B0" w14:textId="23D22FC5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total_soilzone_gain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9F1" w14:textId="517F5DC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gains to all capillary reservoirs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21F258" w14:textId="1E3E5505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AF41B" w14:textId="5850689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539D5B" w14:textId="1FC98FDF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874F7" w14:textId="4505DE5F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4E053F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AD0093" w14:textId="4D336004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total_transfers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FBB496" w14:textId="46F749ED" w:rsidR="004447C3" w:rsidRDefault="004447C3" w:rsidP="004447C3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Transfer of all water-use transfers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BA646" w14:textId="17DBE616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6A5B8" w14:textId="6A169D6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058F7" w14:textId="00A24AB9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1BC64" w14:textId="20664980" w:rsidR="004447C3" w:rsidRDefault="001021AB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695A5E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93E6C" w14:textId="7F8A7A21" w:rsidR="004447C3" w:rsidRPr="00E2238C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E2238C">
              <w:rPr>
                <w:rStyle w:val="Variable"/>
                <w:color w:val="auto"/>
                <w:sz w:val="20"/>
                <w:szCs w:val="20"/>
                <w:highlight w:val="green"/>
              </w:rPr>
              <w:t>transfesr_rate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C81E3" w14:textId="7E7C52E0" w:rsidR="004447C3" w:rsidRDefault="004447C3" w:rsidP="004447C3">
            <w:pPr>
              <w:pStyle w:val="TableCellBody"/>
              <w:rPr>
                <w:i/>
                <w:szCs w:val="20"/>
              </w:rPr>
            </w:pPr>
            <w:r>
              <w:rPr>
                <w:szCs w:val="20"/>
              </w:rPr>
              <w:t>Transfer of each water-use transfer for each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8FB456" w14:textId="02844434" w:rsidR="004447C3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nwateruse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061D09" w14:textId="273936DD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94BB48" w14:textId="58FA8A10" w:rsidR="004447C3" w:rsidRDefault="004447C3" w:rsidP="004447C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B145" w14:textId="1F9491A3" w:rsidR="004447C3" w:rsidRPr="00607426" w:rsidRDefault="001021AB" w:rsidP="004447C3">
            <w:pPr>
              <w:pStyle w:val="TableCellBody"/>
              <w:jc w:val="center"/>
              <w:rPr>
                <w:i/>
                <w:szCs w:val="20"/>
              </w:rPr>
            </w:pPr>
            <w:r w:rsidRPr="00DC6876">
              <w:rPr>
                <w:b/>
                <w:szCs w:val="20"/>
              </w:rPr>
              <w:t>water_use_flag</w:t>
            </w:r>
            <w:r>
              <w:rPr>
                <w:b/>
                <w:szCs w:val="20"/>
              </w:rPr>
              <w:t xml:space="preserve"> </w:t>
            </w:r>
            <w:r w:rsidR="004447C3">
              <w:rPr>
                <w:szCs w:val="20"/>
              </w:rPr>
              <w:t xml:space="preserve">= </w:t>
            </w:r>
            <w:r w:rsidR="004447C3" w:rsidRPr="00B97D48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447C3" w:rsidRPr="00FB3EB4" w14:paraId="0F192B6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95137B" w14:textId="33AE5A26" w:rsidR="004447C3" w:rsidRDefault="004447C3" w:rsidP="004447C3">
            <w:pPr>
              <w:pStyle w:val="TableSpanner"/>
            </w:pPr>
            <w:r>
              <w:t>Interception</w:t>
            </w:r>
          </w:p>
        </w:tc>
      </w:tr>
      <w:tr w:rsidR="004447C3" w:rsidRPr="00FB3EB4" w14:paraId="17B2C4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1C7A4" w14:textId="61FC8C6B" w:rsidR="004447C3" w:rsidRPr="00FB3EB4" w:rsidRDefault="004447C3" w:rsidP="004447C3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basin_</w:t>
            </w:r>
            <w:r w:rsidR="00887F1A"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4A769" w14:textId="17D3D31B" w:rsidR="004447C3" w:rsidRPr="00FB3EB4" w:rsidRDefault="00887F1A" w:rsidP="004447C3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Basin area-weighted average water released from a change over of canopy cover type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72FE6" w14:textId="77777777" w:rsidR="004447C3" w:rsidRPr="00FB3EB4" w:rsidRDefault="004447C3" w:rsidP="004447C3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572B5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4E4FCF" w14:textId="77777777" w:rsidR="004447C3" w:rsidRPr="00FB3EB4" w:rsidRDefault="004447C3" w:rsidP="004447C3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8B208" w14:textId="77777777" w:rsidR="004447C3" w:rsidRPr="00FB3EB4" w:rsidRDefault="004447C3" w:rsidP="004447C3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4337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F4C1D7" w14:textId="3676D0EA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D01D6" w14:textId="073967D2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interception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C5970" w14:textId="4050895A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010B4" w14:textId="6CB2260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8D9C56" w14:textId="0969965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B36C01" w14:textId="32B9394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D54E7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1833B2" w14:textId="5DD131DB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3E0B3" w14:textId="7CBD1E21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rain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FECDF" w14:textId="6B3F95B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F098B" w14:textId="015EDF7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5DEDDE" w14:textId="2FB0111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55C" w14:textId="108C0A3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C54DE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D3B529" w14:textId="6FB7CDE7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D9A450" w14:textId="09254436" w:rsidR="00887F1A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snow </w:t>
            </w:r>
            <w:r w:rsidR="005758FE" w:rsidRPr="00FB3EB4">
              <w:rPr>
                <w:szCs w:val="20"/>
              </w:rPr>
              <w:t>net precipitation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1504D" w14:textId="24AFE78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F27F80" w14:textId="0B51ED4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123010" w14:textId="610972D8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A9222" w14:textId="4287BA6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6458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19380A" w14:textId="7A64A114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canopy_covden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7AC61" w14:textId="5E8B79D3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Canopy cover density </w:t>
            </w:r>
            <w:r w:rsidR="001E7A6D">
              <w:rPr>
                <w:szCs w:val="20"/>
              </w:rPr>
              <w:t>for</w:t>
            </w:r>
            <w:r>
              <w:rPr>
                <w:szCs w:val="20"/>
              </w:rPr>
              <w:t xml:space="preserve">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CC96C" w14:textId="5068F3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81951" w14:textId="0400C99B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EFED2E" w14:textId="2D42FD3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AAC64" w14:textId="3DD6107E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31B40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9FA28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2C249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36F4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50846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F54C0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34B4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D57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883AB0" w14:textId="0F7E3CDD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887F1A">
              <w:rPr>
                <w:rStyle w:val="Variable"/>
                <w:color w:val="auto"/>
                <w:sz w:val="20"/>
                <w:szCs w:val="20"/>
                <w:highlight w:val="green"/>
              </w:rPr>
              <w:t>intcp_changeover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404723" w14:textId="72FA644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887F1A">
              <w:rPr>
                <w:szCs w:val="20"/>
              </w:rPr>
              <w:t>Water released from a change over of canopy cover type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5AAFC" w14:textId="0D5C946B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51E7" w14:textId="33B6763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2BD04E" w14:textId="79E2997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FB75" w14:textId="05263084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21B89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289900" w14:textId="74E88B6E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intcp_form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2817F" w14:textId="01175A10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Form </w:t>
            </w:r>
            <w:r w:rsidR="009432AB">
              <w:rPr>
                <w:szCs w:val="20"/>
              </w:rPr>
              <w:t xml:space="preserve">(0=rain; 1=snow) </w:t>
            </w:r>
            <w:r w:rsidRPr="00FB3EB4">
              <w:rPr>
                <w:szCs w:val="20"/>
              </w:rPr>
              <w:t>of interception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EBF93" w14:textId="023D394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84D76" w14:textId="01CA281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C0604A" w14:textId="4371AE8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AC81A" w14:textId="7B41B1F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D135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44BC0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EE7358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intercepti</w:t>
            </w:r>
            <w:r>
              <w:rPr>
                <w:szCs w:val="20"/>
              </w:rPr>
              <w:t>on storage for each HRU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BDB2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A3150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A67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A43A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AF6C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EF95E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55AFF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Interception storage in canopy for cover density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D896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9CFDF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C907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9B67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C04E1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D07AD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net_ppt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C3032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(rain and/or snow) that falls through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D1B86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9CBAE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BC496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8C18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D2D92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50E74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net_rain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C5906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Rain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23BD9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EF20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97326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76A1E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065EA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721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net_snow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EF6ED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that falls through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7CE8F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1BC5E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594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2182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9A6E11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0E26E1B" w14:textId="77777777" w:rsidR="00887F1A" w:rsidRDefault="00887F1A" w:rsidP="00887F1A">
            <w:pPr>
              <w:pStyle w:val="TableSpanner"/>
            </w:pPr>
            <w:r>
              <w:t>Snow computations</w:t>
            </w:r>
          </w:p>
        </w:tc>
      </w:tr>
      <w:tr w:rsidR="00887F1A" w:rsidRPr="00FB3EB4" w14:paraId="7F5EA2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15B5F3" w14:textId="09FDCAF3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ai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F20484" w14:textId="1ED69C36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Maximum</w:t>
            </w:r>
            <w:r w:rsidRPr="00FB3EB4">
              <w:rPr>
                <w:szCs w:val="20"/>
              </w:rPr>
              <w:t xml:space="preserve">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4229B" w14:textId="45404D34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0684D" w14:textId="11DF00CF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E4391" w14:textId="4E1677F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2D33C" w14:textId="4F042A5F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4094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B79A51" w14:textId="06AE3762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01FF" w14:textId="648F6E69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 surface albedo or the fraction of radiation reflected from the snowpack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751E" w14:textId="6D8B9ABE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6E5CD" w14:textId="1FBC5AB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AC484" w14:textId="17F1FE46" w:rsidR="00887F1A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</w:t>
            </w:r>
            <w:r w:rsidRPr="00FB3EB4">
              <w:rPr>
                <w:szCs w:val="20"/>
              </w:rPr>
              <w:t>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1A3AB" w14:textId="39B46F5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9CCE6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8DE716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E7334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precipitation added to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7D1A3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22AA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8CC7EE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E0D9B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3AE5E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AFB0E4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basin_pweqv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212DD" w14:textId="43A07BF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snowpack water equivalent</w:t>
            </w:r>
            <w:r w:rsidR="001472FE" w:rsidRPr="001472FE">
              <w:rPr>
                <w:szCs w:val="20"/>
              </w:rPr>
              <w:t xml:space="preserve"> </w:t>
            </w:r>
            <w:r w:rsidR="001472FE"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A81A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981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FDCA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0E50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995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705B4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A1C5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CD166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87F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FCCEAD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5936D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F843C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25B2E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4D2DF9" w14:textId="7053BF96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snowmelt</w:t>
            </w:r>
            <w:r w:rsidR="00F00E02" w:rsidRPr="00F00E02">
              <w:rPr>
                <w:szCs w:val="20"/>
              </w:rPr>
              <w:t xml:space="preserve"> </w:t>
            </w:r>
            <w:r w:rsidR="00F00E02" w:rsidRPr="00F00E02">
              <w:rPr>
                <w:szCs w:val="20"/>
                <w:highlight w:val="red"/>
              </w:rPr>
              <w:t>(not on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96C1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3B46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8B9C7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D8587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5E7CE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4D7B9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basin_snowmelt_mo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8C3112" w14:textId="686C2A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3CC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EA14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FF54C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5151D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E5098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21A9A" w14:textId="78F7B2A1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A3670E" w14:textId="30E15258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54725" w14:textId="5C0933CF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74616" w14:textId="68157253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C88633" w14:textId="19CFCA1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0FB97" w14:textId="5388E2C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52E9E9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234A23" w14:textId="6463C108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basin_snowmelt_yr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00AD1" w14:textId="57B4573F" w:rsidR="00887F1A" w:rsidRPr="00FB3EB4" w:rsidRDefault="001E7A6D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>ly</w:t>
            </w:r>
            <w:r w:rsidR="00887F1A" w:rsidRPr="00FB3EB4">
              <w:rPr>
                <w:szCs w:val="20"/>
              </w:rPr>
              <w:t xml:space="preserve"> </w:t>
            </w:r>
            <w:r w:rsidR="00887F1A">
              <w:rPr>
                <w:szCs w:val="20"/>
              </w:rPr>
              <w:t xml:space="preserve">basin </w:t>
            </w:r>
            <w:r w:rsidR="00887F1A" w:rsidRPr="00FB3EB4">
              <w:rPr>
                <w:szCs w:val="20"/>
              </w:rPr>
              <w:t>area-weighted average snowmelt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BAF32" w14:textId="51E4158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CDEA5" w14:textId="361AA7F2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60C60" w14:textId="37A9C8D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58DB4" w14:textId="078A45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1F1C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3FFA5" w14:textId="0C195C7A" w:rsidR="00887F1A" w:rsidRPr="00A4596B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832313" w14:textId="786332AC" w:rsidR="00887F1A" w:rsidRDefault="00887F1A" w:rsidP="00887F1A">
            <w:pPr>
              <w:pStyle w:val="TableCellBody"/>
              <w:rPr>
                <w:szCs w:val="20"/>
              </w:rPr>
            </w:pPr>
            <w:r w:rsidRPr="00E21B17">
              <w:rPr>
                <w:szCs w:val="20"/>
              </w:rPr>
              <w:t>Basin area-weighted average net snowpack energy balance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56A58" w14:textId="74AB164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D6EA9" w14:textId="18E701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A4596B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B282E" w14:textId="38BE3B7A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13DF0" w14:textId="74FC7AE7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849FFD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35458C" w14:textId="63EBA72A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frac_swe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9E82B" w14:textId="3391C050" w:rsidR="00887F1A" w:rsidRPr="00E21B17" w:rsidRDefault="00887F1A" w:rsidP="00887F1A">
            <w:pPr>
              <w:pStyle w:val="TableCellBody"/>
              <w:rPr>
                <w:szCs w:val="20"/>
              </w:rPr>
            </w:pPr>
            <w:r w:rsidRPr="00BF4C59">
              <w:rPr>
                <w:szCs w:val="20"/>
              </w:rPr>
              <w:t>Fraction of maximum snow-water equivalent (</w:t>
            </w:r>
            <w:r w:rsidRPr="006C28D3">
              <w:rPr>
                <w:b/>
                <w:bCs/>
                <w:szCs w:val="20"/>
              </w:rPr>
              <w:t>snarea_thresh</w:t>
            </w:r>
            <w:r w:rsidRPr="00BF4C59">
              <w:rPr>
                <w:szCs w:val="20"/>
              </w:rPr>
              <w:t>)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CB16E" w14:textId="46A585E6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FB3E2" w14:textId="417C695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A4C6A8" w14:textId="6A220FB6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6607E6" w14:textId="37C1A743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0BF402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F5836F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C027E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free liquid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8401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02EA3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1A137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94D1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5E106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0DC98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iasw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1475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that snow covered area is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interpolated between previous location on curve and maximum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</w:t>
            </w:r>
            <w:r>
              <w:rPr>
                <w:szCs w:val="20"/>
              </w:rPr>
              <w:t>, or is on the defined curve (</w:t>
            </w:r>
            <w:r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35A7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A8CC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8399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51FC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D3E8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28E501" w14:textId="1176E841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lastRenderedPageBreak/>
              <w:t>int_alb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E640C9" w14:textId="10F31033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 xml:space="preserve">to </w:t>
            </w:r>
            <w:r w:rsidRPr="00FB3EB4">
              <w:rPr>
                <w:szCs w:val="20"/>
              </w:rPr>
              <w:t>indicat</w:t>
            </w:r>
            <w:r>
              <w:rPr>
                <w:szCs w:val="20"/>
              </w:rPr>
              <w:t>e (1: accumulation season curve; 2: use of the melt season curve)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04EBC" w14:textId="56238B51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97BE7" w14:textId="2CA48854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4345A1" w14:textId="3F0ED98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2FCF1" w14:textId="37BCEAA9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3696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C9546A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B84A3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</w:t>
            </w:r>
            <w:r>
              <w:rPr>
                <w:szCs w:val="20"/>
              </w:rPr>
              <w:t>to indicate if time is before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day to force melt season (</w:t>
            </w:r>
            <w:r w:rsidRPr="00064B8B">
              <w:rPr>
                <w:b/>
                <w:szCs w:val="20"/>
              </w:rPr>
              <w:t>melt_force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4D6EF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66151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C060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3B31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11863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09B55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7E158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Counter for tracking the number of days the snowpack is at or above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DD1B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3306E2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number of iterations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C0F2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E192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CC236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BABAB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A049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there was new snow that was insufficient to reset the albedo curve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F670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064B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F48CE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CE849C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C41D3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BE3B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mso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C726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to indicate if time is before (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 or after (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  <w:r w:rsidRPr="00FB3EB4">
              <w:rPr>
                <w:szCs w:val="20"/>
              </w:rPr>
              <w:t>) the first potential day for melt season (</w:t>
            </w:r>
            <w:r w:rsidRPr="00064B8B">
              <w:rPr>
                <w:b/>
                <w:szCs w:val="20"/>
              </w:rPr>
              <w:t>melt_look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DF66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248C6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A7EA3E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1C15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007B7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6E2DAF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B62D3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Heat deficit, amount of heat necessary to make the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B00BC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07FC1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5F0FB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AC800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4D4D1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08AAFB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9411A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Density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750C0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197F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grams/cubic centimeters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108E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E99F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E3705A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77D2A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D8647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Depth of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344B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A9EC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E6983B" w14:textId="0DFB0876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ACC9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23629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FF6C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B5C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frozen water in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EFE48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CDF3B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0C5C92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82EB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58D6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EF9F0E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pk_precip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B5AB6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Precipitation added to snowpack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EA8E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1744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7614D7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A688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37BEFA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2A46C5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9AB9C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Temperature of the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697AC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80EEB" w14:textId="77777777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temp_units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81130E" w14:textId="77777777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4D71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4B5CD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9DDF3F" w14:textId="6AF8780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A4C61" w14:textId="160EC03C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>Snowpack water equivalent when there is new snow and in melt phase; 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0EC92" w14:textId="1B9C0BDC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073E2" w14:textId="4C7FBB08" w:rsidR="00887F1A" w:rsidRPr="00FB3EB4" w:rsidRDefault="00887F1A" w:rsidP="00887F1A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8A6C96" w14:textId="5B37000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74E8" w14:textId="680878AF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752A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4A6E91D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49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Antecedent 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89C2A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BD2F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295A85" w14:textId="3E0FEAE2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285C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6C842F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F5DB25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52176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Snowpack water equivalent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91FE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AAD37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23FF0F" w14:textId="7A9FA3B4" w:rsidR="00887F1A" w:rsidRPr="00646262" w:rsidRDefault="00887F1A" w:rsidP="00887F1A">
            <w:pPr>
              <w:pStyle w:val="tablecell-centered"/>
              <w:rPr>
                <w:szCs w:val="20"/>
              </w:rPr>
            </w:pPr>
            <w:r w:rsidRPr="00646262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CA16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D4F5D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BE863B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pptmix_nopack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304040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Flag indicating that a mixed </w:t>
            </w:r>
            <w:r>
              <w:rPr>
                <w:szCs w:val="20"/>
              </w:rPr>
              <w:t>p</w:t>
            </w:r>
            <w:r w:rsidRPr="00FB3EB4">
              <w:rPr>
                <w:szCs w:val="20"/>
              </w:rPr>
              <w:t>recipitation event has occurred with no snowpack present on an HRU (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), otherwise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DC7A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CA1A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D6140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AF6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002DA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7560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3B5BDF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Previous snowpack water equivalent plus new snow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06F59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C948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DBE2A8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2FD0F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6085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85473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0A5709" w14:textId="77777777" w:rsidR="00887F1A" w:rsidRPr="003F4ABB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 xml:space="preserve">While a snowpack exists, </w:t>
            </w:r>
            <w:r w:rsidRPr="003F4ABB">
              <w:rPr>
                <w:i/>
                <w:szCs w:val="20"/>
              </w:rPr>
              <w:t xml:space="preserve">pst </w:t>
            </w:r>
            <w:r w:rsidRPr="003F4ABB">
              <w:rPr>
                <w:szCs w:val="20"/>
              </w:rPr>
              <w:t>tracks the maximum snow water equivalent of that snowpack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9BB60" w14:textId="77777777" w:rsidR="00887F1A" w:rsidRPr="003F4ABB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3F4ABB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63A2E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02A431" w14:textId="77777777" w:rsidR="00887F1A" w:rsidRPr="003F4ABB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1CF75" w14:textId="77777777" w:rsidR="00887F1A" w:rsidRPr="003F4ABB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3F4ABB">
              <w:rPr>
                <w:szCs w:val="20"/>
              </w:rPr>
              <w:t>always</w:t>
            </w:r>
          </w:p>
        </w:tc>
      </w:tr>
      <w:tr w:rsidR="00887F1A" w:rsidRPr="00FB3EB4" w14:paraId="35E769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870AA4" w14:textId="15A27025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salb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00142" w14:textId="48A69089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 to reset albedo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D05FD" w14:textId="70B04573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B798C" w14:textId="3565468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82EA5E" w14:textId="60D9284C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5F150" w14:textId="05EBC47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2E7C0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9E6ED6" w14:textId="53AFB7DE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scrv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0EDCDC" w14:textId="24159A0A" w:rsidR="00887F1A" w:rsidRDefault="00887F1A" w:rsidP="00887F1A">
            <w:pPr>
              <w:pStyle w:val="TableCellBody"/>
              <w:rPr>
                <w:szCs w:val="20"/>
              </w:rPr>
            </w:pPr>
            <w:r w:rsidRPr="003F4ABB">
              <w:rPr>
                <w:szCs w:val="20"/>
              </w:rPr>
              <w:t>Snowpack water equivalent plus a portion of new snow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BCAF2" w14:textId="485C0DA5" w:rsidR="00887F1A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59CC1" w14:textId="53F6D61B" w:rsidR="00887F1A" w:rsidRDefault="00887F1A" w:rsidP="00887F1A">
            <w:pPr>
              <w:pStyle w:val="tablecell-centered"/>
              <w:rPr>
                <w:szCs w:val="20"/>
              </w:rPr>
            </w:pPr>
            <w:r w:rsidRPr="003F4ABB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BB4EBC" w14:textId="4657BA5D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6C19" w14:textId="3B47E32B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1B03357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428F2E" w14:textId="1DDFCED3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slst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BA197" w14:textId="60D7FBC7" w:rsidR="00887F1A" w:rsidRPr="00FB3EB4" w:rsidRDefault="00887F1A" w:rsidP="00887F1A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Days since last new snow</w:t>
            </w:r>
            <w:r w:rsidRPr="00FB3EB4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2FB71" w14:textId="72B030D5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F2E0" w14:textId="6C4E5BC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06202B" w14:textId="1524D491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CCC38" w14:textId="40FB735A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4C49048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E6FE51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B7425F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Snow depth at each measurement station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DAED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nsnow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09A9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C7008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AF515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n</w:t>
            </w:r>
            <w:r w:rsidRPr="00FB3EB4">
              <w:rPr>
                <w:b/>
                <w:szCs w:val="20"/>
              </w:rPr>
              <w:t>snow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887F1A" w:rsidRPr="00FB3EB4" w14:paraId="19609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A9C8FA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snow_free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FF104" w14:textId="77777777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Fraction of snow-free surface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E0A42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C5DB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42A39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48009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6AF6AD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742800" w14:textId="77777777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2F4C69" w14:textId="0DACD4A1" w:rsidR="00887F1A" w:rsidRPr="00646262" w:rsidRDefault="00887F1A" w:rsidP="00887F1A">
            <w:pPr>
              <w:pStyle w:val="TableCellBody"/>
              <w:rPr>
                <w:szCs w:val="20"/>
              </w:rPr>
            </w:pPr>
            <w:r w:rsidRPr="00646262">
              <w:rPr>
                <w:szCs w:val="20"/>
              </w:rPr>
              <w:t>Snow-covered area on each HRU prior to melt and sublimation unless snowpack depleted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32BC4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2CCF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7D82C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014B2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0FB1A5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27C76" w14:textId="7AD84630" w:rsidR="00887F1A" w:rsidRPr="00646262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646262">
              <w:rPr>
                <w:rStyle w:val="Variable"/>
                <w:color w:val="auto"/>
                <w:sz w:val="20"/>
                <w:szCs w:val="20"/>
              </w:rPr>
              <w:t>snowcov_areasv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D9C46" w14:textId="1890334B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5674DA">
              <w:rPr>
                <w:szCs w:val="20"/>
              </w:rPr>
              <w:t xml:space="preserve">Snow cover fraction when there is new snow and in melt phase; </w:t>
            </w:r>
            <w:r w:rsidRPr="005674DA">
              <w:rPr>
                <w:szCs w:val="20"/>
              </w:rPr>
              <w:lastRenderedPageBreak/>
              <w:t>used to interpolate between depletion curve and 100 percent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1085D" w14:textId="1AC98920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AB6F1" w14:textId="409E4659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892FC4" w14:textId="12FDA73E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A418E" w14:textId="2805A002" w:rsidR="00887F1A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2E1F26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769A12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015D1D" w14:textId="55803CFF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Snowmelt from snowpack on each HRU</w:t>
            </w:r>
            <w:r w:rsidR="005F005C" w:rsidRPr="005F005C">
              <w:rPr>
                <w:szCs w:val="20"/>
              </w:rPr>
              <w:t xml:space="preserve"> </w:t>
            </w:r>
            <w:r w:rsidR="005F005C" w:rsidRPr="005F005C">
              <w:rPr>
                <w:szCs w:val="20"/>
                <w:highlight w:val="red"/>
              </w:rPr>
              <w:t>(not including snow on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5DDA5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BC94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88617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FFB0F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7612F3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0EEB23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snsv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5F9081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Tracks the cumulative amount of new snow until there is enough to reset the albedo curve (</w:t>
            </w:r>
            <w:r w:rsidRPr="00FB3EB4">
              <w:rPr>
                <w:b/>
                <w:szCs w:val="20"/>
              </w:rPr>
              <w:t>albset_snm</w:t>
            </w:r>
            <w:r w:rsidRPr="00FB3EB4">
              <w:rPr>
                <w:szCs w:val="20"/>
              </w:rPr>
              <w:t xml:space="preserve"> or </w:t>
            </w:r>
            <w:r w:rsidRPr="00FB3EB4">
              <w:rPr>
                <w:b/>
                <w:szCs w:val="20"/>
              </w:rPr>
              <w:t>albset_sna</w:t>
            </w:r>
            <w:r w:rsidRPr="00FB3EB4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8931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6FEF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FD4E5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3181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887F1A" w:rsidRPr="00FB3EB4" w14:paraId="3B62A7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0D088C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subinc_pkweqv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0DBD9A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snowpack water equivalent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F6F25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7D31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FA859B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45A23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01E47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C037C8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28D789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snow-covered area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1817B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115F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23724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2E7D4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5823D5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DDE59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subinc_snowmelt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7BD87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snowmelt from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E8936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4293B0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28B42F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54278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7F1A" w:rsidRPr="00FB3EB4" w14:paraId="19D98B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FC00" w14:textId="77777777" w:rsidR="00887F1A" w:rsidRPr="00FB3EB4" w:rsidRDefault="00887F1A" w:rsidP="00887F1A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tcal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4986BD" w14:textId="77777777" w:rsidR="00887F1A" w:rsidRPr="00FB3EB4" w:rsidRDefault="00887F1A" w:rsidP="00887F1A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Net snowpack energy balance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C2A227" w14:textId="77777777" w:rsidR="00887F1A" w:rsidRPr="00FB3EB4" w:rsidRDefault="00887F1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3936D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B8D98" w14:textId="77777777" w:rsidR="00887F1A" w:rsidRPr="00FB3EB4" w:rsidRDefault="00887F1A" w:rsidP="00887F1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03E79E" w14:textId="77777777" w:rsidR="00887F1A" w:rsidRPr="00FB3EB4" w:rsidRDefault="00887F1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5A5F0A" w:rsidRPr="00FB3EB4" w14:paraId="09F0F415" w14:textId="77777777" w:rsidTr="00A30716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6FD2E96" w14:textId="187895BD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 w:rsidRPr="00A230FA">
              <w:rPr>
                <w:bCs/>
                <w:szCs w:val="20"/>
                <w:highlight w:val="red"/>
              </w:rPr>
              <w:t>Glacier and frozen ground computations</w:t>
            </w:r>
          </w:p>
        </w:tc>
      </w:tr>
      <w:tr w:rsidR="005A5F0A" w:rsidRPr="00FB3EB4" w14:paraId="4AECD74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1F3A70" w14:textId="602984AD" w:rsidR="005A5F0A" w:rsidRPr="005A5F0A" w:rsidRDefault="005A5F0A" w:rsidP="00887F1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alt_above_ela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17C2E" w14:textId="00C7CD7C" w:rsidR="005A5F0A" w:rsidRPr="00FB3EB4" w:rsidRDefault="005A5F0A" w:rsidP="00887F1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Altitude above equilibrium line altitude (ELA)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5D1F8" w14:textId="108826FD" w:rsidR="005A5F0A" w:rsidRPr="00FB3EB4" w:rsidRDefault="005A5F0A" w:rsidP="00887F1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4F67B" w14:textId="49B3B193" w:rsidR="005A5F0A" w:rsidRPr="005A5F0A" w:rsidRDefault="005A5F0A" w:rsidP="00887F1A">
            <w:pPr>
              <w:pStyle w:val="tablecell-centered"/>
              <w:rPr>
                <w:b/>
                <w:bCs/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D088EE" w14:textId="1A85C0D5" w:rsidR="005A5F0A" w:rsidRPr="00FB3EB4" w:rsidRDefault="005A5F0A" w:rsidP="00887F1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1C770" w14:textId="2670DFBB" w:rsidR="005A5F0A" w:rsidRDefault="005A5F0A" w:rsidP="00887F1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5E324EA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1B0449" w14:textId="4F20362F" w:rsidR="005A5F0A" w:rsidRPr="005A5F0A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A5F0A">
              <w:rPr>
                <w:bCs/>
                <w:i/>
                <w:iCs/>
                <w:szCs w:val="20"/>
                <w:highlight w:val="red"/>
              </w:rPr>
              <w:t>ann_tempc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804063" w14:textId="3E7DB42E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>Current average year air temperature over</w:t>
            </w:r>
            <w:r w:rsidR="006C28D3">
              <w:rPr>
                <w:szCs w:val="20"/>
              </w:rPr>
              <w:t xml:space="preserve"> each</w:t>
            </w:r>
            <w:r w:rsidRPr="005A5F0A">
              <w:rPr>
                <w:szCs w:val="20"/>
              </w:rPr>
              <w:t xml:space="preserve">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BD9A" w14:textId="5B05F3B5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09A28" w14:textId="3575795C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5A5F0A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46C8DF" w14:textId="008AE847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4F2C6" w14:textId="6BFD9646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A5F0A" w:rsidRPr="00FB3EB4" w14:paraId="3D36E9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8BEA52" w14:textId="784149C5" w:rsidR="005A5F0A" w:rsidRPr="006259CD" w:rsidRDefault="005A5F0A" w:rsidP="005A5F0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9275A" w14:textId="60E03BF4" w:rsidR="005A5F0A" w:rsidRPr="00FB3EB4" w:rsidRDefault="005A5F0A" w:rsidP="005A5F0A">
            <w:pPr>
              <w:pStyle w:val="TableCellBody"/>
              <w:rPr>
                <w:szCs w:val="20"/>
              </w:rPr>
            </w:pPr>
            <w:r w:rsidRPr="005A5F0A">
              <w:rPr>
                <w:szCs w:val="20"/>
              </w:rPr>
              <w:t xml:space="preserve">Glacier average basal slope at flowline location, indexed by </w:t>
            </w:r>
            <w:r w:rsidRPr="005A5F0A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78030" w14:textId="061F8103" w:rsidR="005A5F0A" w:rsidRPr="00FB3EB4" w:rsidRDefault="005A5F0A" w:rsidP="005A5F0A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D78C4" w14:textId="348B79B5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6EF469" w14:textId="3205492B" w:rsidR="005A5F0A" w:rsidRPr="00FB3EB4" w:rsidRDefault="005A5F0A" w:rsidP="005A5F0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327B3" w14:textId="0FD4C9A5" w:rsidR="005A5F0A" w:rsidRDefault="005A5F0A" w:rsidP="005A5F0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2A65B33B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C5BE1D" w14:textId="1B6DA07C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av_fgrad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B28CA" w14:textId="7D54E676" w:rsidR="00A30716" w:rsidRPr="00FB3EB4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average HRU mass balance gradient with elevation at flowline at end of each hydrological year, Ngl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8A772" w14:textId="3DCDA3C2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CA6FE" w14:textId="23FFF071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DF2B5F" w14:textId="24142B35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FD830" w14:textId="510AB248" w:rsidR="00A30716" w:rsidRDefault="00A30716" w:rsidP="00A30716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362A97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54204" w14:textId="3F34C88B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925159" w14:textId="71AC22E2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>Glacier basal elevation mean over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77829" w14:textId="2982F756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9728C" w14:textId="7793BBF4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5A5F0A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0C25F0" w14:textId="52E0BAC1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8257B" w14:textId="12695B1A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45214DC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2CC4E54" w14:textId="61982523" w:rsidR="00A30716" w:rsidRPr="006259CD" w:rsidRDefault="00A3071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basal_slope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5D3D8" w14:textId="2291AE6E" w:rsidR="00A30716" w:rsidRPr="00A30716" w:rsidRDefault="00A30716" w:rsidP="00A30716">
            <w:pPr>
              <w:pStyle w:val="TableCellBody"/>
              <w:rPr>
                <w:szCs w:val="20"/>
              </w:rPr>
            </w:pPr>
            <w:r w:rsidRPr="00A30716">
              <w:rPr>
                <w:szCs w:val="20"/>
              </w:rPr>
              <w:t xml:space="preserve">Glacier basal slope down flowline mean over </w:t>
            </w:r>
            <w:r w:rsidR="00A23CDC">
              <w:rPr>
                <w:szCs w:val="20"/>
              </w:rPr>
              <w:t xml:space="preserve">each </w:t>
            </w:r>
            <w:r w:rsidRPr="00A30716">
              <w:rPr>
                <w:szCs w:val="20"/>
              </w:rPr>
              <w:t>HR</w:t>
            </w:r>
            <w:r w:rsidR="00A23CDC">
              <w:rPr>
                <w:szCs w:val="20"/>
              </w:rPr>
              <w:t>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CCB86" w14:textId="75267109" w:rsidR="00A30716" w:rsidRPr="00FB3EB4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8CD84" w14:textId="5ECB6D83" w:rsidR="00A30716" w:rsidRPr="00FB3EB4" w:rsidRDefault="00A30716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9101C5" w14:textId="3D35358C" w:rsidR="00A30716" w:rsidRDefault="00A30716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D9A9D" w14:textId="3D541879" w:rsidR="00A30716" w:rsidRDefault="00A30716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30716" w:rsidRPr="00FB3EB4" w14:paraId="6F88FDDE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421A92" w14:textId="45AECA04" w:rsidR="00A30716" w:rsidRPr="006259CD" w:rsidRDefault="00DD6C56" w:rsidP="00A30716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4BD2" w14:textId="240B6B9B" w:rsidR="00A30716" w:rsidRPr="00A30716" w:rsidRDefault="00ED78D2" w:rsidP="00A30716">
            <w:pPr>
              <w:pStyle w:val="TableCellBody"/>
              <w:rPr>
                <w:szCs w:val="20"/>
              </w:rPr>
            </w:pPr>
            <w:r w:rsidRPr="00ED78D2">
              <w:rPr>
                <w:szCs w:val="20"/>
              </w:rPr>
              <w:t>Basin area-weighted average glacier-covered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3AFFF" w14:textId="017A7A83" w:rsidR="00A30716" w:rsidRPr="00FB3EB4" w:rsidRDefault="00ED78D2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3BB74" w14:textId="65824B04" w:rsidR="00A30716" w:rsidRPr="00FB3EB4" w:rsidRDefault="001472FE" w:rsidP="00A30716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DB279C" w14:textId="03587CE1" w:rsidR="00A30716" w:rsidRDefault="00ED78D2" w:rsidP="00A30716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B56AE" w14:textId="2DD0F205" w:rsidR="00A30716" w:rsidRDefault="001472FE" w:rsidP="00A30716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00D1A72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769AE2" w14:textId="498873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0C390" w14:textId="442FEC55" w:rsidR="001472FE" w:rsidRPr="00A30716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glacier surface melt (rain, snow, ice)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B67FF" w14:textId="54F211A0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D15EB5" w14:textId="6CA57C9F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2AFAA7" w14:textId="068F34C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BBA6" w14:textId="3EE7BB43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D3A436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F3139B" w14:textId="4C89E1A8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43D622" w14:textId="79F9CE9A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ice (firn) melt coming out of termini of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AB25E" w14:textId="7A3F8CB4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975B9" w14:textId="4F9B0BB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C60F2E" w14:textId="3EEBFBE7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0A70" w14:textId="7E2BB00B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B31048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54F4C8" w14:textId="30F21C7A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F6350" w14:textId="1E44A92E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change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D8EB" w14:textId="195C239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B7594" w14:textId="7ECDE0B2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5A902D" w14:textId="3B31F723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9C6EB" w14:textId="06E2D7E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103A63C6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6A9826" w14:textId="4C5562DE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basin_gl_storstart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5BB03D" w14:textId="1369AA3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storage estimated start in glacier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4E41B" w14:textId="4295557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FD8BE" w14:textId="75FD3908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9AD175" w14:textId="0E81D096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24693" w14:textId="252BB48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29B97E4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6F6948" w14:textId="22039F99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D4FB" w14:textId="3BFE6C28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storage volume in glacier 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59B9E" w14:textId="4D404357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FCEBE" w14:textId="26E6FFF4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DB40C5" w14:textId="6322A210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06ED9" w14:textId="42B03AEB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01DDD1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E35FDE" w14:textId="062D6207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basin_gl_top_gain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9CFF" w14:textId="4B934D70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glacier surface gain (snow and rain minus evap</w:t>
            </w:r>
            <w:r w:rsidR="00BB45CE">
              <w:rPr>
                <w:szCs w:val="20"/>
              </w:rPr>
              <w:t>oration</w:t>
            </w:r>
            <w:r w:rsidRPr="001472FE">
              <w:rPr>
                <w:szCs w:val="20"/>
              </w:rPr>
              <w:t xml:space="preserve">) for all glaciers and </w:t>
            </w:r>
            <w:r w:rsidR="001E7A6D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091D7" w14:textId="2AD59BC1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7CF93" w14:textId="5FC5085D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E33EF3" w14:textId="24DEBC0B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2D68D" w14:textId="0FE0A6D3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492AEF4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CC1F54" w14:textId="587E19DD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9B4E" w14:textId="356A309F" w:rsidR="001472FE" w:rsidRPr="00FB3EB4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glacier surface melt (snow, ice and rain) coming out of termini of all glaciers and </w:t>
            </w:r>
            <w:r w:rsidR="0013148C" w:rsidRPr="00024FDB">
              <w:rPr>
                <w:szCs w:val="20"/>
              </w:rPr>
              <w:t>glacierette</w:t>
            </w:r>
            <w:r w:rsidR="0013148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4C53F" w14:textId="0A39C44B" w:rsidR="001472FE" w:rsidRPr="00FB3EB4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FC76B" w14:textId="652C2252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E2434B" w14:textId="692DA304" w:rsidR="001472FE" w:rsidRPr="00FB3EB4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3C4B8A" w14:textId="16D3BAA1" w:rsidR="001472FE" w:rsidRDefault="001472FE" w:rsidP="001472FE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61E26797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C53C4A" w14:textId="1ED8123B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A6A8A4" w14:textId="6BF316D9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>Basin area-weighted average basal melt of glacier,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7989" w14:textId="586CAC66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37494" w14:textId="5C1E9DFE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87C3CAF" w14:textId="1DA00A6B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10D91" w14:textId="1FBC68FD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472FE" w:rsidRPr="00FB3EB4" w14:paraId="32F3362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E1AB63" w14:textId="0E9A4C0C" w:rsidR="001472FE" w:rsidRPr="006259CD" w:rsidRDefault="001472FE" w:rsidP="001472FE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basin_glacrevap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8D7CB" w14:textId="763FC61C" w:rsidR="001472FE" w:rsidRPr="001472FE" w:rsidRDefault="001472FE" w:rsidP="001472FE">
            <w:pPr>
              <w:pStyle w:val="TableCellBody"/>
              <w:rPr>
                <w:szCs w:val="20"/>
              </w:rPr>
            </w:pPr>
            <w:r w:rsidRPr="001472FE">
              <w:rPr>
                <w:szCs w:val="20"/>
              </w:rPr>
              <w:t xml:space="preserve">Basin area-weighted average glacier ice evaporation and </w:t>
            </w:r>
            <w:r w:rsidRPr="001472FE">
              <w:rPr>
                <w:szCs w:val="20"/>
              </w:rPr>
              <w:lastRenderedPageBreak/>
              <w:t>sublimation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B7711" w14:textId="2B2E5979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38571" w14:textId="2C2B3D7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F317B7" w14:textId="11E1D527" w:rsidR="001472FE" w:rsidRDefault="001472FE" w:rsidP="001472FE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541" w14:textId="1FBAE142" w:rsidR="001472FE" w:rsidRDefault="001472FE" w:rsidP="001472FE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44A0113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0BF10C" w14:textId="094E33B9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basin_snowicecov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B4DA7" w14:textId="6B254412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 xml:space="preserve">Basin area-weighted average snow and glacier and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00E02">
              <w:rPr>
                <w:szCs w:val="20"/>
              </w:rPr>
              <w:t>covered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AF8C" w14:textId="39218D23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16A53" w14:textId="4B7DA910" w:rsidR="00F00E02" w:rsidRDefault="00F00E02" w:rsidP="00F00E02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48AB2D" w14:textId="73E0A451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9997" w14:textId="0C0C9FBB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00E02" w:rsidRPr="00FB3EB4" w14:paraId="770CF15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42BA5" w14:textId="279375F4" w:rsidR="00F00E02" w:rsidRPr="006259CD" w:rsidRDefault="00F00E02" w:rsidP="00F00E02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2C68" w14:textId="259DC83F" w:rsidR="00F00E02" w:rsidRPr="001472FE" w:rsidRDefault="00F00E02" w:rsidP="00F00E02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39F52" w14:textId="0E7132FE" w:rsidR="00F00E02" w:rsidRDefault="00F00E02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3EB46" w14:textId="3009F493" w:rsidR="00F00E02" w:rsidRDefault="00F00E02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55B825" w14:textId="46652773" w:rsidR="00F00E02" w:rsidRDefault="00883B40" w:rsidP="00F00E02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62382" w14:textId="3FDD536A" w:rsidR="00F00E02" w:rsidRDefault="00883B40" w:rsidP="00F00E02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83B40" w:rsidRPr="00FB3EB4" w14:paraId="79C7058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06276FC" w14:textId="292CF665" w:rsidR="00883B40" w:rsidRPr="006259CD" w:rsidRDefault="00883B40" w:rsidP="00883B4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cfgi_prev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B9B02" w14:textId="7E3221F7" w:rsidR="00883B40" w:rsidRPr="001472FE" w:rsidRDefault="00883B40" w:rsidP="00883B40">
            <w:pPr>
              <w:pStyle w:val="TableCellBody"/>
              <w:rPr>
                <w:szCs w:val="20"/>
              </w:rPr>
            </w:pPr>
            <w:r w:rsidRPr="00F00E02">
              <w:rPr>
                <w:szCs w:val="20"/>
              </w:rPr>
              <w:t>Continuous Frozen Ground Index</w:t>
            </w:r>
            <w:r>
              <w:rPr>
                <w:szCs w:val="20"/>
              </w:rPr>
              <w:t xml:space="preserve"> from previous time step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6022" w14:textId="1D0DA54A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2F257" w14:textId="2F8AD609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A79BFE" w14:textId="7C41DC0D" w:rsidR="00883B40" w:rsidRDefault="00883B40" w:rsidP="00883B4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83571" w14:textId="05A3D530" w:rsidR="00883B40" w:rsidRDefault="00883B40" w:rsidP="00883B4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6E4B54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131B96" w14:textId="4047EA24" w:rsidR="001A16AF" w:rsidRPr="006259CD" w:rsidRDefault="001A16AF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delta_volyr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612C5" w14:textId="1D13FEC4" w:rsidR="001A16AF" w:rsidRPr="001472FE" w:rsidRDefault="001A16AF" w:rsidP="001A16AF">
            <w:pPr>
              <w:pStyle w:val="TableCellBody"/>
              <w:rPr>
                <w:szCs w:val="20"/>
              </w:rPr>
            </w:pPr>
            <w:r w:rsidRPr="001A16AF">
              <w:rPr>
                <w:szCs w:val="20"/>
              </w:rPr>
              <w:t xml:space="preserve">Year total volume change for each glacier, indexed by </w:t>
            </w:r>
            <w:r w:rsidRPr="001A16AF">
              <w:rPr>
                <w:i/>
                <w:iCs/>
                <w:szCs w:val="20"/>
              </w:rPr>
              <w:t>glacr_tag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B0221" w14:textId="6620D346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DA1C6" w14:textId="156C07C8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41772" w14:textId="74AE50A9" w:rsidR="001A16AF" w:rsidRDefault="001A16AF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46D8B" w14:textId="5E595343" w:rsidR="001A16AF" w:rsidRDefault="001A16AF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16AF" w:rsidRPr="00FB3EB4" w14:paraId="380238A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71C4B0" w14:textId="2A652950" w:rsidR="001A16AF" w:rsidRPr="006259CD" w:rsidRDefault="00AE0ABB" w:rsidP="001A16A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ela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39CFC" w14:textId="704BEB5D" w:rsidR="001A16AF" w:rsidRPr="001472FE" w:rsidRDefault="00AE0ABB" w:rsidP="001A16AF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HRU number at ELA corresponding to each top in each glacier, </w:t>
            </w:r>
            <w:r w:rsidR="00BB45CE">
              <w:rPr>
                <w:szCs w:val="20"/>
              </w:rPr>
              <w:t>N</w:t>
            </w:r>
            <w:r w:rsidRPr="00BB45CE">
              <w:rPr>
                <w:szCs w:val="20"/>
              </w:rPr>
              <w:t>tp</w:t>
            </w:r>
            <w:r w:rsidRPr="00AE0ABB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FA2B91" w14:textId="570E16FD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6201B" w14:textId="1BC8A0AF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EAA21E" w14:textId="1FA92517" w:rsidR="001A16AF" w:rsidRDefault="00AE0ABB" w:rsidP="001A16A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A51D6" w14:textId="240EC584" w:rsidR="001A16AF" w:rsidRDefault="00AE0ABB" w:rsidP="001A16A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55891BB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187FDD" w14:textId="11193265" w:rsidR="00AE0ABB" w:rsidRPr="006259CD" w:rsidRDefault="00AE0ABB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frozen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EDF570" w14:textId="54B515F4" w:rsidR="00AE0ABB" w:rsidRPr="001472FE" w:rsidRDefault="00AE0ABB" w:rsidP="00AE0ABB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>Flag for frozen ground</w:t>
            </w:r>
            <w:r w:rsidR="003601A7">
              <w:rPr>
                <w:szCs w:val="20"/>
              </w:rPr>
              <w:t xml:space="preserve"> for each </w:t>
            </w:r>
            <w:r w:rsidR="003601A7" w:rsidRPr="00F819CF">
              <w:rPr>
                <w:szCs w:val="20"/>
              </w:rPr>
              <w:t>HRU</w:t>
            </w:r>
            <w:r w:rsidRPr="00AE0ABB">
              <w:rPr>
                <w:szCs w:val="20"/>
              </w:rPr>
              <w:t xml:space="preserve"> (0=no;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8D59" w14:textId="14D057E4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46A00" w14:textId="17C88838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732D3C" w14:textId="031E7D47" w:rsidR="00AE0ABB" w:rsidRDefault="00AE0ABB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B2938" w14:textId="43B8B15C" w:rsidR="00AE0ABB" w:rsidRDefault="00AE0ABB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frozen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AE0ABB" w:rsidRPr="00FB3EB4" w14:paraId="4776875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AB6FE6" w14:textId="6963286F" w:rsidR="00AE0ABB" w:rsidRPr="006259CD" w:rsidRDefault="00D653AD" w:rsidP="00AE0AB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0BA32" w14:textId="48C8D84E" w:rsidR="00AE0ABB" w:rsidRPr="001472FE" w:rsidRDefault="00D653AD" w:rsidP="00AE0ABB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Area of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402E2" w14:textId="16230F36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F4F19" w14:textId="051625EE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A585D" w14:textId="7E2A7206" w:rsidR="00AE0ABB" w:rsidRDefault="00D653AD" w:rsidP="00AE0AB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CAFF1" w14:textId="52EFDDDC" w:rsidR="00AE0ABB" w:rsidRDefault="00D653AD" w:rsidP="00AE0AB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25FB5F5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CF2954" w14:textId="3651A7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gl_ice_melt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15B93" w14:textId="5365A32D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ice (firn) melt coming out of terminus of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2EB00" w14:textId="595B97F2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E153F" w14:textId="4DA90171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D1FF35" w14:textId="3455E9B6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86EB2" w14:textId="688854A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7D89661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2C34" w14:textId="32CD6C7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88441" w14:textId="25EFDD75" w:rsidR="00D653AD" w:rsidRPr="001472FE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Cumulative mass balance for each glacier since start day,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8C0" w14:textId="204A740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4A066" w14:textId="63523A1C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0A29F1" w14:textId="7FC7C1D8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F7E7ED" w14:textId="713C8A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60677BE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FC30A3" w14:textId="7721AD9A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2CB0E" w14:textId="2E1220FB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Yearly mass balance for each glacier, indexed by </w:t>
            </w:r>
            <w:r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4E360" w14:textId="312B4E6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E3CD7E" w14:textId="656C694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F18AA" w14:textId="03E26ED4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0CF3" w14:textId="5DB17AEC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5A70960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D6C9D3" w14:textId="4489B547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gl_top_melt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96224" w14:textId="61EEA1B8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 xml:space="preserve">Amount of glacier surface melt (snow, ice, rain) coming out of terminus of glacier, indexed by </w:t>
            </w:r>
            <w:r w:rsidR="009A1161" w:rsidRPr="00D653AD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EBA7" w14:textId="3556AD19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B20C9" w14:textId="593B736B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5A4ED" w14:textId="58C7B9D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4CCC6" w14:textId="013080FD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D653AD" w:rsidRPr="00FB3EB4" w14:paraId="42A311BA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4AD94" w14:textId="7C492A44" w:rsidR="00D653AD" w:rsidRPr="006259CD" w:rsidRDefault="00D653AD" w:rsidP="00D653A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glacier_frac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FBA7" w14:textId="7E2B6FBC" w:rsidR="00D653AD" w:rsidRPr="00D653AD" w:rsidRDefault="00D653AD" w:rsidP="00D653AD">
            <w:pPr>
              <w:pStyle w:val="TableCellBody"/>
              <w:rPr>
                <w:szCs w:val="20"/>
              </w:rPr>
            </w:pPr>
            <w:r w:rsidRPr="00D653AD">
              <w:rPr>
                <w:szCs w:val="20"/>
              </w:rPr>
              <w:t>Fraction of glaciation (0=none; 1=100%)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A1D4C" w14:textId="42A40E2B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2A81A" w14:textId="7D3E9062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C7CFD3" w14:textId="2F98FDD3" w:rsidR="00D653AD" w:rsidRDefault="00D653AD" w:rsidP="00D653A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CBE72" w14:textId="1B4E6457" w:rsidR="00D653AD" w:rsidRDefault="00D653AD" w:rsidP="00D653A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9F097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324259" w14:textId="2247049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7FDD1" w14:textId="49DD88BB" w:rsidR="00F819CF" w:rsidRPr="00D653AD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0F838" w14:textId="377ABA3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F4627" w14:textId="2ECD32B8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B2F66D" w14:textId="334EB46D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4662D" w14:textId="6D6C8174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6657AD92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175406" w14:textId="1ADA153C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glacr_5avsnow1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F5015" w14:textId="52D34573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010AB" w14:textId="1DDBDC9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C3E32" w14:textId="16AAC92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AE858" w14:textId="30F3A2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04C31" w14:textId="0DAA1CF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E3DD66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7D8EFE" w14:textId="6D111CF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37612" w14:textId="0E1C2C9D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Current 5-yr average summer (June July Aug)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57B89" w14:textId="71D909EF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11F4C" w14:textId="5946B853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9AA68FF" w14:textId="0E56197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AD5EF" w14:textId="181BB1B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1A44CDF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037D76" w14:textId="381CB2F8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glacr_air_5avtemp1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0FCA5" w14:textId="69E842B9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First 5-yr average summer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192B8B" w14:textId="07D3C62B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85906" w14:textId="0119F635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6C19BD" w14:textId="1245E58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44A57" w14:textId="2662EE3E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7E1C7C8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C30B67" w14:textId="289CE406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glacr_air_deltemp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991010" w14:textId="0E549C2F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air temperature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Pr="00F819CF">
              <w:rPr>
                <w:szCs w:val="20"/>
              </w:rPr>
              <w:t>HRU</w:t>
            </w:r>
            <w:r w:rsidR="00A23CDC">
              <w:rPr>
                <w:szCs w:val="20"/>
              </w:rPr>
              <w:t>s</w:t>
            </w:r>
            <w:r w:rsidRPr="00F819CF">
              <w:rPr>
                <w:szCs w:val="20"/>
              </w:rPr>
              <w:t xml:space="preserve">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9FEA5" w14:textId="3848DEC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7ADFB3" w14:textId="5E980A28" w:rsid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E4B51D" w14:textId="09CA7667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E044" w14:textId="372D070A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17FDA2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063F55" w14:textId="37F8063F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glacr_albedo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B8A63A" w14:textId="03C538F8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>Ice surface albedo or the fraction of radiation reflected from the icepack surface for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CDCCC6" w14:textId="4F38463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58945" w14:textId="7822B259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 w:rsidRPr="00F819CF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DFDE87" w14:textId="57FD2523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8BF4D" w14:textId="2586928C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F819CF" w:rsidRPr="00FB3EB4" w14:paraId="225D60A0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83F0CF" w14:textId="6539B21E" w:rsidR="00F819CF" w:rsidRPr="006259CD" w:rsidRDefault="00F819CF" w:rsidP="00F819C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glacr_delsnow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9E382" w14:textId="75D63C16" w:rsidR="00F819CF" w:rsidRPr="00F819CF" w:rsidRDefault="00F819CF" w:rsidP="00F819CF">
            <w:pPr>
              <w:pStyle w:val="TableCellBody"/>
              <w:rPr>
                <w:szCs w:val="20"/>
              </w:rPr>
            </w:pPr>
            <w:r w:rsidRPr="00F819CF">
              <w:rPr>
                <w:szCs w:val="20"/>
              </w:rPr>
              <w:t xml:space="preserve">Change in 5-yr average snow over glacier or </w:t>
            </w:r>
            <w:r w:rsidR="00BB45CE" w:rsidRPr="00024FDB">
              <w:rPr>
                <w:szCs w:val="20"/>
              </w:rPr>
              <w:t>glacierette</w:t>
            </w:r>
            <w:r w:rsidR="00BB45CE">
              <w:rPr>
                <w:szCs w:val="20"/>
              </w:rPr>
              <w:t xml:space="preserve"> </w:t>
            </w:r>
            <w:r w:rsidR="003601A7">
              <w:rPr>
                <w:szCs w:val="20"/>
              </w:rPr>
              <w:t xml:space="preserve">for each </w:t>
            </w:r>
            <w:r w:rsidRPr="00F819CF">
              <w:rPr>
                <w:szCs w:val="20"/>
              </w:rPr>
              <w:t>HRU from first</w:t>
            </w:r>
            <w:r>
              <w:rPr>
                <w:szCs w:val="20"/>
              </w:rPr>
              <w:t xml:space="preserve">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9AF72" w14:textId="30C4A317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C6B40" w14:textId="58149A62" w:rsidR="00F819CF" w:rsidRP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inches/year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B50FE" w14:textId="6EA6EAF9" w:rsidR="00F819CF" w:rsidRDefault="00F819CF" w:rsidP="00F819C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ED27A" w14:textId="14913CA3" w:rsidR="00F819CF" w:rsidRDefault="00F819CF" w:rsidP="00F819C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3601A7" w:rsidRPr="00FB3EB4" w14:paraId="39528ED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81A156" w14:textId="17C77943" w:rsidR="003601A7" w:rsidRPr="006259CD" w:rsidRDefault="003601A7" w:rsidP="003601A7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glacr_elev_init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7435F" w14:textId="575D5B4F" w:rsidR="003601A7" w:rsidRPr="00F819CF" w:rsidRDefault="003601A7" w:rsidP="003601A7">
            <w:pPr>
              <w:pStyle w:val="TableCellBody"/>
              <w:rPr>
                <w:szCs w:val="20"/>
              </w:rPr>
            </w:pPr>
            <w:r w:rsidRPr="003601A7">
              <w:rPr>
                <w:szCs w:val="20"/>
              </w:rPr>
              <w:t xml:space="preserve">Glacier surface elevation mean over </w:t>
            </w:r>
            <w:r>
              <w:rPr>
                <w:szCs w:val="20"/>
              </w:rPr>
              <w:t xml:space="preserve">each </w:t>
            </w:r>
            <w:r w:rsidRPr="003601A7">
              <w:rPr>
                <w:szCs w:val="20"/>
              </w:rPr>
              <w:t>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07944" w14:textId="7F28915C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B8F2CD" w14:textId="5BCAAB92" w:rsidR="003601A7" w:rsidRPr="003601A7" w:rsidRDefault="003601A7" w:rsidP="003601A7">
            <w:pPr>
              <w:pStyle w:val="tablecell-centered"/>
              <w:rPr>
                <w:b/>
                <w:bCs/>
                <w:szCs w:val="20"/>
              </w:rPr>
            </w:pPr>
            <w:r w:rsidRPr="003601A7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479F28" w14:textId="664F0D49" w:rsidR="003601A7" w:rsidRDefault="003601A7" w:rsidP="003601A7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17E99" w14:textId="01BDA574" w:rsidR="003601A7" w:rsidRDefault="003601A7" w:rsidP="003601A7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0FE2384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141726" w14:textId="2003D66A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C90178" w14:textId="35B9ED56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Evaporation and sublimation from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A2B51" w14:textId="7B404427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C8A48" w14:textId="6B83929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1CD6B" w14:textId="319B7F9A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2C82" w14:textId="357AFB35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2736196F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083259" w14:textId="1298FF2F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806808" w14:textId="0E88C82D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Glacier melt and rain from HRU to stream network, only nonzero at termini HRUs and snowfield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3E3BB" w14:textId="4E73F5E2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5B31" w14:textId="73F52006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 w:rsidRPr="00113593">
              <w:rPr>
                <w:szCs w:val="20"/>
              </w:rPr>
              <w:t>inches 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8B53F8" w14:textId="079EA192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143E2" w14:textId="54FDC1AA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13593" w:rsidRPr="00FB3EB4" w14:paraId="66E88BC8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FF56E3" w14:textId="4B6B5325" w:rsidR="00113593" w:rsidRPr="006259CD" w:rsidRDefault="00113593" w:rsidP="001135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glacr_freeh2o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51171" w14:textId="240EBC9E" w:rsidR="00113593" w:rsidRPr="003601A7" w:rsidRDefault="00113593" w:rsidP="00113593">
            <w:pPr>
              <w:pStyle w:val="TableCellBody"/>
              <w:rPr>
                <w:szCs w:val="20"/>
              </w:rPr>
            </w:pPr>
            <w:r w:rsidRPr="00113593">
              <w:rPr>
                <w:szCs w:val="20"/>
              </w:rPr>
              <w:t>Storage of free liquid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AE0C3" w14:textId="6D9372C9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D61F8" w14:textId="4CA770CB" w:rsidR="00113593" w:rsidRPr="003601A7" w:rsidRDefault="00113593" w:rsidP="00113593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44BBA" w14:textId="4E9F0B9D" w:rsidR="00113593" w:rsidRDefault="00113593" w:rsidP="001135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9CFE0" w14:textId="468D6724" w:rsidR="00113593" w:rsidRDefault="00113593" w:rsidP="001135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4146D1" w:rsidRPr="00FB3EB4" w14:paraId="0F8329A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D84BB4" w14:textId="7BE7F0A3" w:rsidR="004146D1" w:rsidRPr="006259CD" w:rsidRDefault="004146D1" w:rsidP="004146D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lastRenderedPageBreak/>
              <w:t>glacr_freeh2o_capm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D123B" w14:textId="21D7F724" w:rsidR="004146D1" w:rsidRPr="003601A7" w:rsidRDefault="004146D1" w:rsidP="004146D1">
            <w:pPr>
              <w:pStyle w:val="TableCellBody"/>
              <w:rPr>
                <w:szCs w:val="20"/>
              </w:rPr>
            </w:pPr>
            <w:r w:rsidRPr="004146D1">
              <w:rPr>
                <w:szCs w:val="20"/>
              </w:rPr>
              <w:t>Free-water holding capacity of glacier ice, changes to 0 if active layer melts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331B" w14:textId="5A45B7CD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6C34" w14:textId="423558F5" w:rsidR="004146D1" w:rsidRPr="003601A7" w:rsidRDefault="004146D1" w:rsidP="004146D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5DAEC1" w14:textId="575BBA99" w:rsidR="004146D1" w:rsidRDefault="004146D1" w:rsidP="004146D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5EDDE" w14:textId="75126C86" w:rsidR="004146D1" w:rsidRDefault="004146D1" w:rsidP="004146D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686EBF2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2C01B" w14:textId="05116A90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0C87E" w14:textId="459EE577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Heat deficit, amount of heat necessary to make the glacier snowpack isothermal at 0 degrees Celsius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846D7" w14:textId="44546D1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815E" w14:textId="385352AE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Langleys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49D622" w14:textId="7F25872E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87CD" w14:textId="5DBFDD5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15E7B2D3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15A368" w14:textId="59074CEE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AB441" w14:textId="500819A1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 xml:space="preserve">Density of the icepack on each glacier HRU, </w:t>
            </w:r>
            <w:r w:rsidR="00BB45CE" w:rsidRPr="00521A29">
              <w:rPr>
                <w:szCs w:val="20"/>
              </w:rPr>
              <w:t>hard coded</w:t>
            </w:r>
            <w:r w:rsidRPr="00521A29">
              <w:rPr>
                <w:szCs w:val="20"/>
              </w:rPr>
              <w:t xml:space="preserve"> to equal 0.917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21BF9" w14:textId="1A3F4D40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EAC2" w14:textId="5491A8EB" w:rsidR="00521A29" w:rsidRDefault="00521A29" w:rsidP="00521A29">
            <w:pPr>
              <w:pStyle w:val="tablecell-centered"/>
              <w:rPr>
                <w:szCs w:val="20"/>
              </w:rPr>
            </w:pPr>
            <w:r w:rsidRPr="00521A29">
              <w:rPr>
                <w:szCs w:val="20"/>
              </w:rPr>
              <w:t>gm/cm3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C6035E" w14:textId="0BB062D0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C26C1" w14:textId="08CB6D81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D910B55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5ECA2" w14:textId="08B00739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glacr_pk_depth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A7DF" w14:textId="254CBF1C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Depth of icepack on each glacier HRU, make essentially infinite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BBF26" w14:textId="5C2BDABA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50E3EF" w14:textId="1972F6F3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44F41C" w14:textId="64D10F19" w:rsidR="00521A29" w:rsidRDefault="00885AF2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59710" w14:textId="2D0CB2A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32DF8B21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66A32A" w14:textId="2FD9487D" w:rsidR="00521A29" w:rsidRPr="006259CD" w:rsidRDefault="00521A29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glacr_pk_ice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8E410C" w14:textId="13F0EA2E" w:rsidR="00521A29" w:rsidRPr="003601A7" w:rsidRDefault="00521A29" w:rsidP="00521A29">
            <w:pPr>
              <w:pStyle w:val="TableCellBody"/>
              <w:rPr>
                <w:szCs w:val="20"/>
              </w:rPr>
            </w:pPr>
            <w:r w:rsidRPr="00521A29">
              <w:rPr>
                <w:szCs w:val="20"/>
              </w:rPr>
              <w:t>Storage of frozen water in the icepack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24B72" w14:textId="5F392327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4FF0D" w14:textId="2E068256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E956C3" w14:textId="0755EABD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43CA" w14:textId="061B0944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521A29" w:rsidRPr="00FB3EB4" w14:paraId="239D5D84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07FD1DC" w14:textId="1F88AC29" w:rsidR="00521A29" w:rsidRPr="006259CD" w:rsidRDefault="00EF3661" w:rsidP="00521A2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glacr_pk_temp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2C462" w14:textId="21EDBFDB" w:rsidR="00521A29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Temperature of the glacier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4A6D0" w14:textId="5DA34B7E" w:rsidR="00521A29" w:rsidRDefault="00EF3661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050C8" w14:textId="0B877F2F" w:rsidR="00521A29" w:rsidRDefault="00EF3661" w:rsidP="00521A29">
            <w:pPr>
              <w:pStyle w:val="tablecell-centered"/>
              <w:rPr>
                <w:szCs w:val="20"/>
              </w:rPr>
            </w:pPr>
            <w:r w:rsidRPr="00EF3661"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77CC9E" w14:textId="07241D02" w:rsidR="00521A29" w:rsidRDefault="00521A29" w:rsidP="00521A2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19992" w14:textId="0F7985FC" w:rsidR="00521A29" w:rsidRDefault="00521A29" w:rsidP="00521A2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EF3661" w:rsidRPr="00FB3EB4" w14:paraId="783E9D3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F1E45F" w14:textId="642984E8" w:rsidR="00EF3661" w:rsidRPr="006259CD" w:rsidRDefault="00EF3661" w:rsidP="00EF36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glacr_pkwater_ante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2D598" w14:textId="4C713CBB" w:rsidR="00EF3661" w:rsidRPr="003601A7" w:rsidRDefault="00EF3661" w:rsidP="00EF3661">
            <w:pPr>
              <w:pStyle w:val="TableCellBody"/>
              <w:rPr>
                <w:szCs w:val="20"/>
              </w:rPr>
            </w:pPr>
            <w:r w:rsidRPr="00EF3661">
              <w:rPr>
                <w:szCs w:val="20"/>
              </w:rPr>
              <w:t>Antecedent 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91431" w14:textId="6FE70630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86BD3" w14:textId="0CE54724" w:rsidR="00EF3661" w:rsidRPr="003601A7" w:rsidRDefault="00EF3661" w:rsidP="00EF3661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FD5731" w14:textId="1A57F361" w:rsidR="00EF3661" w:rsidRDefault="00885AF2" w:rsidP="00EF36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06CEF7" w14:textId="79B367AE" w:rsidR="00EF3661" w:rsidRDefault="00EF3661" w:rsidP="00EF36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3579990D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30AB" w14:textId="72CB3387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glacr_pkwater_equiv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BDB34" w14:textId="452ED9B7" w:rsidR="001A0FCA" w:rsidRPr="003601A7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Icepack water equivalent on each glacier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50D85" w14:textId="689B59EC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04608F" w14:textId="2AD598DD" w:rsidR="001A0FCA" w:rsidRPr="003601A7" w:rsidRDefault="001A0FCA" w:rsidP="001A0FCA">
            <w:pPr>
              <w:pStyle w:val="tablecell-centered"/>
              <w:rPr>
                <w:b/>
                <w:bCs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94575" w14:textId="6C805196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A8EEC" w14:textId="0611495D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743682AC" w14:textId="77777777" w:rsidTr="005A5F0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7B97E35" w14:textId="29EEB541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B8987" w14:textId="1C9305D0" w:rsidR="001A0FCA" w:rsidRPr="00F819CF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Previous glacier pack water equivalent plus new ice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7C474" w14:textId="2E60D9DB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4869C3" w14:textId="54926BB7" w:rsidR="001A0FCA" w:rsidRPr="00F819CF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0E2C97" w14:textId="13BD3D10" w:rsidR="001A0FCA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17305" w14:textId="4BD68123" w:rsidR="001A0FCA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1A0FCA" w:rsidRPr="00FB3EB4" w14:paraId="6A27A7E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66CBD2" w14:textId="79D644F2" w:rsidR="001A0FCA" w:rsidRPr="006259CD" w:rsidRDefault="006259CD" w:rsidP="001A0FCA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glacr_pst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A5EF30" w14:textId="30462FE2" w:rsidR="001A0FCA" w:rsidRPr="00FB3EB4" w:rsidRDefault="006259CD" w:rsidP="001A0FCA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While </w:t>
            </w:r>
            <w:r w:rsidR="00BB45CE" w:rsidRPr="006259CD">
              <w:rPr>
                <w:szCs w:val="20"/>
              </w:rPr>
              <w:t>an</w:t>
            </w:r>
            <w:r w:rsidRPr="006259CD">
              <w:rPr>
                <w:szCs w:val="20"/>
              </w:rPr>
              <w:t xml:space="preserve"> icepack exists, </w:t>
            </w:r>
            <w:r w:rsidRPr="00C6463B">
              <w:rPr>
                <w:i/>
                <w:iCs/>
                <w:szCs w:val="20"/>
              </w:rPr>
              <w:t>glacr_pst</w:t>
            </w:r>
            <w:r w:rsidRPr="006259CD">
              <w:rPr>
                <w:szCs w:val="20"/>
              </w:rPr>
              <w:t xml:space="preserve"> tracks the maximum ice water equivalent of that icepack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5CB3F" w14:textId="09F42AE4" w:rsidR="001A0FCA" w:rsidRPr="00FB3EB4" w:rsidRDefault="001A0FCA" w:rsidP="001A0FCA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2FC50" w14:textId="771E2492" w:rsidR="001A0FCA" w:rsidRPr="00FB3EB4" w:rsidRDefault="001A0FCA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0F66D64" w14:textId="39BAA701" w:rsidR="001A0FCA" w:rsidRPr="00FB3EB4" w:rsidRDefault="00885AF2" w:rsidP="001A0FCA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F777D" w14:textId="483513F5" w:rsidR="001A0FCA" w:rsidRDefault="001A0FCA" w:rsidP="001A0FCA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20F7C8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EE5A5F" w14:textId="0AED635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glacr_slope_init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0DC666" w14:textId="2CDAE8D1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>Glacier surface slope mean over HRU at initiation extrapolating to 100% glacierized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139BB" w14:textId="016D99E3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08C61" w14:textId="374AB2DD" w:rsidR="006259CD" w:rsidRPr="006259CD" w:rsidRDefault="006259CD" w:rsidP="006259CD">
            <w:pPr>
              <w:pStyle w:val="tablecell-centered"/>
              <w:rPr>
                <w:b/>
                <w:bCs/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665017" w14:textId="069BC36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B36BA" w14:textId="20A51786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259CD" w:rsidRPr="00FB3EB4" w14:paraId="056D246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8CE8D5" w14:textId="0874748A" w:rsidR="006259CD" w:rsidRPr="006259CD" w:rsidRDefault="006259CD" w:rsidP="006259CD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6259CD">
              <w:rPr>
                <w:bCs/>
                <w:i/>
                <w:iCs/>
                <w:szCs w:val="20"/>
                <w:highlight w:val="red"/>
              </w:rPr>
              <w:t>glacr_tag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CEA3B" w14:textId="0674FE97" w:rsidR="006259CD" w:rsidRPr="00FB3EB4" w:rsidRDefault="006259CD" w:rsidP="006259CD">
            <w:pPr>
              <w:pStyle w:val="TableCellBody"/>
              <w:rPr>
                <w:szCs w:val="20"/>
              </w:rPr>
            </w:pPr>
            <w:r w:rsidRPr="006259CD">
              <w:rPr>
                <w:szCs w:val="20"/>
              </w:rPr>
              <w:t xml:space="preserve">Identifies which glacier </w:t>
            </w:r>
            <w:r w:rsidR="00C6463B">
              <w:rPr>
                <w:szCs w:val="20"/>
              </w:rPr>
              <w:t>each</w:t>
            </w:r>
            <w:r w:rsidRPr="006259CD">
              <w:rPr>
                <w:szCs w:val="20"/>
              </w:rPr>
              <w:t xml:space="preserve"> HRU belongs 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28B6A" w14:textId="1574BEE2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B1AE6" w14:textId="6533572E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73EF01" w14:textId="3D5569B2" w:rsidR="006259CD" w:rsidRDefault="006259CD" w:rsidP="006259CD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4C02D" w14:textId="1A429C0D" w:rsidR="006259CD" w:rsidRDefault="006259CD" w:rsidP="006259CD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4C0EA89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B489B" w14:textId="3A02FE8E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glacrb_melt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19FB" w14:textId="2CCFFE03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Glacier basal melt, goes to soil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A8A72" w14:textId="3B97E47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3690" w14:textId="2A25AADA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inches/day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03BF4" w14:textId="5F72DF80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8F367" w14:textId="54F51A53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5A9F562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B61013" w14:textId="43856951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glacrcov_area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97CB" w14:textId="0741FDCF" w:rsidR="00024FDB" w:rsidRPr="00FB3EB4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 xml:space="preserve">Ice-covered area on each glacier HRU or HRU with glacierette at start of </w:t>
            </w:r>
            <w:r>
              <w:rPr>
                <w:szCs w:val="20"/>
              </w:rPr>
              <w:t xml:space="preserve">time </w:t>
            </w:r>
            <w:r w:rsidRPr="00024FDB">
              <w:rPr>
                <w:szCs w:val="20"/>
              </w:rPr>
              <w:t>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3405B" w14:textId="2699A628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8B569" w14:textId="1FD23A94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42229" w14:textId="4FBFDB09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F4E65" w14:textId="0E42C99B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34C3EB1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E03D56" w14:textId="5BEC6B34" w:rsidR="00024FDB" w:rsidRPr="008F05FF" w:rsidRDefault="00024FDB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glacrmelt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9DE7F4" w14:textId="6D48499A" w:rsidR="00024FDB" w:rsidRPr="00024FDB" w:rsidRDefault="00024FDB" w:rsidP="00024FDB">
            <w:pPr>
              <w:pStyle w:val="TableCellBody"/>
              <w:rPr>
                <w:szCs w:val="20"/>
              </w:rPr>
            </w:pPr>
            <w:r w:rsidRPr="00024FDB">
              <w:rPr>
                <w:szCs w:val="20"/>
              </w:rPr>
              <w:t>Melt from icepack on each glacier HRU, includes rain water that does not absorb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D86212" w14:textId="5698C66E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70BA1" w14:textId="3E01442D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5C5F714" w14:textId="51A1407F" w:rsidR="00024FDB" w:rsidRDefault="00024FDB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4A111" w14:textId="32343349" w:rsidR="00024FDB" w:rsidRDefault="00024FDB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024FDB" w:rsidRPr="00FB3EB4" w14:paraId="6B4401F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A311F9" w14:textId="47C37224" w:rsidR="00024FDB" w:rsidRPr="008F05FF" w:rsidRDefault="00885AF2" w:rsidP="00024FDB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glnet_ar_delta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F55DD0" w14:textId="0BF56492" w:rsidR="00024FDB" w:rsidRPr="00024FDB" w:rsidRDefault="00885AF2" w:rsidP="00024FDB">
            <w:pPr>
              <w:pStyle w:val="TableCellBody"/>
              <w:rPr>
                <w:szCs w:val="20"/>
              </w:rPr>
            </w:pPr>
            <w:r w:rsidRPr="00885AF2">
              <w:rPr>
                <w:szCs w:val="20"/>
              </w:rPr>
              <w:t xml:space="preserve">Sum of area change of each glacier since start year, indexed by </w:t>
            </w:r>
            <w:r w:rsidRPr="00885AF2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CE52F" w14:textId="53DE9F92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0EFC6" w14:textId="5EE4565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4B6582" w14:textId="3B09940E" w:rsidR="00024FDB" w:rsidRDefault="00885AF2" w:rsidP="00024FDB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1F941" w14:textId="2B032F58" w:rsidR="00024FDB" w:rsidRDefault="00885AF2" w:rsidP="00024FDB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4450939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AF4CE9" w14:textId="28185848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6619B" w14:textId="45EE3CDA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Fraction of snow field (too small for glacier dynamics)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B64C8" w14:textId="0B791350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60EAB" w14:textId="3EE6A52D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FD90F0" w14:textId="3F92CDA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005C" w14:textId="343C1E4F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37093" w:rsidRPr="00FB3EB4" w14:paraId="153441F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ACC13A" w14:textId="1E2CB3EB" w:rsidR="00937093" w:rsidRPr="008F05FF" w:rsidRDefault="00937093" w:rsidP="00937093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glrette_melt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7D86DE" w14:textId="6C9A0FDF" w:rsidR="00937093" w:rsidRPr="00024FDB" w:rsidRDefault="00937093" w:rsidP="00937093">
            <w:pPr>
              <w:pStyle w:val="TableCellBody"/>
              <w:rPr>
                <w:szCs w:val="20"/>
              </w:rPr>
            </w:pPr>
            <w:r w:rsidRPr="00937093">
              <w:rPr>
                <w:szCs w:val="20"/>
              </w:rPr>
              <w:t>Amount of glacierette surface melt (snow, ice, rain) from an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BC059" w14:textId="51E6FA76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FEFE09" w14:textId="25236832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6461BB" w14:textId="5A610C25" w:rsidR="00937093" w:rsidRDefault="00937093" w:rsidP="00937093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62131" w14:textId="0163804A" w:rsidR="00937093" w:rsidRDefault="00937093" w:rsidP="00937093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8F05FF" w:rsidRPr="00FB3EB4" w14:paraId="1D23DE35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76776F" w14:textId="132C250C" w:rsidR="008F05FF" w:rsidRPr="008F05FF" w:rsidRDefault="008F05FF" w:rsidP="008F05FF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8F05FF">
              <w:rPr>
                <w:bCs/>
                <w:i/>
                <w:iCs/>
                <w:szCs w:val="20"/>
                <w:highlight w:val="red"/>
              </w:rPr>
              <w:t>hru_elev_ts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0C6D3" w14:textId="39B82903" w:rsidR="008F05FF" w:rsidRPr="00024FDB" w:rsidRDefault="008F05FF" w:rsidP="008F05FF">
            <w:pPr>
              <w:pStyle w:val="TableCellBody"/>
              <w:rPr>
                <w:szCs w:val="20"/>
              </w:rPr>
            </w:pPr>
            <w:r w:rsidRPr="008F05FF">
              <w:rPr>
                <w:szCs w:val="20"/>
              </w:rPr>
              <w:t>HRU elevation for timestep, which can change for glaciers</w:t>
            </w:r>
            <w:r>
              <w:rPr>
                <w:szCs w:val="20"/>
              </w:rPr>
              <w:t xml:space="preserve">; used in computations in modules: </w:t>
            </w:r>
            <w:r w:rsidRPr="008F05FF">
              <w:rPr>
                <w:rFonts w:ascii="Courier New" w:hAnsi="Courier New" w:cs="Courier New"/>
                <w:szCs w:val="20"/>
              </w:rPr>
              <w:t>ide_dist,</w:t>
            </w:r>
            <w:r>
              <w:rPr>
                <w:szCs w:val="20"/>
              </w:rPr>
              <w:t xml:space="preserve"> </w:t>
            </w:r>
            <w:r w:rsidRPr="008F05FF">
              <w:rPr>
                <w:rFonts w:ascii="Courier New" w:hAnsi="Courier New" w:cs="Courier New"/>
                <w:szCs w:val="20"/>
              </w:rPr>
              <w:t>xyz_dist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precip_laps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temp_1sta</w:t>
            </w:r>
            <w:r>
              <w:rPr>
                <w:szCs w:val="20"/>
              </w:rPr>
              <w:t xml:space="preserve">, </w:t>
            </w:r>
            <w:r w:rsidRPr="008F05FF">
              <w:rPr>
                <w:rFonts w:ascii="Courier New" w:hAnsi="Courier New" w:cs="Courier New"/>
                <w:szCs w:val="20"/>
              </w:rPr>
              <w:t>temp_laps</w:t>
            </w:r>
            <w:r>
              <w:rPr>
                <w:szCs w:val="20"/>
              </w:rPr>
              <w:t>, and</w:t>
            </w:r>
            <w:r w:rsidRPr="008F05FF">
              <w:rPr>
                <w:rFonts w:ascii="Courier New" w:hAnsi="Courier New" w:cs="Courier New"/>
                <w:szCs w:val="20"/>
              </w:rPr>
              <w:t xml:space="preserve"> temp_dist2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85CE7" w14:textId="28AA62D5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0D1FF" w14:textId="0556F266" w:rsidR="008F05FF" w:rsidRDefault="008F05FF" w:rsidP="008F05FF">
            <w:pPr>
              <w:pStyle w:val="tablecell-centered"/>
              <w:rPr>
                <w:szCs w:val="20"/>
              </w:rPr>
            </w:pPr>
            <w:r w:rsidRPr="006259CD">
              <w:rPr>
                <w:b/>
                <w:bCs/>
                <w:szCs w:val="20"/>
              </w:rPr>
              <w:t>elev_units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4519CC" w14:textId="0D030F4F" w:rsidR="008F05FF" w:rsidRDefault="008F05FF" w:rsidP="008F05FF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922F" w14:textId="613D4436" w:rsidR="008F05FF" w:rsidRDefault="008F05FF" w:rsidP="008F05FF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00DF093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BFD754" w14:textId="63E41F1C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hru_glres_melt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8E93" w14:textId="1AA318CA" w:rsidR="006E3BC0" w:rsidRPr="00024FDB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Amount of glacier surface melt (snow, ice, rain) from an HRU that goes into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E8E2B" w14:textId="191E231A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EF9F" w14:textId="343559B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E658519" w14:textId="7DC0717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FDDDD" w14:textId="066EC7B4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1CD5256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F3B545" w14:textId="2273BA23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hru_mb_yrcumul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7DC997" w14:textId="00C639CD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Mass balance for a glacier HRU, cumulative for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ABA889" w14:textId="109463CC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D3ADB" w14:textId="27C536E4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77A80C" w14:textId="4714C728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69F96" w14:textId="62EFFB89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4C67793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94CA97" w14:textId="5AC63620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hru_mb_yrend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D0C6D" w14:textId="2041E08C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HRU mass balance at end of previous hydrological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277F5" w14:textId="7B3D6FA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0BAFC" w14:textId="7EF1E216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122C3E" w14:textId="75B395AE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380012" w14:textId="6D5064BB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5D69F99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55AA20" w14:textId="4A357079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hru_slope_ts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6C631F" w14:textId="38DD6B66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HRU slope for timestep, which can change for glaciers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35968" w14:textId="60CCFC91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9A6A6" w14:textId="33022503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EB0D2B" w14:textId="7452B1DD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64DC72" w14:textId="40354E7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6E3BC0" w:rsidRPr="00FB3EB4" w14:paraId="6ACD354F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8B17ED" w14:textId="414DCA6B" w:rsidR="006E3BC0" w:rsidRPr="00541F21" w:rsidRDefault="006E3BC0" w:rsidP="006E3BC0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541F21">
              <w:rPr>
                <w:bCs/>
                <w:i/>
                <w:iCs/>
                <w:szCs w:val="20"/>
                <w:highlight w:val="red"/>
              </w:rPr>
              <w:t>ikeep_gl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219199" w14:textId="79E14845" w:rsidR="006E3BC0" w:rsidRPr="00FB3EB4" w:rsidRDefault="006E3BC0" w:rsidP="006E3BC0">
            <w:pPr>
              <w:pStyle w:val="TableCellBody"/>
              <w:rPr>
                <w:szCs w:val="20"/>
              </w:rPr>
            </w:pPr>
            <w:r w:rsidRPr="006E3BC0">
              <w:rPr>
                <w:szCs w:val="20"/>
              </w:rPr>
              <w:t>Glacier integer variables keeping from first yea</w:t>
            </w:r>
            <w:r w:rsidR="00C6463B">
              <w:rPr>
                <w:szCs w:val="20"/>
              </w:rPr>
              <w:t>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B84C1" w14:textId="68BB41CE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0C8B7" w14:textId="6B9C3820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A0DDD7" w14:textId="43B6F201" w:rsidR="006E3BC0" w:rsidRDefault="006E3BC0" w:rsidP="006E3BC0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2DEA" w14:textId="580F56A3" w:rsidR="006E3BC0" w:rsidRDefault="006E3BC0" w:rsidP="006E3BC0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44C6B359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61ED8F" w14:textId="6E02ACBA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lastRenderedPageBreak/>
              <w:t>keep_gl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36954" w14:textId="0A60F3D6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Glacier real variables keeping from first year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CA850" w14:textId="3CEB9605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1D503" w14:textId="1F80A558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5A6A9" w14:textId="1FCFBFA2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781AE" w14:textId="7FF77FA4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998EE68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96BF5D" w14:textId="2338B6E3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nhrugl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381D31" w14:textId="5BFA8DA3" w:rsidR="00751ED9" w:rsidRPr="00FB3EB4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Number of at least partially glacierized HRUs at initiation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4A271" w14:textId="7A626869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88106" w14:textId="2C4C721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9A90F4" w14:textId="0BC0BBA3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B7CF4F" w14:textId="7BEB1E4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1DEEC3F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8662708" w14:textId="32D613F4" w:rsidR="00751ED9" w:rsidRPr="00751ED9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751ED9">
              <w:rPr>
                <w:bCs/>
                <w:i/>
                <w:iCs/>
                <w:szCs w:val="20"/>
                <w:highlight w:val="red"/>
              </w:rPr>
              <w:t>ode_glacrva_coef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F426D0" w14:textId="586DABCE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Estimate of </w:t>
            </w:r>
            <w:r w:rsidRPr="00C6463B">
              <w:rPr>
                <w:b/>
                <w:bCs/>
                <w:szCs w:val="20"/>
              </w:rPr>
              <w:t>glacrva_coef</w:t>
            </w:r>
            <w:r w:rsidRPr="00751ED9">
              <w:rPr>
                <w:szCs w:val="20"/>
              </w:rPr>
              <w:t xml:space="preserve"> from ODE basal topography of each glacier, indexed by </w:t>
            </w:r>
            <w:r w:rsidRPr="00751ED9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81C94A" w14:textId="77777777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3D98D" w14:textId="01663443" w:rsidR="00751ED9" w:rsidRDefault="00751ED9" w:rsidP="00751ED9">
            <w:pPr>
              <w:pStyle w:val="tablecell-centered"/>
              <w:rPr>
                <w:szCs w:val="20"/>
              </w:rPr>
            </w:pPr>
            <w:r w:rsidRPr="00751ED9">
              <w:rPr>
                <w:szCs w:val="20"/>
              </w:rPr>
              <w:t>m**(3-2*</w:t>
            </w:r>
            <w:r w:rsidRPr="00751ED9">
              <w:rPr>
                <w:b/>
                <w:bCs/>
                <w:szCs w:val="20"/>
              </w:rPr>
              <w:t>glacrva_exp</w:t>
            </w:r>
            <w:r w:rsidRPr="00751ED9">
              <w:rPr>
                <w:szCs w:val="20"/>
              </w:rPr>
              <w:t>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8DBC81" w14:textId="2388D346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5893E" w14:textId="531DEE02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751ED9" w:rsidRPr="00FB3EB4" w14:paraId="2A9463E4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3CEB6F" w14:textId="51E55FC6" w:rsidR="00751ED9" w:rsidRPr="009A1161" w:rsidRDefault="00751ED9" w:rsidP="00751ED9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order_flowline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0E7FA" w14:textId="3DC0FFD5" w:rsidR="00751ED9" w:rsidRPr="00751ED9" w:rsidRDefault="00751ED9" w:rsidP="00751ED9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 xml:space="preserve">Order </w:t>
            </w:r>
            <w:r w:rsidR="00C6463B">
              <w:rPr>
                <w:szCs w:val="20"/>
              </w:rPr>
              <w:t xml:space="preserve">of </w:t>
            </w:r>
            <w:r w:rsidRPr="00751ED9">
              <w:rPr>
                <w:szCs w:val="20"/>
              </w:rPr>
              <w:t xml:space="preserve">flowlines </w:t>
            </w:r>
            <w:r w:rsidR="00C6463B">
              <w:rPr>
                <w:szCs w:val="20"/>
              </w:rPr>
              <w:t xml:space="preserve">that </w:t>
            </w:r>
            <w:r w:rsidRPr="00751ED9">
              <w:rPr>
                <w:szCs w:val="20"/>
              </w:rPr>
              <w:t xml:space="preserve">belong together as glaciers, </w:t>
            </w:r>
            <w:r w:rsidR="00BB45CE">
              <w:rPr>
                <w:szCs w:val="20"/>
              </w:rPr>
              <w:t>Ntp</w:t>
            </w:r>
            <w:r w:rsidRPr="00751ED9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035D1" w14:textId="36CB5C70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D5E27" w14:textId="32A6168C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A1E618" w14:textId="28BBB4E1" w:rsidR="00751ED9" w:rsidRDefault="00751ED9" w:rsidP="00751ED9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4FE17" w14:textId="4416E22C" w:rsidR="00751ED9" w:rsidRDefault="00751ED9" w:rsidP="00751ED9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220F91" w:rsidRPr="00FB3EB4" w14:paraId="184DE426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ABC07C" w14:textId="13BFCFD9" w:rsidR="00220F91" w:rsidRPr="009A1161" w:rsidRDefault="00220F91" w:rsidP="00220F9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prev_area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42465" w14:textId="55E8DF8E" w:rsidR="00220F91" w:rsidRPr="00751ED9" w:rsidRDefault="00220F91" w:rsidP="00220F91">
            <w:pPr>
              <w:pStyle w:val="TableCellBody"/>
              <w:rPr>
                <w:szCs w:val="20"/>
              </w:rPr>
            </w:pPr>
            <w:r w:rsidRPr="00220F91">
              <w:rPr>
                <w:szCs w:val="20"/>
              </w:rPr>
              <w:t xml:space="preserve">Previous year glacier-covered area above </w:t>
            </w:r>
            <w:r w:rsidR="00C6463B">
              <w:rPr>
                <w:szCs w:val="20"/>
              </w:rPr>
              <w:t>each</w:t>
            </w:r>
            <w:r w:rsidRPr="00220F91">
              <w:rPr>
                <w:szCs w:val="20"/>
              </w:rPr>
              <w:t xml:space="preserve"> HRU where all branches of the glacier are included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F51E3D" w14:textId="378B44D8" w:rsidR="00220F91" w:rsidRDefault="009A116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nhru, nglres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60B6A" w14:textId="282B3C1D" w:rsidR="00220F91" w:rsidRDefault="00220F91" w:rsidP="00220F9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>inches square</w:t>
            </w:r>
            <w:r>
              <w:rPr>
                <w:szCs w:val="20"/>
              </w:rPr>
              <w:t>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40A1B8" w14:textId="45CB0B7C" w:rsidR="00220F91" w:rsidRDefault="00220F91" w:rsidP="00220F9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89033B" w14:textId="6049AABD" w:rsidR="00220F91" w:rsidRDefault="00220F91" w:rsidP="00220F9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A8F3ED2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02D5AEB" w14:textId="7656A90B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5C29D" w14:textId="3885ED02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7C153" w14:textId="6FF450F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06125" w14:textId="1F86B761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EBBA08" w14:textId="32170B4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CACD5" w14:textId="0527F81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B55ACFC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A99BAB" w14:textId="56C1EE24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prev_outi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C5F850" w14:textId="070E5F6C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Antecedent outflow of the 3 reservoirs in each glacier for only ice (firn) melt, indexed by </w:t>
            </w:r>
            <w:r>
              <w:rPr>
                <w:i/>
                <w:iCs/>
                <w:szCs w:val="20"/>
              </w:rPr>
              <w:t>g</w:t>
            </w:r>
            <w:r w:rsidRPr="009A1161">
              <w:rPr>
                <w:i/>
                <w:iCs/>
                <w:szCs w:val="20"/>
              </w:rPr>
              <w:t>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40561" w14:textId="58BF615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F3ECB" w14:textId="410703B4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8C273" w14:textId="4525DED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85AF1" w14:textId="0DBD24D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2EA450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4F9992" w14:textId="179BEE03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prev_vol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33B46" w14:textId="2217007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Previous volume of each glacier, indexed by </w:t>
            </w:r>
            <w:r w:rsidRPr="009A1161">
              <w:rPr>
                <w:i/>
                <w:iCs/>
                <w:szCs w:val="20"/>
              </w:rPr>
              <w:t>glacr_tag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BFFA" w14:textId="00D476C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2A19B" w14:textId="71DE119A" w:rsidR="009A1161" w:rsidRDefault="009A1161" w:rsidP="009A1161">
            <w:pPr>
              <w:pStyle w:val="tablecell-centered"/>
              <w:rPr>
                <w:szCs w:val="20"/>
              </w:rPr>
            </w:pPr>
            <w:r w:rsidRPr="00220F91">
              <w:rPr>
                <w:szCs w:val="20"/>
              </w:rPr>
              <w:t xml:space="preserve">inches </w:t>
            </w:r>
            <w:r>
              <w:rPr>
                <w:szCs w:val="20"/>
              </w:rPr>
              <w:t>cubed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DE6B3C" w14:textId="6F56223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C4B1EB" w14:textId="71F8416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DBC0B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247CF" w14:textId="4C8A871D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term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99163" w14:textId="30EA1F00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terminus of each glacier,</w:t>
            </w:r>
            <w:r w:rsidR="00BB45CE">
              <w:rPr>
                <w:szCs w:val="20"/>
              </w:rPr>
              <w:t xml:space="preserve"> Ngl</w:t>
            </w:r>
            <w:r w:rsidRPr="009A1161">
              <w:rPr>
                <w:szCs w:val="20"/>
              </w:rPr>
              <w:t xml:space="preserve">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B5DDA" w14:textId="530EB2E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C5AB3" w14:textId="75F262A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904B17" w14:textId="6EBF312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D5E76" w14:textId="59FB793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65F03A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D45F23" w14:textId="6990270A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8BE4" w14:textId="26F3426A" w:rsidR="009A1161" w:rsidRPr="00751ED9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>HRU number at tops of each glacier, Ntp of these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A34A" w14:textId="627F04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124B" w14:textId="3DD99B5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09ADE" w14:textId="60295F53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20566" w14:textId="1F65A04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DD2567" w14:textId="77777777" w:rsidTr="009A1161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DC9EC8" w14:textId="7BAF8328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 w:rsidRPr="009A1161">
              <w:rPr>
                <w:bCs/>
                <w:i/>
                <w:iCs/>
                <w:szCs w:val="20"/>
                <w:highlight w:val="red"/>
              </w:rPr>
              <w:t>top_tag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C44BFB" w14:textId="13BAA1E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Identifies which glacier top </w:t>
            </w:r>
            <w:r w:rsidR="00C6463B">
              <w:rPr>
                <w:szCs w:val="20"/>
              </w:rPr>
              <w:t>each</w:t>
            </w:r>
            <w:r w:rsidRPr="009A1161">
              <w:rPr>
                <w:szCs w:val="20"/>
              </w:rPr>
              <w:t xml:space="preserve"> HRU is fed by. If =</w:t>
            </w:r>
            <w:r>
              <w:rPr>
                <w:szCs w:val="20"/>
              </w:rPr>
              <w:t xml:space="preserve"> </w:t>
            </w:r>
            <w:r w:rsidRPr="009A1161">
              <w:rPr>
                <w:szCs w:val="20"/>
              </w:rPr>
              <w:t>-1, then has multiple feeders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39042" w14:textId="474DED80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21708" w14:textId="139D31F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9A6CD7" w14:textId="1092FB9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E5344" w14:textId="2B91AAF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3FE191" w14:textId="77777777" w:rsidTr="001A0FCA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72256" w14:textId="6BC9ECA2" w:rsidR="009A1161" w:rsidRPr="009A1161" w:rsidRDefault="009A1161" w:rsidP="009A1161">
            <w:pPr>
              <w:pStyle w:val="TableCellBody"/>
              <w:rPr>
                <w:bCs/>
                <w:i/>
                <w:iCs/>
                <w:szCs w:val="20"/>
                <w:highlight w:val="red"/>
              </w:rPr>
            </w:pPr>
            <w:r>
              <w:rPr>
                <w:bCs/>
                <w:i/>
                <w:iCs/>
                <w:szCs w:val="20"/>
                <w:highlight w:val="red"/>
              </w:rPr>
              <w:t>yrdays5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D301B" w14:textId="38BA962B" w:rsidR="009A1161" w:rsidRPr="009A1161" w:rsidRDefault="009A1161" w:rsidP="009A1161">
            <w:pPr>
              <w:pStyle w:val="TableCellBody"/>
              <w:rPr>
                <w:szCs w:val="20"/>
              </w:rPr>
            </w:pPr>
            <w:r w:rsidRPr="009A1161">
              <w:rPr>
                <w:szCs w:val="20"/>
              </w:rPr>
              <w:t xml:space="preserve">Number of days since last </w:t>
            </w:r>
            <w:r w:rsidR="00BB45CE" w:rsidRPr="009A1161">
              <w:rPr>
                <w:szCs w:val="20"/>
              </w:rPr>
              <w:t>5-year</w:t>
            </w:r>
            <w:r w:rsidRPr="009A1161">
              <w:rPr>
                <w:szCs w:val="20"/>
              </w:rPr>
              <w:t xml:space="preserve"> mark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B672E" w14:textId="54BE0333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234B6" w14:textId="6F5FCF4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days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D24A0" w14:textId="0AED05B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2E74A" w14:textId="4201270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glacier</w:t>
            </w:r>
            <w:r w:rsidRPr="0026218A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CF0CA78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9D1B3F0" w14:textId="77777777" w:rsidR="009A1161" w:rsidRDefault="009A1161" w:rsidP="009A1161">
            <w:pPr>
              <w:pStyle w:val="TableSpanner"/>
            </w:pPr>
            <w:r>
              <w:t>Evapotranspiration</w:t>
            </w:r>
          </w:p>
        </w:tc>
      </w:tr>
      <w:tr w:rsidR="009A1161" w:rsidRPr="00FB3EB4" w14:paraId="4CC6CBE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C940DA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B772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737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737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6DC9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4F4F8" w14:textId="23753D1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E73F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890F6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basin_actet_mo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1660C" w14:textId="57ED05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</w:t>
            </w:r>
            <w:r>
              <w:rPr>
                <w:szCs w:val="20"/>
              </w:rPr>
              <w:t xml:space="preserve">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49C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86E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818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5E95" w14:textId="39D27EC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3EB9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D67DBC" w14:textId="3F91B84C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29C3E" w14:textId="594105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0D59C" w14:textId="239FC01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F8868" w14:textId="42995C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C0C33E" w14:textId="107961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0EE39D" w14:textId="1B9CA1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7AA56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FA5347" w14:textId="292E363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basin_actet_yr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59B1D2" w14:textId="3B0A6A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actual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795C4" w14:textId="4226D9F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936D3" w14:textId="6784B41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92674" w14:textId="68FCDA1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94F5E7" w14:textId="4748D15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4B37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8505B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basin_dprst_evap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37E4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surface 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708B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57E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E440D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911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D3FF8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9D7622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9AC2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fall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E17A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F3AF1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C4E30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655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2831026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942A0" w14:textId="6FD2848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basin_humidity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FDF3CE" w14:textId="691FAF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humidity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EED18" w14:textId="3A57D1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A8199" w14:textId="7C16AE20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EC5D6E">
              <w:rPr>
                <w:szCs w:val="20"/>
              </w:rPr>
              <w:t>percentage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2A6FD2" w14:textId="2F9889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0AFB1" w14:textId="69790A6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>,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483DAA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</w:t>
            </w:r>
            <w:r w:rsidRPr="00483DAA">
              <w:rPr>
                <w:szCs w:val="20"/>
              </w:rPr>
              <w:t>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2CB9B0F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2DE27B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564C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from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E6E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792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727B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3F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207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C5D94D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basin_lakeevap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2E515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evaporation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24B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7BA2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EE1D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81A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426599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35690A" w14:textId="34670ADF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B5EC7" w14:textId="7018E10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evaporation from the canopy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FD056" w14:textId="057CD4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83720" w14:textId="21027C9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CD7B632" w14:textId="77719E0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56166" w14:textId="5CC8DDE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3472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3471B0" w14:textId="20F5623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FA4533" w14:textId="6692230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B4AF" w14:textId="21B81D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95A7F" w14:textId="2F442F8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421611A" w14:textId="65DF12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6E74E" w14:textId="39E548D4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266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4758A2" w14:textId="19ADCBAD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02EF1" w14:textId="0F5758B5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 xml:space="preserve">Total simulation basin </w:t>
            </w:r>
            <w:r w:rsidRPr="00FB3EB4">
              <w:rPr>
                <w:szCs w:val="20"/>
              </w:rPr>
              <w:t>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5C991" w14:textId="1A22CC0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7660" w14:textId="43FA19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840B48" w14:textId="6CAF93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18ACB" w14:textId="26B82C2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777B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EDF00D" w14:textId="1599B2F6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basin_intcp_evap_yr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F2FA9" w14:textId="24F2C6F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</w:t>
            </w:r>
            <w:r w:rsidRPr="00FB3EB4">
              <w:rPr>
                <w:szCs w:val="20"/>
              </w:rPr>
              <w:t xml:space="preserve">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interception evaporation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459DC" w14:textId="08A3094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8233D" w14:textId="71A6A4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5CBE97" w14:textId="20FB20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88231" w14:textId="5D2177E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CB5D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5DD8CE1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basin_perv_et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7268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AA0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64611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ECF2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078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96C20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BBF1D0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389B7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11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69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9F78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11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704C5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09ED6FF" w14:textId="77777777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lastRenderedPageBreak/>
              <w:t>basin_potet_mo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AB48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D5C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3BA9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F3FA0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C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87134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25ABE9" w14:textId="3DC472B8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0BE18" w14:textId="06FBB3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97E41" w14:textId="5E5DAC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D4DCB" w14:textId="4ABEB5F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9E37D7" w14:textId="1156B5D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11DCF" w14:textId="468AEA6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061833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407668" w14:textId="47B37A53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basin_potet_yr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B5DA8" w14:textId="417A738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area-weighted average potential 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4C2C2" w14:textId="7B9696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06652" w14:textId="5B12551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E20319" w14:textId="6956D99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DAF79" w14:textId="43E5B92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4F264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D4E949" w14:textId="6151D7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basin_snowevap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6640C" w14:textId="63795EE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evaporation and sublimation</w:t>
            </w:r>
            <w:r>
              <w:rPr>
                <w:szCs w:val="20"/>
              </w:rPr>
              <w:t xml:space="preserve"> from snowpack</w:t>
            </w:r>
            <w:r w:rsidRPr="001472FE">
              <w:rPr>
                <w:szCs w:val="20"/>
              </w:rPr>
              <w:t xml:space="preserve"> </w:t>
            </w:r>
            <w:r w:rsidRPr="001472FE">
              <w:rPr>
                <w:szCs w:val="20"/>
                <w:highlight w:val="red"/>
              </w:rPr>
              <w:t>(not including glacier)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E1A0" w14:textId="334EAEE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4729E" w14:textId="6C99B59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DF9C7" w14:textId="5FD7D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43417" w14:textId="76319D4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AB09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92DCC7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A05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spring frost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3FE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9D958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E3EF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9BF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F72D0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930C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basin_swale_et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3263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ET from swale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183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6DD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E90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691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F1C7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B5330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22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anywhere in the basin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B28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9B2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CF43D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880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B8537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CA79BE" w14:textId="2319BA0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basin_windspeed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D4E03" w14:textId="10C78F7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wind speed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6705B" w14:textId="5D8D1DA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10D6D" w14:textId="65BE471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B374DA">
              <w:rPr>
                <w:szCs w:val="20"/>
                <w:highlight w:val="magenta"/>
              </w:rPr>
              <w:t>meters per second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4CFB8A" w14:textId="4707A75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AE162" w14:textId="337BA0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 or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</w:p>
        </w:tc>
      </w:tr>
      <w:tr w:rsidR="009A1161" w:rsidRPr="00FB3EB4" w14:paraId="0F78A49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245652" w14:textId="7302D282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dprst_evap_hru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05EC8" w14:textId="79F2EDC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0F413" w14:textId="54620D4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705971" w14:textId="50A3BD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4040A" w14:textId="34A8A7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BBD21F" w14:textId="453432DE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9D61B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8F458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fall_frost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6A5C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first killing frost of the fall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A7C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34B5E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DF27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39E2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4753E7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DB6A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FDB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C7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6CA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A0A5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C62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158F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E44CC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hru_et_yr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6221C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Yearly area-weighted average actual ET for each HRU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6544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D616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1F367E" w14:textId="300C91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A337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  <w:szCs w:val="20"/>
              </w:rPr>
              <w:t>print_freq</w:t>
            </w:r>
            <w:r>
              <w:rPr>
                <w:b/>
                <w:szCs w:val="20"/>
              </w:rPr>
              <w:t xml:space="preserve"> </w:t>
            </w:r>
            <w:r w:rsidRPr="0034492B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064B8B">
              <w:rPr>
                <w:rFonts w:ascii="Courier New" w:hAnsi="Courier New" w:cs="Courier New"/>
                <w:szCs w:val="20"/>
              </w:rPr>
              <w:t>2</w:t>
            </w:r>
          </w:p>
        </w:tc>
      </w:tr>
      <w:tr w:rsidR="009A1161" w:rsidRPr="00FB3EB4" w14:paraId="5A82CD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C2BF23" w14:textId="38B812A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hru_intcpevap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2B94E1" w14:textId="08AF8F1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B5C9E" w14:textId="5212499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D1447" w14:textId="229D07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FE3CC" w14:textId="7D258E7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2FA8D" w14:textId="24D6486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A2F2B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D710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A2F27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C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E5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FC7D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0AD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353B4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AB8D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intcp_evap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07D2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from the canopy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E736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ED4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3D652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AC1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7CFF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4173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06B07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evaporation from each lake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B99B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50A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D9106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61C0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nlake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1CEF8D2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6D05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pan_evap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6F5C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Pan evaporation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0D0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nevap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1D9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47765D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A551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nevap 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CF19B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07E32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perv_actet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A2D11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Actual ET from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815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D02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AA4F7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697F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6CF06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DA03A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CA16E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C4B9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DC7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4613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3819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F78F4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F4684E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481A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FD73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0F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196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479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3F1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73F8E9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potet_rechr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D6EB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Potential ET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CA5F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6CB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F748B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B2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E80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E0044B" w14:textId="18AD7527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perv_avail_et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11A22A" w14:textId="517409B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Unsatisfied ET available to the capillary reservoir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6F4E7" w14:textId="6BA5CCA8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E4558" w14:textId="52A929B0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670B86" w14:textId="3EB12B11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1E341" w14:textId="2DCDF4C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15AFA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1F6F1" w14:textId="2E3207F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EC5D6E">
              <w:rPr>
                <w:rStyle w:val="Variable"/>
                <w:color w:val="auto"/>
                <w:sz w:val="20"/>
                <w:szCs w:val="20"/>
              </w:rPr>
              <w:t>seginc_potet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45A7" w14:textId="6B7C5B8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Area-weighted average pot</w:t>
            </w:r>
            <w:r w:rsidRPr="00FB3EB4">
              <w:rPr>
                <w:szCs w:val="20"/>
              </w:rPr>
              <w:t xml:space="preserve">ential ET for each </w:t>
            </w:r>
            <w:r>
              <w:rPr>
                <w:szCs w:val="20"/>
              </w:rPr>
              <w:t>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C0A28" w14:textId="68EE8B2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E8F5A" w14:textId="1F8B30F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0DE3C0D" w14:textId="2D0C8A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C5D6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B275B9" w14:textId="014B3D0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strmflow_module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01C919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B1696" w14:textId="73B0DFD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snow_evap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E3FF9" w14:textId="6388E53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sublimation from snowpack on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D9183C" w14:textId="15CF722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39B66" w14:textId="525A70C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ED7D95" w14:textId="72A611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79BB0" w14:textId="6809DC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A0CC4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3E7BB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spring_frost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C16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The solar date (number of days after winter solstice) of the last killing frost of the spring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8EC9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1FBD6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solar date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E71D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525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model_mode </w:t>
            </w:r>
            <w:r>
              <w:rPr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szCs w:val="20"/>
              </w:rPr>
              <w:t>FROST</w:t>
            </w:r>
          </w:p>
        </w:tc>
      </w:tr>
      <w:tr w:rsidR="009A1161" w:rsidRPr="00FB3EB4" w14:paraId="51C26DE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C95C7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E172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actual ET from associated HRUs to </w:t>
            </w:r>
            <w:r w:rsidRPr="00FB3EB4">
              <w:rPr>
                <w:szCs w:val="20"/>
              </w:rPr>
              <w:lastRenderedPageBreak/>
              <w:t>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A202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0903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F98BD0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9BB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A043AB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00549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BA45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potential ET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DAA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82B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0314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441F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E20F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C39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swale_actet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B03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Evaporation from the gravity and preferential-flow reservoirs that exceeds </w:t>
            </w:r>
            <w:r w:rsidRPr="00FB3EB4">
              <w:rPr>
                <w:b/>
                <w:szCs w:val="20"/>
              </w:rPr>
              <w:t>sat_threshold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F06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F57C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A99A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56F7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6B30D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75B9A94" w14:textId="7840171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tempc_dewpt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5E539" w14:textId="571A7845" w:rsidR="009A1161" w:rsidRPr="00FB3EB4" w:rsidRDefault="00C6463B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</w:t>
            </w:r>
            <w:r w:rsidR="009A1161">
              <w:rPr>
                <w:szCs w:val="20"/>
              </w:rPr>
              <w:t>ir temperature at dew point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7A427" w14:textId="374D484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17450" w14:textId="4E625D1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37FC8C" w14:textId="35EDD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07EBE" w14:textId="1284B900" w:rsidR="009A1161" w:rsidRPr="001E6965" w:rsidRDefault="009A1161" w:rsidP="009A1161">
            <w:pPr>
              <w:pStyle w:val="TableCellBody"/>
              <w:jc w:val="center"/>
              <w:rPr>
                <w:rFonts w:ascii="Courier New" w:hAnsi="Courier New" w:cs="Courier New"/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6E147A5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051AFD" w14:textId="0DBD4553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transp_on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94A6D" w14:textId="31193E9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Flag indicating whether transpiration is occurring (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  <w:r w:rsidRPr="00FB3EB4">
              <w:rPr>
                <w:szCs w:val="20"/>
              </w:rPr>
              <w:t xml:space="preserve">=no; </w:t>
            </w:r>
            <w:r>
              <w:rPr>
                <w:rFonts w:ascii="Courier New" w:hAnsi="Courier New" w:cs="Courier New"/>
                <w:szCs w:val="20"/>
              </w:rPr>
              <w:t>1</w:t>
            </w:r>
            <w:r w:rsidRPr="00FB3EB4">
              <w:rPr>
                <w:szCs w:val="20"/>
              </w:rPr>
              <w:t>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34BB" w14:textId="308324F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8AA99" w14:textId="322DBFBE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45800E" w14:textId="2021B5B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E7612" w14:textId="4844F13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D68FF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6652F" w14:textId="5F6D429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unused_potet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9204" w14:textId="7DA0DEB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Unsatisfied potential evapotranspiration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8A67" w14:textId="1F8D0B5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48148" w14:textId="00F8E2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7B0AEA1" w14:textId="6702C1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8198C" w14:textId="6FD4070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F07968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7E006C" w14:textId="57FCF60E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vp_actual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2E1AA" w14:textId="1E784DA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Actual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7F39A" w14:textId="0846EB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214D" w14:textId="23C3DCC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8F7650" w14:textId="2BF92F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AD845" w14:textId="7C7C4314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522AFF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EE232" w14:textId="2AAF6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85468" w14:textId="26E3789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Saturation vapor pressure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AF51F" w14:textId="7F963B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9A69DA" w14:textId="416B22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1DB7D87" w14:textId="46126B8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B79C3" w14:textId="4917BC9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BDD7C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548CC" w14:textId="7ACCBC88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vp_slope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6B6B8" w14:textId="1B69B06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Slope of saturation vapor pressure versus air temperature curve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C6704" w14:textId="40A066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8EACF" w14:textId="648B56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kilopascals/degrees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4BF52" w14:textId="507B17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C8880" w14:textId="73A4CCF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et_module </w:t>
            </w:r>
            <w:r w:rsidRPr="008538D9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1E6965">
              <w:rPr>
                <w:rFonts w:ascii="Courier New" w:hAnsi="Courier New" w:cs="Courier New"/>
                <w:szCs w:val="20"/>
              </w:rPr>
              <w:t>potet_pm</w:t>
            </w:r>
            <w:r>
              <w:rPr>
                <w:szCs w:val="20"/>
              </w:rPr>
              <w:t xml:space="preserve">, </w:t>
            </w:r>
            <w:r w:rsidRPr="001E6965">
              <w:rPr>
                <w:rFonts w:ascii="Courier New" w:hAnsi="Courier New" w:cs="Courier New"/>
                <w:szCs w:val="20"/>
                <w:highlight w:val="green"/>
              </w:rPr>
              <w:t>potet_pm_sta</w:t>
            </w:r>
            <w:r>
              <w:rPr>
                <w:szCs w:val="20"/>
              </w:rPr>
              <w:t xml:space="preserve">, or </w:t>
            </w:r>
            <w:r w:rsidRPr="00255C93">
              <w:rPr>
                <w:rFonts w:ascii="Courier New" w:hAnsi="Courier New" w:cs="Courier New"/>
                <w:szCs w:val="20"/>
                <w:highlight w:val="green"/>
              </w:rPr>
              <w:t>potet_pt</w:t>
            </w:r>
          </w:p>
        </w:tc>
      </w:tr>
      <w:tr w:rsidR="009A1161" w:rsidRPr="00FB3EB4" w14:paraId="04C079D1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0E758D" w14:textId="77777777" w:rsidR="009A1161" w:rsidRDefault="009A1161" w:rsidP="009A1161">
            <w:pPr>
              <w:pStyle w:val="TableSpanner"/>
            </w:pPr>
            <w:r>
              <w:t>Hortonian surface runoff, infiltration, and impervious storage</w:t>
            </w:r>
          </w:p>
        </w:tc>
      </w:tr>
      <w:tr w:rsidR="009A1161" w:rsidRPr="00FB3EB4" w14:paraId="5E7370E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0E075D" w14:textId="03FD6782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D5CB8" w14:textId="45E8159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AC1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ACA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58EB8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0810B" w14:textId="2EB4589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71A0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0ACEC5" w14:textId="0F1C00B1" w:rsidR="009A1161" w:rsidRPr="0007320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07320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cap_upflow_max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B1CE7" w14:textId="405342D8" w:rsidR="009A1161" w:rsidRPr="00073205" w:rsidRDefault="009A1161" w:rsidP="009A1161">
            <w:pPr>
              <w:pStyle w:val="TableCellBody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Maximum infiltration and any cascading interflow and Dunnian surface runoff that can be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0B2BF" w14:textId="55382951" w:rsidR="009A1161" w:rsidRPr="0007320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07320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6015D" w14:textId="6695E1E3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7EF433" w14:textId="1F07BD06" w:rsidR="009A1161" w:rsidRPr="0007320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6B10D5" w14:textId="06EB56D1" w:rsidR="009A1161" w:rsidRPr="0007320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073205">
              <w:rPr>
                <w:strike/>
                <w:szCs w:val="20"/>
              </w:rPr>
              <w:t>always</w:t>
            </w:r>
          </w:p>
        </w:tc>
      </w:tr>
      <w:tr w:rsidR="009A1161" w:rsidRPr="00FB3EB4" w14:paraId="57D9A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C9EAA" w14:textId="0D6E35EB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FDD69" w14:textId="58172F5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F682" w14:textId="0C810F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6D2AF" w14:textId="4E39A01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DD6E5A" w14:textId="13C0585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1FF4" w14:textId="550AF43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E7E4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AA5294" w14:textId="7617E1A6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2EDD97" w14:textId="0D3893EB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Dunnian 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7E449" w14:textId="4E8F6687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DBD3A" w14:textId="6E5D1FCF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4514BCF" w14:textId="059A2F14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63A10" w14:textId="21F65C42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6C87A0C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27078" w14:textId="124F8193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cascade_interflow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616A2A" w14:textId="0F2AA2F9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Cascading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27F92" w14:textId="71BAD144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4EFF9" w14:textId="26FB215B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87034A" w14:textId="0B3B5915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613EF" w14:textId="2280C1B9" w:rsidR="009A1161" w:rsidRPr="00596CF5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96CF5">
              <w:rPr>
                <w:b/>
                <w:strike/>
              </w:rPr>
              <w:t xml:space="preserve">cascade_flag </w:t>
            </w:r>
            <w:r w:rsidRPr="00596CF5">
              <w:rPr>
                <w:strike/>
              </w:rPr>
              <w:t xml:space="preserve">= </w:t>
            </w:r>
            <w:r w:rsidRPr="00596CF5">
              <w:rPr>
                <w:rFonts w:ascii="Courier New" w:hAnsi="Courier New" w:cs="Courier New"/>
                <w:strike/>
              </w:rPr>
              <w:t xml:space="preserve">1 </w:t>
            </w:r>
            <w:r w:rsidRPr="00596CF5">
              <w:rPr>
                <w:strike/>
              </w:rPr>
              <w:t xml:space="preserve">and </w:t>
            </w:r>
            <w:r w:rsidRPr="00596CF5">
              <w:rPr>
                <w:b/>
                <w:strike/>
              </w:rPr>
              <w:t xml:space="preserve">ncascade </w:t>
            </w:r>
            <w:r w:rsidRPr="00596CF5">
              <w:rPr>
                <w:strike/>
              </w:rPr>
              <w:t xml:space="preserve">&gt; </w:t>
            </w:r>
            <w:r w:rsidRPr="00596CF5">
              <w:rPr>
                <w:rFonts w:ascii="Courier New" w:hAnsi="Courier New" w:cs="Courier New"/>
                <w:strike/>
              </w:rPr>
              <w:t>0</w:t>
            </w:r>
          </w:p>
        </w:tc>
      </w:tr>
      <w:tr w:rsidR="009A1161" w:rsidRPr="00FB3EB4" w14:paraId="14182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E04201" w14:textId="210EBE84" w:rsidR="009A1161" w:rsidRPr="00A4596B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4596B">
              <w:rPr>
                <w:rStyle w:val="Variable"/>
                <w:color w:val="auto"/>
                <w:sz w:val="20"/>
                <w:szCs w:val="20"/>
              </w:rPr>
              <w:t>basin_contrib_fraction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50D350" w14:textId="4DAF9D87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contributing area of the pervious area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791AF" w14:textId="653B1A2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2CB673" w14:textId="27667F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602561" w14:textId="222C2E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6DEA5" w14:textId="140BB6E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875DC5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DBFACC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53499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B32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FEAA4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D81A0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C228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A627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9348D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basin_hortonian_lakes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5DC8A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Hortonian surface runoff to lakes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78E2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44B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05BAB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9F55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73FED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46675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753F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on impervious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5DF38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3EA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5002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C59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819C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8297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E9AE6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the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3A55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D0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0637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CA42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E7A06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6710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2977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86F9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DCDC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5BD73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BE1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66411D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02723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411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891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9A6E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B3945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F04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E77C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0DADE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basin_sroff_down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5BC0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3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8E82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73BC1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DB72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6B45B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D790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BEB5B7" w14:textId="04F053D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E0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4C27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4A8D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F26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700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EF30B8" w14:textId="2E60511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basin_sroff_tot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2D012C" w14:textId="37E8411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>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2D844" w14:textId="274041F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7F7607" w14:textId="672FC72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DFD5C3" w14:textId="2EF7C08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89744" w14:textId="71A24FC3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D9F17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170E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763C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D9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503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7609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B6E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486E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7CCF8B" w14:textId="33C84A1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2D57E" w14:textId="25CF007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basin</w:t>
            </w:r>
            <w:r w:rsidRPr="00FB3EB4">
              <w:rPr>
                <w:szCs w:val="20"/>
              </w:rPr>
              <w:t xml:space="preserve"> area-weighted average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5465A" w14:textId="115294B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89CAC" w14:textId="28206AD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6FF523E" w14:textId="7EAF16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2F39B" w14:textId="1E0DF46F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8FCC9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12714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15A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impervious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ED3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540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5A33A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C134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EE98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C1DED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EAD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surface runoff from pervious areas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98831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97D8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81165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8B8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DB0BF2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FD86F8B" w14:textId="166C55F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contrib_fraction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C08E8" w14:textId="1E027C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Contributing area of each HRU pervious area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2E64DA" w14:textId="7A280E89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FDE5B" w14:textId="6DC28E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6216C2" w14:textId="00AD2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F82E" w14:textId="0BF0E8A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CBB23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5A48CA" w14:textId="29F6C07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A75A4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reaching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E468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249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C8B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12F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C3EA9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3AF40B" w14:textId="698DA181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hortonian</w:t>
            </w:r>
            <w:r w:rsidRPr="00FB3EB4">
              <w:rPr>
                <w:rStyle w:val="Variable"/>
                <w:color w:val="auto"/>
                <w:sz w:val="20"/>
                <w:szCs w:val="20"/>
              </w:rPr>
              <w:t>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B12E8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lakes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3A7E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DD44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4EBC6" w14:textId="5EED69D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5F82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7B61E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5C6D1B" w14:textId="195197B0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hru_frac_perv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29426" w14:textId="6A350BC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Fraction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A72DC" w14:textId="10116D8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541D4" w14:textId="07A2C3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F9B4F0A" w14:textId="0A303D70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3F11F" w14:textId="77B1A96E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7AA5D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2BE4F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hru_hortn_cascflow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B9FE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Hortonian surface runoff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284D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FD6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4FAFF0F" w14:textId="0780D15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7C9E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B36B3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CD2CBC" w14:textId="72182FA9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A2820" w14:textId="24E969B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</w:t>
            </w:r>
            <w:r>
              <w:rPr>
                <w:szCs w:val="20"/>
              </w:rPr>
              <w:t>im</w:t>
            </w:r>
            <w:r w:rsidRPr="00FB3EB4">
              <w:rPr>
                <w:szCs w:val="20"/>
              </w:rPr>
              <w:t>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28F8" w14:textId="5820A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A87A9" w14:textId="76D94B4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8348DF" w14:textId="092A0577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F4AD6" w14:textId="2C2066E5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7BB39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36AB3" w14:textId="77777777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hru_impervstor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F14D3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2BF7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3C4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5780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B9C6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71D6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1FF4ABE" w14:textId="49321DBF" w:rsidR="009A1161" w:rsidRPr="000F2C9D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F2C9D">
              <w:rPr>
                <w:rStyle w:val="Variable"/>
                <w:color w:val="auto"/>
                <w:sz w:val="20"/>
                <w:szCs w:val="20"/>
              </w:rPr>
              <w:t>hru_perv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34160" w14:textId="038450C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Area</w:t>
            </w:r>
            <w:r w:rsidRPr="00FB3EB4">
              <w:rPr>
                <w:szCs w:val="20"/>
              </w:rPr>
              <w:t xml:space="preserve"> of HRU that is pervious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4FDE5C" w14:textId="648E61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24B22" w14:textId="6936D04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93DC7" w14:textId="5F48C58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3E0BE" w14:textId="05CECFEC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55AF9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9EFA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hru_sroffi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FC197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impervious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A1A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D63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95E77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1269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46F0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26A9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hru_sroffp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534FD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areas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A75D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F6D2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E90C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B4E4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A47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846DB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imperv_stor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290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on impervious area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08BD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1290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3F78F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04E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2181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748F5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CAE0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910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41D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A8EA3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D18A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B66AF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B69FD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1E89B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surface runoff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61B6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71E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4FE8BF" w14:textId="135D381C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0DF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n</w:t>
            </w:r>
            <w:r>
              <w:rPr>
                <w:b/>
              </w:rPr>
              <w:t xml:space="preserve">segment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8CBBA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32D8C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sroff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B4248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A837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27B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059622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D5D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354AA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B7C01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210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surface </w:t>
            </w:r>
            <w:r w:rsidRPr="00FB3EB4">
              <w:rPr>
                <w:szCs w:val="20"/>
              </w:rPr>
              <w:t>runoff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AEDF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86C2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F925CC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BEDF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E885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22153D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A825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 xml:space="preserve">Hortonian plus Dunnian </w:t>
            </w:r>
            <w:r w:rsidRPr="00FB3EB4">
              <w:rPr>
                <w:szCs w:val="20"/>
              </w:rPr>
              <w:t xml:space="preserve">surface runoff </w:t>
            </w:r>
            <w:r w:rsidRPr="00FB3EB4">
              <w:rPr>
                <w:szCs w:val="20"/>
              </w:rPr>
              <w:lastRenderedPageBreak/>
              <w:t>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6ED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1149B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466F0A" w14:textId="77777777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9FE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7F5867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0CF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upslope_hortonian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B7FE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Hortonian surface runoff received from upslope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6767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C94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3161C" w14:textId="242C91BA" w:rsidR="009A1161" w:rsidRPr="000F2C9D" w:rsidRDefault="009A1161" w:rsidP="009A1161">
            <w:pPr>
              <w:pStyle w:val="tablecell-centered"/>
              <w:rPr>
                <w:szCs w:val="20"/>
              </w:rPr>
            </w:pPr>
            <w:r w:rsidRPr="000F2C9D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E42F4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147A6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3533E4" w14:textId="77777777" w:rsidR="009A1161" w:rsidRDefault="009A1161" w:rsidP="009A1161">
            <w:pPr>
              <w:pStyle w:val="TableSpanner"/>
            </w:pPr>
            <w:r>
              <w:t>Surface depression storage</w:t>
            </w:r>
          </w:p>
        </w:tc>
      </w:tr>
      <w:tr w:rsidR="009A1161" w:rsidRPr="00FB3EB4" w14:paraId="5E6A75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A9CE8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655249" w14:textId="16E9D2A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seepage 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27F4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A37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14CB9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84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6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17BD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D43132" w14:textId="480E5C0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0307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0035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7A0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5ABA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68195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29CF7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basin_dprst_volcl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9B6D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closed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945E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BC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F4399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2753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9BF7C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A0442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basin_dprst_volop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3F63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open surface depressions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A937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75D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4CDFF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8DDA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B473E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57C87D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4566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closed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3FE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333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2C07B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0FC2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2BB396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DB4D69" w14:textId="77DE5D75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dprst_area_clos_max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5ADDA" w14:textId="28B45AE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closed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5B7604" w14:textId="2A10EEA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B27A2" w14:textId="66A0F5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C43D2" w14:textId="47EE98D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2C48D" w14:textId="276AF143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0871C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650F8B" w14:textId="3AAA1A8D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24082" w14:textId="2A197C5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17C1D" w14:textId="29197F4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349EA" w14:textId="5234B5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7766B5" w14:textId="4B19B4F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BF948" w14:textId="34400601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94B40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37E99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dprst_area_open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09003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area of open surface depressions based on volume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A77A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D1F8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A054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6760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24A759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4536F7F" w14:textId="1B94CC56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dprst_area_open_max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3414" w14:textId="788F32D6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Aggregate sum of open surface-depression storage areas of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AE0B" w14:textId="7356929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4C079" w14:textId="5B42879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8D20C" w14:textId="22598D7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F0C5F" w14:textId="6094081B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3AC775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92B278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dprst_insroff_hru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97412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 runoff from pervious and impervious portions into surface 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A4A7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833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FCBD9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805A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83790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A6AD82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dprst_seep_hru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38666" w14:textId="047581A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Seepage from surface-</w:t>
            </w:r>
            <w:r w:rsidRPr="00FB3EB4">
              <w:rPr>
                <w:szCs w:val="20"/>
              </w:rPr>
              <w:t>depression storage to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A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605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F2E7A7" w14:textId="6757344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DB64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59EE4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AF40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dprst_sroff_hru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591BE9" w14:textId="098CDB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</w:t>
            </w:r>
            <w:r>
              <w:rPr>
                <w:szCs w:val="20"/>
              </w:rPr>
              <w:t>urface runoff from open surface-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06C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B1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57BCA2" w14:textId="7216EC5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C829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8FA81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612A9BC" w14:textId="62BFD5D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proofErr w:type="spellStart"/>
            <w:r w:rsidRPr="00FB3EB4">
              <w:rPr>
                <w:rStyle w:val="Variable"/>
                <w:color w:val="auto"/>
                <w:sz w:val="20"/>
                <w:szCs w:val="20"/>
              </w:rPr>
              <w:t>dprst_s</w:t>
            </w:r>
            <w:r>
              <w:rPr>
                <w:rStyle w:val="Variable"/>
                <w:color w:val="auto"/>
                <w:sz w:val="20"/>
                <w:szCs w:val="20"/>
              </w:rPr>
              <w:t>tor</w:t>
            </w:r>
            <w:r w:rsidR="00966432">
              <w:rPr>
                <w:rStyle w:val="Variable"/>
                <w:color w:val="auto"/>
                <w:sz w:val="20"/>
                <w:szCs w:val="20"/>
              </w:rPr>
              <w:t>_hru</w:t>
            </w:r>
            <w:proofErr w:type="spellEnd"/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66B5D" w14:textId="76D5830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Surface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depression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18EFF" w14:textId="0B18F2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7C006" w14:textId="5728493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BE9BE4" w14:textId="3F8E990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F6175" w14:textId="5C9182A6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31401C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1738D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dprst_vol_clos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ED680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closed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CA40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E092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0BC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BF7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C12D2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6CDE3" w14:textId="7496C38D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dprst_vol_clos_frac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C55B5A" w14:textId="46C9A23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closed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E5606" w14:textId="4A53E14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70537" w14:textId="2734D6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19FCB12" w14:textId="456E761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E654E" w14:textId="39B51FEE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981C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DCE936A" w14:textId="11F37FB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A0621" w14:textId="3FD955F5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9D171" w14:textId="5F7A14E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4B165" w14:textId="6981C28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C64543" w14:textId="3210AD9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BDF72" w14:textId="44E0D0C0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9F9DFA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4C95B3" w14:textId="6B6A0627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7BF56" w14:textId="5D7AE4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volume in open surface depressions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3E869" w14:textId="4E8BB7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7D765" w14:textId="610B1E6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9EE99A" w14:textId="029A807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47D5B" w14:textId="7C3FBC75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3FAD347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8147CA" w14:textId="0832ADD5" w:rsidR="009A1161" w:rsidRPr="00C9667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96675">
              <w:rPr>
                <w:rStyle w:val="Variable"/>
                <w:color w:val="auto"/>
                <w:sz w:val="20"/>
                <w:szCs w:val="20"/>
              </w:rPr>
              <w:t>dprst_vol_open_frac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BCCDB" w14:textId="04D2EFD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Fraction of open surface-depression storage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of the maximum storage </w:t>
            </w:r>
            <w:r w:rsidRPr="00FB3EB4">
              <w:rPr>
                <w:szCs w:val="20"/>
              </w:rPr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E9113" w14:textId="03001FD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0637C" w14:textId="36D2E6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A5873A" w14:textId="53D17F1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41AD97" w14:textId="2705361A" w:rsidR="009A1161" w:rsidRPr="0094682D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4682D">
              <w:rPr>
                <w:b/>
                <w:szCs w:val="20"/>
              </w:rPr>
              <w:t>dprst_flag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2155BACF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8D49D2" w14:textId="47547032" w:rsidR="009A1161" w:rsidRDefault="009A1161" w:rsidP="009A1161">
            <w:pPr>
              <w:pStyle w:val="TableSpanner"/>
            </w:pPr>
            <w:r>
              <w:t xml:space="preserve">Soil zone storage, interflow, gravity drainage, </w:t>
            </w:r>
            <w:r w:rsidR="00E77533">
              <w:t>D</w:t>
            </w:r>
            <w:r>
              <w:t>unnian surface runoff</w:t>
            </w:r>
          </w:p>
        </w:tc>
      </w:tr>
      <w:tr w:rsidR="009A1161" w:rsidRPr="00FB3EB4" w14:paraId="66FD97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8621FB" w14:textId="53CF868B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278E4" w14:textId="5B695B6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infiltration </w:t>
            </w:r>
            <w:r>
              <w:rPr>
                <w:szCs w:val="20"/>
              </w:rPr>
              <w:t>with cascading flow into</w:t>
            </w:r>
            <w:r w:rsidRPr="00FB3EB4">
              <w:rPr>
                <w:szCs w:val="20"/>
              </w:rPr>
              <w:t xml:space="preserve">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4B371" w14:textId="73E5A2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4F67B" w14:textId="4B9693B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408D0C" w14:textId="6AAD76E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FE053" w14:textId="1BB8125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69C983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0C418E" w14:textId="294CD481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basin_cap_up_max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BC4B9" w14:textId="03811E5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cascade flow that flows to capillary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6A269" w14:textId="0B75183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14845" w14:textId="262FBD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FE6CC4" w14:textId="1096A1F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F62C2" w14:textId="7DD04B4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F752E4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E3B761" w14:textId="3AE4FF18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basin_capwaterin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EC3DA" w14:textId="7E1B11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and any cascading interflow and Dunnian flow added to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AC6433" w14:textId="6F8CE6D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8CE8D9" w14:textId="0B8032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D8B18" w14:textId="5020157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E15C0" w14:textId="79E4C36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C69C9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155FC2" w14:textId="02CE633E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075EC3" w14:textId="559D6A8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>fraction of capillary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B04AD" w14:textId="17D35A3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7F56A2" w14:textId="30E82D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B735E" w14:textId="6E0F5D4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5DA5A" w14:textId="5E7A380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2DD1C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6DC35" w14:textId="77777777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FAB3A6" w14:textId="2B7D42A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</w:t>
            </w:r>
            <w:r>
              <w:rPr>
                <w:szCs w:val="20"/>
              </w:rPr>
              <w:t>ted average cascading interflow and</w:t>
            </w:r>
            <w:r w:rsidRPr="00FB3EB4">
              <w:rPr>
                <w:szCs w:val="20"/>
              </w:rPr>
              <w:t xml:space="preserve"> Dunnian surface runoff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AB5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BFF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2F25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7BE5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3C34978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FA6ACF" w14:textId="45E9DC59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basin_dndunnianflow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E05BCB" w14:textId="37B725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cascading Dunnian </w:t>
            </w:r>
            <w:r>
              <w:rPr>
                <w:szCs w:val="20"/>
              </w:rPr>
              <w:t>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E575C" w14:textId="082505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A2B60" w14:textId="0F5571D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BF029B" w14:textId="5BFE019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3AA2E" w14:textId="3A90546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13CB899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891E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basin_dninterflow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76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02BE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088C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9EBCE3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346B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FC24F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69E3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39812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Dunnian surface runoff that flows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DB8C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6667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D591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98D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0A64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82B65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9C1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252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004B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01F5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D26E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C2610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C0600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basin_dunnian_pfr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F8D5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excess infiltration to preferential-flow reservoirs from variable </w:t>
            </w:r>
            <w:r w:rsidRPr="00FB3EB4">
              <w:rPr>
                <w:i/>
                <w:szCs w:val="20"/>
              </w:rPr>
              <w:t>infil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DC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87EA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6EBC6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3FAEE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31DD344" w14:textId="77777777" w:rsidTr="00596CF5">
        <w:trPr>
          <w:gridAfter w:val="1"/>
          <w:wAfter w:w="2671" w:type="dxa"/>
          <w:trHeight w:val="143"/>
          <w:jc w:val="center"/>
        </w:trPr>
        <w:tc>
          <w:tcPr>
            <w:tcW w:w="5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087C5" w14:textId="4FF79FA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E254C49" w14:textId="6351B0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EC5D72" w14:textId="3DEDB551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9987D" w14:textId="6BEEA99C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3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EB9E1E" w14:textId="45265DF0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</w:p>
        </w:tc>
      </w:tr>
      <w:tr w:rsidR="009A1161" w:rsidRPr="00FB3EB4" w14:paraId="5F5A94F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5452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F5601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cascading Dunnian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41BA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5086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30C0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DEBC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6E995B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11D4F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basin_gvr2pfr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242E0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preferential-flow reservoir storage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56B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55A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80424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B514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A6F26E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53A031" w14:textId="0BCD08BD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298E" w14:textId="5F6094F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gravity</w:t>
            </w:r>
            <w:r w:rsidRPr="00E22D2B">
              <w:rPr>
                <w:szCs w:val="20"/>
              </w:rPr>
              <w:t xml:space="preserve"> 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7F771" w14:textId="38FC40F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C6F23" w14:textId="4054BF1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4B05753" w14:textId="0E337EC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12DB2C" w14:textId="6893F661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92818D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224D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F2B9F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interflow that flows from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46B0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ADDE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BBF07F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A2231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5C0F7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CFB5E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basin_lakeinsz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41F2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 inflow from land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3B615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17E4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71EF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B14F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A8712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B7744E" w14:textId="36B7E4E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F5AC26" w14:textId="0C05231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preferential-flow </w:t>
            </w:r>
            <w:r w:rsidRPr="00E22D2B">
              <w:rPr>
                <w:szCs w:val="20"/>
              </w:rPr>
              <w:t>reservoir storage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A2984" w14:textId="5AACA69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75C28" w14:textId="2C8056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6175502" w14:textId="5270726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4E58D" w14:textId="3EE2A86C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ED6FA0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D23643" w14:textId="73925DC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789D4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infiltration to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7819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2756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0F1F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47BAD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5850A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41F1E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9CF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preferential-flow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D7F37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37C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E7B43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A4C9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469AC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1B322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basin_prefflow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F8B9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preferential-flow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BB52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1EF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B7EE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507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2DEB8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01BEB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lastRenderedPageBreak/>
              <w:t>basin_recharge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FE0D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recharge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48A49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FE7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C25E1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A7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6524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52562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basin_slowflow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F8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BA75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0228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A87D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4E65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161F1B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935D8E8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basin_slstor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EFBA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of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9C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ACAC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D34AA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DDC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5823E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836AC0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A31D1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from capillary reservoirs to gravity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A002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7D2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641DA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2E40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E676A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2A92E" w14:textId="75BD566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basin_sm2gvr_maxin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116A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maximum excess flow from capillary reservoirs that flows to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F402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6A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2A32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DF5C58" w14:textId="0A6B01D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307F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81F92FD" w14:textId="5722788C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basin_soil_lower_stor_frac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A836" w14:textId="0D6102D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lower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FF137" w14:textId="04E5D5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59D67" w14:textId="003468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F844AC3" w14:textId="7588915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50C96" w14:textId="133C8F8D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5F268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61F674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386C3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capillary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BB2E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06C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F51E9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BFB2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F2AE92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CD3B4" w14:textId="25126DF1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2A3E3" w14:textId="3D9926D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total soil-zone water</w:t>
            </w:r>
            <w:r w:rsidRPr="00FB3EB4">
              <w:rPr>
                <w:szCs w:val="20"/>
              </w:rPr>
              <w:t xml:space="preserve">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3347" w14:textId="2EEE39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EF5A" w14:textId="04222EB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2003140" w14:textId="2E67C6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E511E" w14:textId="5E3EAA26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FB19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566363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2F8BF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for recharge zone; upper portion of capillary reservoir where both evaporation and transpiration occurs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9ECC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E85C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D7E450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B30C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C26C10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E28F13" w14:textId="4F85035F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basin_soil_rechr_stor_frac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977663" w14:textId="5DB688F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>soil recharge zone storage</w:t>
            </w:r>
            <w:r w:rsidRPr="00E22D2B">
              <w:rPr>
                <w:szCs w:val="20"/>
              </w:rPr>
              <w:t xml:space="preserve"> 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58D6F" w14:textId="5103DFA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F8A27" w14:textId="1CA919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D3E829" w14:textId="1E3AED4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E5F9D" w14:textId="55AD1FF2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1575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02FB1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6AA3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excess flow to capillary reservoirs that drains to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C4F9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5AD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300747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1869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03E3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4681F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F55A8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F509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3F01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47DD1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82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534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386A4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51B03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interflow from gravity and preferential-flow reservoirs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1C4B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348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4E1CB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0B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21B46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73A82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063190" w14:textId="2747A05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83BE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ED78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6FEC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CFD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16D14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5E1825" w14:textId="7D6BAF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D0FD36" w14:textId="441716C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Simulation total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EDC2E" w14:textId="584E16E5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1A933" w14:textId="46D143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E4F73A" w14:textId="65055C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1C8D" w14:textId="19C234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5A100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453D31" w14:textId="679CD41B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basin_ssflow_</w:t>
            </w:r>
            <w:r>
              <w:rPr>
                <w:rStyle w:val="Variable"/>
                <w:color w:val="auto"/>
                <w:sz w:val="20"/>
                <w:szCs w:val="20"/>
              </w:rPr>
              <w:t>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494ECE" w14:textId="27A8933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interflow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0EBAF" w14:textId="622E96C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3E70EA" w14:textId="305A33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7EB7C6" w14:textId="0F7B15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CD696" w14:textId="7FF4DF4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61DC1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511B8E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FD46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3723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3288A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B1E1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C8D3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98B367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44E37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basin_ssstor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69A1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gravity and preferential-flow reservoir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2C3C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E0F4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1BCF2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81C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CDE632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B43F7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basin_sz2gw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40E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drainage from gravity reservoirs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E17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493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50786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92D5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DD56C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589C8A" w14:textId="7F0365FB" w:rsidR="009A1161" w:rsidRPr="0025084C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basin_sz_stor_frac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A21C4" w14:textId="0FF140F4" w:rsidR="009A1161" w:rsidRPr="001251AB" w:rsidRDefault="009A1161" w:rsidP="009A1161">
            <w:pPr>
              <w:pStyle w:val="TableCellBody"/>
              <w:rPr>
                <w:strike/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 w:rsidRPr="00E22D2B">
              <w:rPr>
                <w:szCs w:val="20"/>
              </w:rPr>
              <w:t xml:space="preserve">fraction of </w:t>
            </w:r>
            <w:r>
              <w:rPr>
                <w:szCs w:val="20"/>
              </w:rPr>
              <w:t xml:space="preserve">soil zone storage </w:t>
            </w:r>
            <w:r w:rsidRPr="00E22D2B">
              <w:rPr>
                <w:szCs w:val="20"/>
              </w:rPr>
              <w:t>of the maximum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E288E" w14:textId="51E696D5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6ACF2" w14:textId="16354505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F5A630" w14:textId="14A589EA" w:rsidR="009A1161" w:rsidRPr="001251AB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F57D51" w14:textId="2DA89938" w:rsidR="009A1161" w:rsidRPr="001251AB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E169B3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B30E4E" w14:textId="5577EC54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cap_infil_tot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8A858" w14:textId="1DE25DB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Infiltration and cascading interflow and Dunnian flow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F01EC" w14:textId="74B226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9F4A" w14:textId="718A9A2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00AABC" w14:textId="6D495D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2A167" w14:textId="43D31352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9ACB6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D066B0D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cap_waterin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45D21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and any cascading interflow and Dunnian surface runoff added to capillary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9029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050C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C1878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790B2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592EC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E6368C5" w14:textId="73691C8C" w:rsidR="009A1161" w:rsidRPr="00537D83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37D83">
              <w:rPr>
                <w:rStyle w:val="Variable"/>
                <w:strike/>
                <w:color w:val="auto"/>
                <w:sz w:val="20"/>
                <w:szCs w:val="20"/>
              </w:rPr>
              <w:t>cpr_stor_frac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B73F3C" w14:textId="577D88CE" w:rsidR="009A1161" w:rsidRPr="00537D83" w:rsidRDefault="009A1161" w:rsidP="009A1161">
            <w:pPr>
              <w:pStyle w:val="TableCellBody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 xml:space="preserve">Fraction of capillary reservoir storage of the maximum storage </w:t>
            </w:r>
            <w:r w:rsidRPr="00537D83">
              <w:rPr>
                <w:strike/>
                <w:szCs w:val="20"/>
              </w:rPr>
              <w:lastRenderedPageBreak/>
              <w:t>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A953" w14:textId="25116ECC" w:rsidR="009A1161" w:rsidRPr="00537D83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37D83">
              <w:rPr>
                <w:b/>
                <w:strike/>
                <w:szCs w:val="20"/>
              </w:rPr>
              <w:lastRenderedPageBreak/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9CEC2" w14:textId="520DC19F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0DE11D" w14:textId="059254E9" w:rsidR="009A1161" w:rsidRPr="00537D83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1D9F3" w14:textId="7F0649BD" w:rsidR="009A1161" w:rsidRPr="00537D83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537D83">
              <w:rPr>
                <w:strike/>
                <w:szCs w:val="20"/>
              </w:rPr>
              <w:t>always</w:t>
            </w:r>
          </w:p>
        </w:tc>
      </w:tr>
      <w:tr w:rsidR="009A1161" w:rsidRPr="00FB3EB4" w14:paraId="1B2BDB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E5DB9B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dunnian_flow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6A2D9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Dunnian surface runoff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23AF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E0C2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84DA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06D3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7AA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E573FD" w14:textId="68925FA1" w:rsidR="009A1161" w:rsidRPr="0024443A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24443A">
              <w:rPr>
                <w:rStyle w:val="Variable"/>
                <w:strike/>
                <w:color w:val="auto"/>
                <w:sz w:val="20"/>
                <w:szCs w:val="20"/>
              </w:rPr>
              <w:t>gvr_stor_frac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F8760" w14:textId="0514DEC1" w:rsidR="009A1161" w:rsidRPr="0024443A" w:rsidRDefault="009A1161" w:rsidP="009A1161">
            <w:pPr>
              <w:pStyle w:val="TableCellBody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Fraction of gravity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95F3D" w14:textId="081AED46" w:rsidR="009A1161" w:rsidRPr="0024443A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24443A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7A08B" w14:textId="0C0D3E85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86D839" w14:textId="79088FA1" w:rsidR="009A1161" w:rsidRPr="0024443A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21F9D8" w14:textId="770A862E" w:rsidR="009A1161" w:rsidRPr="0024443A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24443A">
              <w:rPr>
                <w:strike/>
                <w:szCs w:val="20"/>
              </w:rPr>
              <w:t>always</w:t>
            </w:r>
          </w:p>
        </w:tc>
      </w:tr>
      <w:tr w:rsidR="009A1161" w:rsidRPr="00FB3EB4" w14:paraId="22D705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95B635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hru_sz_cascadeflow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7BFFB9" w14:textId="032E486A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Cascading interflow and</w:t>
            </w:r>
            <w:r w:rsidRPr="00FB3EB4">
              <w:rPr>
                <w:szCs w:val="20"/>
              </w:rPr>
              <w:t xml:space="preserve"> Dunnian surface runoff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E286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1139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5C8903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0A50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2D1BE54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1E84CB" w14:textId="6465C258" w:rsidR="009A1161" w:rsidRPr="00596CF5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596CF5">
              <w:rPr>
                <w:rStyle w:val="Variable"/>
                <w:strike/>
                <w:color w:val="auto"/>
                <w:sz w:val="20"/>
                <w:szCs w:val="20"/>
                <w:highlight w:val="green"/>
              </w:rPr>
              <w:t>interflow_max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91D56" w14:textId="13C60482" w:rsidR="009A1161" w:rsidRPr="00596CF5" w:rsidRDefault="009A1161" w:rsidP="009A1161">
            <w:pPr>
              <w:pStyle w:val="TableCellBody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Maximum interflow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751EB" w14:textId="1CEC025E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596CF5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1E90DE" w14:textId="4C1722A9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FA86F16" w14:textId="5E49B382" w:rsidR="009A1161" w:rsidRPr="00596CF5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596CF5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BA820D" w14:textId="4C787AA3" w:rsidR="009A1161" w:rsidRPr="00596CF5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596CF5">
              <w:rPr>
                <w:strike/>
                <w:szCs w:val="20"/>
              </w:rPr>
              <w:t>always</w:t>
            </w:r>
          </w:p>
        </w:tc>
      </w:tr>
      <w:tr w:rsidR="009A1161" w:rsidRPr="00FB3EB4" w14:paraId="42DE95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4E9E8" w14:textId="77C83CEC" w:rsidR="009A1161" w:rsidRPr="00A7649E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A7649E">
              <w:rPr>
                <w:rStyle w:val="Variable"/>
                <w:strike/>
                <w:color w:val="auto"/>
                <w:sz w:val="20"/>
                <w:szCs w:val="20"/>
              </w:rPr>
              <w:t>pfr_stor_frac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AE600C" w14:textId="6CDBD026" w:rsidR="009A1161" w:rsidRPr="00A7649E" w:rsidRDefault="009A1161" w:rsidP="009A1161">
            <w:pPr>
              <w:pStyle w:val="TableCellBody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Fraction of preferential flow reservoir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75C17" w14:textId="7634D1AC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A7649E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4ACE1" w14:textId="0D8D9F00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E91B5D" w14:textId="76D373C4" w:rsidR="009A1161" w:rsidRPr="00A7649E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A7649E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BA0A3" w14:textId="2835D1B7" w:rsidR="009A1161" w:rsidRPr="00A7649E" w:rsidRDefault="009A1161" w:rsidP="009A1161">
            <w:pPr>
              <w:pStyle w:val="TableCellBody"/>
              <w:jc w:val="center"/>
              <w:rPr>
                <w:b/>
                <w:strike/>
              </w:rPr>
            </w:pPr>
            <w:r w:rsidRPr="00A7649E">
              <w:rPr>
                <w:strike/>
                <w:szCs w:val="20"/>
              </w:rPr>
              <w:t>always</w:t>
            </w:r>
          </w:p>
        </w:tc>
      </w:tr>
      <w:tr w:rsidR="009A1161" w:rsidRPr="00FB3EB4" w14:paraId="3FF65C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2B40226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3E01" w14:textId="5268D8F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the preferential</w:t>
            </w:r>
            <w:r>
              <w:rPr>
                <w:szCs w:val="20"/>
              </w:rPr>
              <w:t>-</w:t>
            </w:r>
            <w:r w:rsidRPr="00FB3EB4">
              <w:rPr>
                <w:szCs w:val="20"/>
              </w:rPr>
              <w:t>flow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69C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DDB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FD8B3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9DA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7B6DAB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5F06C25" w14:textId="5D6C5ED8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5084C">
              <w:rPr>
                <w:rStyle w:val="Variable"/>
                <w:color w:val="auto"/>
                <w:sz w:val="20"/>
                <w:szCs w:val="20"/>
              </w:rPr>
              <w:t>pref_flow_in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7192BF" w14:textId="4ECBE52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</w:t>
            </w:r>
            <w:r>
              <w:rPr>
                <w:szCs w:val="20"/>
              </w:rPr>
              <w:t xml:space="preserve"> and flow from gravity</w:t>
            </w:r>
            <w:r w:rsidRPr="00FB3EB4">
              <w:rPr>
                <w:szCs w:val="20"/>
              </w:rPr>
              <w:t xml:space="preserve"> reservoir storage </w:t>
            </w:r>
            <w:r>
              <w:rPr>
                <w:szCs w:val="20"/>
              </w:rPr>
              <w:t>to the preferential-flow reservoir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771EA" w14:textId="2F6DFD8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A179D" w14:textId="29A5141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8DABF" w14:textId="3D0098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C9CC3" w14:textId="5AEA915A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982A2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3BB14E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pref_flow_infil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DFC4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Infiltration to the preferential-flow reservoir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938B0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4878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33ABD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4851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0DF281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AA0F4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87F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Maximum storage of the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E8CA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6E3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C89F56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9D8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FB3CB3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C12E0F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D23F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preferential-flow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C7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B37E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2C5A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998B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D6171E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88D68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pref_flow_thrsh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9BAE92" w14:textId="6BF7585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Soil storage threshold defining stor</w:t>
            </w:r>
            <w:r>
              <w:rPr>
                <w:szCs w:val="20"/>
              </w:rPr>
              <w:t>a</w:t>
            </w:r>
            <w:r w:rsidRPr="00FB3EB4">
              <w:rPr>
                <w:szCs w:val="20"/>
              </w:rPr>
              <w:t>ge between field capacity and maximum soil saturation minus the any</w:t>
            </w:r>
            <w:r>
              <w:rPr>
                <w:szCs w:val="20"/>
              </w:rPr>
              <w:t>’</w:t>
            </w:r>
            <w:r w:rsidRPr="00FB3EB4">
              <w:rPr>
                <w:szCs w:val="20"/>
              </w:rPr>
              <w:t xml:space="preserve"> preferential-flow 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FE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7C1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407C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60D1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3A578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E5C053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FBA7B" w14:textId="77D24AF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AE0ABB">
              <w:rPr>
                <w:szCs w:val="20"/>
              </w:rPr>
              <w:t xml:space="preserve">Recharge to the associated GWR as </w:t>
            </w:r>
            <w:r w:rsidR="00C0229C">
              <w:rPr>
                <w:szCs w:val="20"/>
              </w:rPr>
              <w:t xml:space="preserve">the </w:t>
            </w:r>
            <w:r w:rsidRPr="00AE0ABB">
              <w:rPr>
                <w:szCs w:val="20"/>
              </w:rPr>
              <w:t xml:space="preserve">sum of </w:t>
            </w:r>
            <w:r w:rsidRPr="005F005C">
              <w:rPr>
                <w:i/>
                <w:iCs/>
                <w:szCs w:val="20"/>
              </w:rPr>
              <w:t>soil_to_gw</w:t>
            </w:r>
            <w:r w:rsidRPr="00AE0ABB">
              <w:rPr>
                <w:szCs w:val="20"/>
              </w:rPr>
              <w:t xml:space="preserve">, </w:t>
            </w:r>
            <w:r w:rsidRPr="005F005C">
              <w:rPr>
                <w:i/>
                <w:iCs/>
                <w:szCs w:val="20"/>
              </w:rPr>
              <w:t>ssr_to_gw</w:t>
            </w:r>
            <w:r w:rsidRPr="00AE0ABB">
              <w:rPr>
                <w:szCs w:val="20"/>
              </w:rPr>
              <w:t xml:space="preserve">, and </w:t>
            </w:r>
            <w:r w:rsidRPr="005F005C">
              <w:rPr>
                <w:i/>
                <w:iCs/>
                <w:szCs w:val="20"/>
                <w:highlight w:val="red"/>
              </w:rPr>
              <w:t>dprst_seep_hru</w:t>
            </w:r>
            <w:r w:rsidRPr="00AE0ABB">
              <w:rPr>
                <w:szCs w:val="20"/>
              </w:rPr>
              <w:t xml:space="preserve">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1FBC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55F0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9A956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2B42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0565C9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FE8C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FC6D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for each segment from HRUs co</w:t>
            </w:r>
            <w:r>
              <w:rPr>
                <w:szCs w:val="20"/>
              </w:rPr>
              <w:t>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B1E6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7D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FB20FD" w14:textId="43B5799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4819B7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D490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453A743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C2AF3A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255F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reservoir that flows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8A7B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7002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1DC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8567A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BF0968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8A33E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slow_stor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62CC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01A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A5F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1378B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FA35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AF1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CBAA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9704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lower zone of the capillary reservoir that is only available for transpiration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4813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E3B1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28E34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6CD3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E6115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ECC6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soil_lower_ratio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14B979" w14:textId="4DF6A3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content ratio in the lower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1C555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394C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06E339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CDC6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BEEA8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D835F1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356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of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F731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E5A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9E151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9C943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77BFC3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DC5B16B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soil_moist_frac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34418B" w14:textId="56381F75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Fraction soil zone storage of the maximum 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34C02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47D2C1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C6CEA6B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9B61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1693178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8835C7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soil_moist_tot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0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soil-zone storage (</w:t>
            </w:r>
            <w:r w:rsidRPr="00FB3EB4">
              <w:rPr>
                <w:i/>
                <w:szCs w:val="20"/>
              </w:rPr>
              <w:t>soil_moist</w:t>
            </w:r>
            <w:r w:rsidRPr="00FB3EB4">
              <w:rPr>
                <w:szCs w:val="20"/>
              </w:rPr>
              <w:t xml:space="preserve"> + </w:t>
            </w:r>
            <w:r w:rsidRPr="00FB3EB4">
              <w:rPr>
                <w:i/>
                <w:szCs w:val="20"/>
              </w:rPr>
              <w:t>ssres_stor</w:t>
            </w:r>
            <w:r w:rsidRPr="00FB3EB4">
              <w:rPr>
                <w:szCs w:val="20"/>
              </w:rPr>
              <w:t>)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D9A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E33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26DAE2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ECB8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F592B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B01F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soil_rechr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8469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for recharge zone (upper portion) of the capillary reservoir that is available for both evaporation and transpiration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8D6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AE6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38F5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38EA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A1F9F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10A205F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lastRenderedPageBreak/>
              <w:t>soil_rechr_ratio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87E4D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Water content ration in the recharge zone of the capillary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24D1B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4D0DD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D6FC5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F54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316959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BDE28C" w14:textId="4A1D3A66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F45C64">
              <w:rPr>
                <w:rStyle w:val="Variable"/>
                <w:color w:val="auto"/>
                <w:sz w:val="20"/>
                <w:szCs w:val="20"/>
                <w:highlight w:val="magenta"/>
              </w:rPr>
              <w:t>soil_saturated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8DA18" w14:textId="2C875230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F45C64">
              <w:rPr>
                <w:szCs w:val="20"/>
              </w:rPr>
              <w:t>Flag set if infiltration saturates capillary reservoir (0=no, 1=yes)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39E43" w14:textId="17EC219D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B5E7C" w14:textId="27B5234F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none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84957C" w14:textId="5FAA77C8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>
              <w:rPr>
                <w:szCs w:val="20"/>
              </w:rPr>
              <w:t>integer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7991A" w14:textId="65332439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7D2DF2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3AF23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6A4FC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drains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3DA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838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7E09E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FDCB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774676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FC7951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soil_to_ssr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F56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Portion of excess flow to the capillary reservoir that flows to the gravity reservoir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95F0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25DE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CC804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62697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82DAE6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7B083BC" w14:textId="77777777" w:rsidR="009A1161" w:rsidRPr="00C400D6" w:rsidRDefault="009A1161" w:rsidP="009A1161">
            <w:pPr>
              <w:pStyle w:val="TableCellBody"/>
              <w:rPr>
                <w:rStyle w:val="Variable"/>
                <w:strike/>
                <w:color w:val="auto"/>
                <w:sz w:val="20"/>
                <w:szCs w:val="20"/>
              </w:rPr>
            </w:pPr>
            <w:r w:rsidRPr="00C400D6">
              <w:rPr>
                <w:rStyle w:val="Variable"/>
                <w:strike/>
                <w:color w:val="auto"/>
                <w:sz w:val="20"/>
                <w:szCs w:val="20"/>
              </w:rPr>
              <w:t>soil_zone_max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A938C" w14:textId="77777777" w:rsidR="009A1161" w:rsidRPr="00C400D6" w:rsidRDefault="009A1161" w:rsidP="009A1161">
            <w:pPr>
              <w:pStyle w:val="TableCellBody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Maximum storage of all soil zone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BB29F1" w14:textId="77777777" w:rsidR="009A1161" w:rsidRPr="00C400D6" w:rsidRDefault="009A1161" w:rsidP="009A1161">
            <w:pPr>
              <w:pStyle w:val="TableCellBody"/>
              <w:jc w:val="center"/>
              <w:rPr>
                <w:b/>
                <w:strike/>
                <w:szCs w:val="20"/>
              </w:rPr>
            </w:pPr>
            <w:r w:rsidRPr="00C400D6">
              <w:rPr>
                <w:b/>
                <w:strike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44D25A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468B54" w14:textId="77777777" w:rsidR="009A1161" w:rsidRPr="00C400D6" w:rsidRDefault="009A1161" w:rsidP="009A1161">
            <w:pPr>
              <w:pStyle w:val="tablecell-centered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BFE0B" w14:textId="77777777" w:rsidR="009A1161" w:rsidRPr="00C400D6" w:rsidRDefault="009A1161" w:rsidP="009A1161">
            <w:pPr>
              <w:pStyle w:val="TableCellBody"/>
              <w:jc w:val="center"/>
              <w:rPr>
                <w:strike/>
                <w:szCs w:val="20"/>
              </w:rPr>
            </w:pPr>
            <w:r w:rsidRPr="00C400D6">
              <w:rPr>
                <w:strike/>
                <w:szCs w:val="20"/>
              </w:rPr>
              <w:t>always</w:t>
            </w:r>
          </w:p>
        </w:tc>
      </w:tr>
      <w:tr w:rsidR="009A1161" w:rsidRPr="00FB3EB4" w14:paraId="2094050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87BCE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ssr_to_gw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66681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Drainage from the gravity-reservoir to the associated GWR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B5395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99E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571766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849C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49D5FC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991C94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E3FD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Interflow from gravity and preferential-flow reservoirs to the stream network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BBEA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F40F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7C84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6093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0A7E6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6FF70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3FDE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FD8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EF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D1C1F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B1EC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B478A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38F3B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ssres_stor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9FAB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the gravity and preferential-flow reservoirs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2F1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nssr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990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85EF1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478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23C0461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8686F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528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422A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1E75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B24AE7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45544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039B7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7D79B7" w14:textId="7BF9431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subinc_capstor_frac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35193" w14:textId="183B316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57716E">
              <w:rPr>
                <w:szCs w:val="20"/>
              </w:rPr>
              <w:t>Area-weighted average fraction of capillary reservoir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D440D" w14:textId="299A301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883C9" w14:textId="013318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324806C" w14:textId="23F6CA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F973C" w14:textId="4DBD268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9210C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24D058B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DA79A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interflow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961B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795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2CD8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1A19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73BB7F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A4CABA" w14:textId="2FA6B1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subinc_recharge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01F520" w14:textId="63580AB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recharge</w:t>
            </w:r>
            <w:r w:rsidRPr="00FB3EB4">
              <w:rPr>
                <w:szCs w:val="20"/>
              </w:rPr>
              <w:t xml:space="preserve"> from associated HRUs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257EE6" w14:textId="2B1104C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23931" w14:textId="70ECA3E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D8B52F" w14:textId="2803913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BC89A" w14:textId="2BE68CB3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8F3937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86471" w14:textId="14398986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subinc_szstor_frac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23670" w14:textId="1E4DBED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fraction of soil-zone water content storage for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F5C67" w14:textId="6F98EBD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89CAE" w14:textId="7CA68C9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CFA110" w14:textId="60C8A2B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62EB8E" w14:textId="0C179DFA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192168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8B4E3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upslope_dunnianflow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40406F" w14:textId="19530B3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Dunnian surface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49F3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DDA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11A20E" w14:textId="4E54B2C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2CA2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4AA1BA0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81E0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upslope_interflow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3D83B" w14:textId="402F3C4B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interflow runoff that flows to the c</w:t>
            </w:r>
            <w:r>
              <w:rPr>
                <w:szCs w:val="20"/>
              </w:rPr>
              <w:t>apillary reservoir of each down</w:t>
            </w:r>
            <w:r w:rsidRPr="00FB3EB4">
              <w:rPr>
                <w:szCs w:val="20"/>
              </w:rPr>
              <w:t>slope HRU for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B12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88B1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CECD6" w14:textId="7BEAFB0E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B4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6510D32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6AEE9F" w14:textId="77777777" w:rsidR="009A1161" w:rsidRDefault="009A1161" w:rsidP="009A1161">
            <w:pPr>
              <w:pStyle w:val="TableSpanner"/>
            </w:pPr>
            <w:r>
              <w:t>Groundwater flow</w:t>
            </w:r>
          </w:p>
        </w:tc>
      </w:tr>
      <w:tr w:rsidR="009A1161" w:rsidRPr="00FB3EB4" w14:paraId="518755C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4234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5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5F912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4F89D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67B15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AD483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BF7557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F2388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6FEC0A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groundwater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F04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5D4C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90941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ECA6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356A2D8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A9688B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0820F5" w14:textId="0A079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E54B9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91D1F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3109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3C85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1130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6A95B5B" w14:textId="1FA4C89D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t>basin_gwflow_tot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26802" w14:textId="10F7015E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CE62D" w14:textId="54BD2D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710D6" w14:textId="7887F4A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0ED95F8" w14:textId="12C15A0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9F15B9" w14:textId="1EA76A3B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13797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691225" w14:textId="1E19BAC6" w:rsidR="009A1161" w:rsidRPr="004F47F5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</w:rPr>
              <w:lastRenderedPageBreak/>
              <w:t>basin_gwflow_yr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E9F74C" w14:textId="1F580213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groundwater discharge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117FE" w14:textId="6AAED9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C24F01" w14:textId="50CE01A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5DAA23" w14:textId="0A22B5B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4D336" w14:textId="70A12675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A9FB03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560EE5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A4E4E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inflow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DAB6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D5B7E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FD14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1943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033FE2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37E43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3B72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GWR outflow to the groundwater sink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040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A26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B0892D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745D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D3BDA1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DCC52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basin_gwstor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7D87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0876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7285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03C56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A0AC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7A5A8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61DF68" w14:textId="5A08EE60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basin_gwstor_minarea_wb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8E6B" w14:textId="74DE2D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1E2D38">
              <w:rPr>
                <w:szCs w:val="20"/>
              </w:rPr>
              <w:t xml:space="preserve">Basin area-weighted average storage added to each GWR when storage is less than </w:t>
            </w:r>
            <w:r w:rsidRPr="001E2D38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87F9A" w14:textId="72EB52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423E5" w14:textId="48C975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C1BFDC" w14:textId="73B76B3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A598E" w14:textId="5E9911B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FD3597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8084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gw_upslope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6F9794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flow received from upslope GWRs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6C66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756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5260B0" w14:textId="38D228A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3F46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516DACB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1D4D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39DF4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from each GWR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89E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66BC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3219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8F36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3FB206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872E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2147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inflow to each GWR from associated capillary and gravity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8F90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6071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2AC1C4" w14:textId="472A346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4FD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647B87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6E5A9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gwres_sink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560D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Outflow from GWRs to the groundwater sink; water is considered underflow or flow to deep aquifers and does not flow to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90F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250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9FCC9B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43D7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D1859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7D18E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gwres_stor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0538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1D3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998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3BF675" w14:textId="67A675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AD099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279200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FE4C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gwstor_minarea_wb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2993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added to each GWR when storage is less than </w:t>
            </w:r>
            <w:r w:rsidRPr="00FB3EB4">
              <w:rPr>
                <w:b/>
                <w:szCs w:val="20"/>
              </w:rPr>
              <w:t>gwstor_min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BB78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3BAD7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79E9AC" w14:textId="7BBC835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63DA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EB819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CE113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hru_gw_cascadeflow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6799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Cascading groundwater flow from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45CB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4D84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E9FDCD" w14:textId="5211997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A6B6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</w:t>
            </w:r>
            <w:r>
              <w:rPr>
                <w:b/>
              </w:rPr>
              <w:t>gw</w:t>
            </w:r>
            <w:r w:rsidRPr="009626A0">
              <w:rPr>
                <w:b/>
              </w:rPr>
              <w:t>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 xml:space="preserve">dgw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61C6851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ED5AD5" w14:textId="0D5FF0DA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51ED9">
              <w:rPr>
                <w:rStyle w:val="Variable"/>
                <w:color w:val="auto"/>
                <w:sz w:val="20"/>
                <w:szCs w:val="20"/>
                <w:highlight w:val="red"/>
              </w:rPr>
              <w:t>lakein_gwflow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C27F50" w14:textId="4555B1F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751ED9">
              <w:rPr>
                <w:szCs w:val="20"/>
              </w:rPr>
              <w:t>Groundwater flow received from upslope GWRs for each Lake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AE320" w14:textId="733AF5B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80BE8" w14:textId="2673E2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3BD8F7C" w14:textId="29C361E5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65779" w14:textId="2FD814F0" w:rsidR="009A1161" w:rsidRPr="009626A0" w:rsidRDefault="009A1161" w:rsidP="009A1161">
            <w:pPr>
              <w:pStyle w:val="TableCellBody"/>
              <w:jc w:val="center"/>
              <w:rPr>
                <w:b/>
              </w:rPr>
            </w:pPr>
            <w:r>
              <w:rPr>
                <w:b/>
              </w:rPr>
              <w:t xml:space="preserve">nlake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70469F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A9BDD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E5B9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Area-weighted average groundwater discharge for each segment from HRUs contributing flow to the segment 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0B0B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88BFA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2DAC67" w14:textId="24C366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BEED8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nsegment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C9BFE4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4F78C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D85A5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 GWRs to each subbasin and from upstream subbasins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F31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B9AB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9AA7B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0AD10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7B51B6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6BDD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subinc_gwflow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E997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Area-weighted average groundwater discharge from associated</w:t>
            </w:r>
            <w:r>
              <w:rPr>
                <w:szCs w:val="20"/>
              </w:rPr>
              <w:t xml:space="preserve"> GWRs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2E77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77E2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F6C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3EA5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8C5FF5C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E30867" w14:textId="6D78CBD7" w:rsidR="009A1161" w:rsidRDefault="009A1161" w:rsidP="009A1161">
            <w:pPr>
              <w:pStyle w:val="TableSpanner"/>
            </w:pPr>
            <w:r>
              <w:t>Streamflow</w:t>
            </w:r>
          </w:p>
        </w:tc>
      </w:tr>
      <w:tr w:rsidR="009A1161" w:rsidRPr="00FB3EB4" w14:paraId="15E420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E218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DD788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651AD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C3C7D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BD5F77D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8470B2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044000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BC4D096" w14:textId="365215CD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2C8C1" w14:textId="4D984BD4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C9224" w14:textId="5E2AF7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F5CDA" w14:textId="31751F4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379CEB8" w14:textId="753DAFC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C332C" w14:textId="6DF3259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178BD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AD8C56" w14:textId="65FF560E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ED75B8" w14:textId="083FE2EF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 basin area-weighted average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9C958" w14:textId="6356B67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E02F9" w14:textId="10A2B8B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D04C14F" w14:textId="4D94206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A5AD" w14:textId="1410957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4EEC49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72EB18D" w14:textId="29F97D04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basin_cfs_yr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5E1F73" w14:textId="633DBBD9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 total streamflow to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96594" w14:textId="525C52E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AC0B3" w14:textId="3AE5C81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F5603" w14:textId="1C3A794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399C3" w14:textId="3DFE72DF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0F8C28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BCFE9C7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874A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Streamflow leaving the basin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FD9C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34A9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924B45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E4E8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6D8CEA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5998A0" w14:textId="7BE41838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0D4BE" w14:textId="7673590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E53B6" w14:textId="0168EDA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E7364" w14:textId="2EE0083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AD89FD" w14:textId="671138A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36D67" w14:textId="6A87BB16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A3CC3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3C92763" w14:textId="4E7F2919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basin_runoff_ratio_mo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021" w14:textId="28546B32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Monthly area-weighted average discharge/precipitation</w:t>
            </w:r>
            <w:r w:rsidR="00C0229C">
              <w:rPr>
                <w:szCs w:val="20"/>
              </w:rPr>
              <w:t xml:space="preserve"> ratio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908D" w14:textId="26459A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92D8A" w14:textId="1A8C170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DA4E970" w14:textId="4971513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C5385" w14:textId="367086C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6174E6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CF45B" w14:textId="7570FEE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basin_segment_storage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732F4" w14:textId="247030CA" w:rsidR="009A1161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storage in </w:t>
            </w:r>
            <w:r w:rsidRPr="00FB3EB4">
              <w:rPr>
                <w:szCs w:val="20"/>
              </w:rPr>
              <w:t>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AA0F" w14:textId="341331A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ADF1C" w14:textId="5F659EC6" w:rsidR="009A1161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CE10F5" w14:textId="5889057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6D7466" w14:textId="1B580D5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146B6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74BA992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24AAC26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lastRenderedPageBreak/>
              <w:t>basin_stflow_in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B0D1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lateral flow entering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F2ED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1908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92087F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5CC33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77833D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5917A01" w14:textId="77777777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024B50" w14:textId="15F195F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Monthly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FF276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56DC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0A3F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EF134" w14:textId="61303027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0D76746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1DB9334" w14:textId="62E8C17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AAE7AB" w14:textId="165292E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streamflow leaving through the stream network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867CDC" w14:textId="78DA62E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0F9EE" w14:textId="6D1076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D3122E3" w14:textId="2B9C3D6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42905" w14:textId="542671A8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6CF6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44E19D2" w14:textId="4B3A2725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15200" w14:textId="28B878B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39321" w14:textId="58989DD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603D9E" w14:textId="71EC8D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28AE11" w14:textId="1AF2225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AA8995" w14:textId="6BC2A8ED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B7965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391A0FF" w14:textId="77071BA0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2049A6">
              <w:rPr>
                <w:rStyle w:val="Variable"/>
                <w:color w:val="auto"/>
                <w:sz w:val="20"/>
                <w:szCs w:val="20"/>
              </w:rPr>
              <w:t>basin_stflow_yr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A2D1A" w14:textId="7FC3E921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simulated streamflow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12FCF" w14:textId="25B5EAC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411A8" w14:textId="4EFC2A4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7644CE" w14:textId="3AEE03A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A6675" w14:textId="149EE6D3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88791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6379D41" w14:textId="6E4E8B31" w:rsidR="009A1161" w:rsidRPr="002049A6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flow_headwater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98A0AE" w14:textId="5F30D62C" w:rsidR="009A1161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out of headwater segments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8F36D" w14:textId="4277E25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F699F" w14:textId="0C342A6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03EE7A" w14:textId="484CA89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07F82" w14:textId="1F737FC3" w:rsidR="009A1161" w:rsidRPr="00CF3A69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84CD6E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D652D9" w14:textId="1DA44E21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35211A" w14:textId="49A12D57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Great Lakes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10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3CD38" w14:textId="5CE5BB2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4B10A" w14:textId="744A2D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3A8A25A" w14:textId="5CB4C96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928BE" w14:textId="01A95BB1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E4056A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ABC3D12" w14:textId="2DA7DB3C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flow_in_nation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7FA319" w14:textId="40C88C3D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model domain from Mexico or Canada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A0BB77" w14:textId="2B0DC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4A5B6" w14:textId="4B1DD75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961D05" w14:textId="52DA9B0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423DB" w14:textId="041C4216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79995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237746" w14:textId="39B72D49" w:rsidR="009A1161" w:rsidRPr="0070236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702369">
              <w:rPr>
                <w:rStyle w:val="Variable"/>
                <w:color w:val="auto"/>
                <w:sz w:val="20"/>
                <w:szCs w:val="20"/>
                <w:highlight w:val="green"/>
              </w:rPr>
              <w:t>flow_in_region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A392CA" w14:textId="159D0693" w:rsidR="009A1161" w:rsidRPr="00702369" w:rsidRDefault="009A1161" w:rsidP="009A1161">
            <w:pPr>
              <w:pStyle w:val="TableCellBody"/>
              <w:rPr>
                <w:szCs w:val="20"/>
              </w:rPr>
            </w:pPr>
            <w:r w:rsidRPr="00702369">
              <w:rPr>
                <w:szCs w:val="20"/>
              </w:rPr>
              <w:t>Total flow into region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 w:rsidRPr="006C5C2E">
              <w:rPr>
                <w:rFonts w:ascii="Courier New" w:hAnsi="Courier New" w:cs="Courier New"/>
                <w:szCs w:val="20"/>
              </w:rPr>
              <w:t>6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51D5" w14:textId="54636AA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B5C" w14:textId="0500514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9D1050" w14:textId="783BEAB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7A961" w14:textId="22B85907" w:rsidR="009A1161" w:rsidRPr="00CF3A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F3A69">
              <w:rPr>
                <w:b/>
                <w:szCs w:val="20"/>
              </w:rPr>
              <w:t xml:space="preserve">strmflow_module </w:t>
            </w:r>
            <w:r w:rsidRPr="00CF3A69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557022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A7382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35C7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out of model domain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00BF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7D39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6CAE3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64E2A1" w14:textId="4223B742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93BBFD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ADEC2B5" w14:textId="70BA7D2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flow_out_NHM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E0A3D9" w14:textId="660A320D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model domain to Mexico or </w:t>
            </w:r>
            <w:r w:rsidR="00E77533" w:rsidRPr="00E716B8">
              <w:rPr>
                <w:szCs w:val="20"/>
              </w:rPr>
              <w:t xml:space="preserve">Canada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5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FA8CAF" w14:textId="561D1B5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F3C8AE" w14:textId="35AE85C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666A0A" w14:textId="034F5E2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EFA2" w14:textId="266C09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D59719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937377" w14:textId="0B7706F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flow_out_region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1A128" w14:textId="0D20B5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of </w:t>
            </w:r>
            <w:r w:rsidR="00E77533">
              <w:rPr>
                <w:szCs w:val="20"/>
              </w:rPr>
              <w:t>region</w:t>
            </w:r>
            <w:r w:rsidR="00E77533" w:rsidRPr="00E716B8">
              <w:rPr>
                <w:szCs w:val="20"/>
              </w:rPr>
              <w:t xml:space="preserve"> </w:t>
            </w:r>
            <w:r w:rsidR="00E77533"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7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5037FF" w14:textId="3FAA4D3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121E1" w14:textId="036187E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0FD9253" w14:textId="4FA6AC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34EF8" w14:textId="3ACA8986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D69B0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1EE2EF" w14:textId="32D23163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flow_replacement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F4D1C6" w14:textId="706823A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E716B8">
              <w:rPr>
                <w:szCs w:val="20"/>
              </w:rPr>
              <w:t xml:space="preserve">Total flow out </w:t>
            </w:r>
            <w:r w:rsidRPr="00977280">
              <w:rPr>
                <w:szCs w:val="20"/>
              </w:rPr>
              <w:t>from replacement flow</w:t>
            </w:r>
            <w:r w:rsidRPr="00702369">
              <w:rPr>
                <w:szCs w:val="20"/>
              </w:rPr>
              <w:t xml:space="preserve"> 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3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088CC" w14:textId="22554A8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CDB38" w14:textId="3D18679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E2B667" w14:textId="6C4C050B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C7D10" w14:textId="427E710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29FCB5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F4FDC9B" w14:textId="02F8CED9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flow_terminus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F0F48" w14:textId="097E3BB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terminus segments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9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A295B" w14:textId="1690A43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1469F" w14:textId="45F7FCC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F354C" w14:textId="55A99711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A842" w14:textId="38EEE7A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673033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16BEB5" w14:textId="55F147C2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flow_to_great_lakes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EE105" w14:textId="5398192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Great 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11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B70A8" w14:textId="5C7C94A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DAFFA" w14:textId="325FD19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7A4E694" w14:textId="20F9530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EB706" w14:textId="1B68413B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67E28D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82C27FB" w14:textId="1A905A9B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flow_to_lakes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69031" w14:textId="3108B7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lakes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2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D670A2" w14:textId="4F1485B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BBF9B" w14:textId="615ABA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BE28576" w14:textId="70BB994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6C5C7" w14:textId="231FC73F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0DEBFC1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CC384A1" w14:textId="2ED69817" w:rsidR="009A1161" w:rsidRPr="00537D83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green"/>
              </w:rPr>
            </w:pPr>
            <w:r w:rsidRPr="00537D83">
              <w:rPr>
                <w:rStyle w:val="Variable"/>
                <w:color w:val="auto"/>
                <w:sz w:val="20"/>
                <w:szCs w:val="20"/>
                <w:highlight w:val="green"/>
              </w:rPr>
              <w:t>flow_to_ocean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3D6A7" w14:textId="7BFDE10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77280">
              <w:rPr>
                <w:szCs w:val="20"/>
              </w:rPr>
              <w:t xml:space="preserve">Total flow to </w:t>
            </w:r>
            <w:r>
              <w:rPr>
                <w:szCs w:val="20"/>
              </w:rPr>
              <w:t>oceans</w:t>
            </w:r>
            <w:r w:rsidRPr="00977280">
              <w:rPr>
                <w:szCs w:val="20"/>
              </w:rPr>
              <w:t xml:space="preserve"> </w:t>
            </w:r>
            <w:r w:rsidRPr="00702369">
              <w:rPr>
                <w:szCs w:val="20"/>
              </w:rPr>
              <w:t>(</w:t>
            </w:r>
            <w:r w:rsidRPr="00702369">
              <w:rPr>
                <w:b/>
                <w:szCs w:val="20"/>
              </w:rPr>
              <w:t>segment_type</w:t>
            </w:r>
            <w:r w:rsidRPr="00702369">
              <w:rPr>
                <w:szCs w:val="20"/>
              </w:rPr>
              <w:t>=</w:t>
            </w:r>
            <w:r>
              <w:rPr>
                <w:rFonts w:ascii="Courier New" w:hAnsi="Courier New" w:cs="Courier New"/>
                <w:szCs w:val="20"/>
              </w:rPr>
              <w:t>8</w:t>
            </w:r>
            <w:r w:rsidRPr="00702369">
              <w:rPr>
                <w:szCs w:val="20"/>
              </w:rPr>
              <w:t>)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E870D" w14:textId="787F34E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FFB60" w14:textId="431CFF3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83B833E" w14:textId="4A77F2D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26B49E" w14:textId="405BBD70" w:rsidR="009A1161" w:rsidRPr="00E31347" w:rsidRDefault="009A1161" w:rsidP="009A1161">
            <w:pPr>
              <w:pStyle w:val="TableCellBody"/>
              <w:jc w:val="center"/>
              <w:rPr>
                <w:b/>
                <w:szCs w:val="20"/>
                <w:highlight w:val="yellow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8079EE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5F92B9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B036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leaving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E201F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046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A7DA829" w14:textId="1D27269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8E93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50AAA30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768A98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hru_streamflow_out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3DCD6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CFAF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407A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1687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3B8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7127BBE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E738B3D" w14:textId="4059594F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B194E7" w14:textId="07970719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Monthly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AA3192" w14:textId="0FADC7E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3C64BD" w14:textId="6DD42E8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F17110" w14:textId="45503BC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B5AD1" w14:textId="4D9A5170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9B6231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C896BE" w14:textId="552181D9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BD6C9" w14:textId="6E29A050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Total simulation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B95BD" w14:textId="60C6D5A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C60C1" w14:textId="369ED45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88B7F0" w14:textId="457BD83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345A" w14:textId="278E0CB5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3B23461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B2E8A8" w14:textId="22A767C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obs_runoff_yr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9450BE" w14:textId="2B4409EF" w:rsidR="009A1161" w:rsidRPr="00D525D9" w:rsidRDefault="009A1161" w:rsidP="009A1161">
            <w:pPr>
              <w:pStyle w:val="TableCellBody"/>
              <w:rPr>
                <w:szCs w:val="20"/>
              </w:rPr>
            </w:pPr>
            <w:r w:rsidRPr="00D525D9">
              <w:rPr>
                <w:szCs w:val="20"/>
              </w:rPr>
              <w:t>Yearly measured streamflow at basin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A6F74" w14:textId="3EC911C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2743B" w14:textId="7D2A67E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F1D307" w14:textId="648766B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973FB" w14:textId="44650F0B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2E305D0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D3E110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0E5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91D4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431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67B95A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0C8C" w14:textId="606E480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16C00BB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06EC837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lastRenderedPageBreak/>
              <w:t>obsq_inches_mo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3AF9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Monthly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2E90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2707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820EB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AD813" w14:textId="1782E43C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193E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415CAA6" w14:textId="3B79ECF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obsq_inches_tot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0C1D7E" w14:textId="007538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simulation</w:t>
            </w:r>
            <w:r w:rsidRPr="00FB3EB4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basin </w:t>
            </w:r>
            <w:r w:rsidRPr="00FB3EB4">
              <w:rPr>
                <w:szCs w:val="20"/>
              </w:rPr>
              <w:t>area-weighted average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446C9" w14:textId="11A99C2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C68F4" w14:textId="32D93A2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4353F9" w14:textId="5298887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F9508C" w14:textId="75D4CBAE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7205BF8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3225736" w14:textId="35DF4D6E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obsq_inches_yr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78AD6E" w14:textId="66599149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Yearly</w:t>
            </w:r>
            <w:r w:rsidRPr="00FB3EB4">
              <w:rPr>
                <w:szCs w:val="20"/>
              </w:rPr>
              <w:t xml:space="preserve"> measured streamflow at specified outlet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A1FD59" w14:textId="7FB4186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11580" w14:textId="3B193BB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322A4FF" w14:textId="52142DD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7C7" w14:textId="55897269" w:rsidR="009A1161" w:rsidRPr="00C146B6" w:rsidRDefault="009A1161" w:rsidP="009A1161">
            <w:pPr>
              <w:pStyle w:val="TableCellBody"/>
              <w:jc w:val="center"/>
              <w:rPr>
                <w:szCs w:val="20"/>
                <w:highlight w:val="green"/>
              </w:rPr>
            </w:pPr>
            <w:r w:rsidRPr="00C146B6">
              <w:rPr>
                <w:b/>
                <w:szCs w:val="20"/>
                <w:highlight w:val="green"/>
              </w:rPr>
              <w:t xml:space="preserve">print_debug </w:t>
            </w:r>
            <w:r w:rsidRPr="00C146B6">
              <w:rPr>
                <w:szCs w:val="20"/>
                <w:highlight w:val="green"/>
              </w:rPr>
              <w:t>&gt; -2</w:t>
            </w:r>
          </w:p>
        </w:tc>
      </w:tr>
      <w:tr w:rsidR="009A1161" w:rsidRPr="00FB3EB4" w14:paraId="6E8AAAD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08E823C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runoff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7235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2CD5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5B0D" w14:textId="77777777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runoff_units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6ADBA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8D4D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0951FDF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1122F3" w14:textId="26A16146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76B45F" w14:textId="55403B4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groundwater discharge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27029" w14:textId="2E797C0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5B1F5" w14:textId="20600509" w:rsidR="009A1161" w:rsidRPr="00FB3EB4" w:rsidRDefault="009A1161" w:rsidP="009A1161">
            <w:pPr>
              <w:pStyle w:val="tablecell-centered"/>
              <w:rPr>
                <w:b/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748CE69" w14:textId="145C17C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2353C7" w14:textId="1FBDD483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61B197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C8559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956B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C1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2A35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CD19D57" w14:textId="350474C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8E1727" w14:textId="01AADF74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C4325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AC01ED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2E74B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Lateral inflow entering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00E6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4428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BE92416" w14:textId="1B0E16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A412C" w14:textId="42443F5A" w:rsidR="009A1161" w:rsidRPr="00C146B6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2F1D39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6FDBF66" w14:textId="77777777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A478A2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Streamflow leaving a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4AAC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7880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CFA4D2F" w14:textId="174DCEE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FD958" w14:textId="4478920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970765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D960547" w14:textId="79C36478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54A6F" w14:textId="762E4C24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surface runoff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575C4" w14:textId="09A519D8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3BA57" w14:textId="1DDD200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7208926" w14:textId="47236F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A663A" w14:textId="144D3B85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1F956AF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9402C13" w14:textId="7AA1E38C" w:rsidR="009A1161" w:rsidRPr="00D525D9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D525D9">
              <w:rPr>
                <w:rStyle w:val="Variable"/>
                <w:color w:val="auto"/>
                <w:sz w:val="20"/>
                <w:szCs w:val="20"/>
              </w:rPr>
              <w:t>seg_ssflow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7C49F" w14:textId="382FC736" w:rsidR="009A1161" w:rsidRDefault="009A1161" w:rsidP="009A1161">
            <w:pPr>
              <w:pStyle w:val="TableCellBody"/>
              <w:rPr>
                <w:szCs w:val="20"/>
              </w:rPr>
            </w:pPr>
            <w:r w:rsidRPr="00316ECF">
              <w:rPr>
                <w:szCs w:val="20"/>
              </w:rPr>
              <w:t xml:space="preserve">Area-weighted average </w:t>
            </w:r>
            <w:r>
              <w:rPr>
                <w:szCs w:val="20"/>
              </w:rPr>
              <w:t>interflow</w:t>
            </w:r>
            <w:r w:rsidRPr="00316ECF">
              <w:rPr>
                <w:szCs w:val="20"/>
              </w:rPr>
              <w:t xml:space="preserve"> for each </w:t>
            </w:r>
            <w:r>
              <w:rPr>
                <w:szCs w:val="20"/>
              </w:rPr>
              <w:t xml:space="preserve">segment from </w:t>
            </w:r>
            <w:r w:rsidRPr="00316ECF">
              <w:rPr>
                <w:szCs w:val="20"/>
              </w:rPr>
              <w:t>HRUs contributing flow to the segment and upstream HRUs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EDB02" w14:textId="4B44316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4ADFF" w14:textId="1227060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23FA68" w14:textId="7E1FA97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A61C3" w14:textId="4768F591" w:rsidR="009A1161" w:rsidRPr="00C146B6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2572A35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24E504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seg_upstream_inflow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A44C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</w:t>
            </w:r>
            <w:r>
              <w:rPr>
                <w:szCs w:val="20"/>
              </w:rPr>
              <w:t xml:space="preserve"> inflow from upstream segments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E4F3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24D7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AB3CA6B" w14:textId="792FFB4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693712" w14:textId="708D4AA9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C146B6">
              <w:rPr>
                <w:b/>
                <w:szCs w:val="20"/>
              </w:rPr>
              <w:t xml:space="preserve">strmflow_module </w:t>
            </w:r>
            <w:r w:rsidRPr="00C146B6"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Cs w:val="20"/>
              </w:rPr>
              <w:t>strmflow_in_out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4E37CE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EE1D12E" w14:textId="2DD9A58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lastRenderedPageBreak/>
              <w:t>segment_delta_flow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2A21C" w14:textId="5AC988D2" w:rsidR="009A1161" w:rsidRPr="00FB3EB4" w:rsidRDefault="00E77533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Cumulative</w:t>
            </w:r>
            <w:r w:rsidR="009A1161">
              <w:rPr>
                <w:szCs w:val="20"/>
              </w:rPr>
              <w:t xml:space="preserve"> flow minus flow out for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1E230" w14:textId="3C46840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F395C" w14:textId="7843CAF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8843E2" w14:textId="5BCD8DE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F731" w14:textId="640209A7" w:rsidR="009A1161" w:rsidRPr="00702369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CF3A69">
              <w:rPr>
                <w:rFonts w:ascii="Courier New" w:hAnsi="Courier New" w:cs="Courier New"/>
                <w:szCs w:val="20"/>
              </w:rPr>
              <w:t>muskingum</w:t>
            </w:r>
            <w:r>
              <w:rPr>
                <w:szCs w:val="20"/>
              </w:rPr>
              <w:t xml:space="preserve">, </w:t>
            </w:r>
            <w:r w:rsidRPr="00992C55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C50B1E">
              <w:rPr>
                <w:szCs w:val="20"/>
              </w:rPr>
              <w:t>, or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D90BA9">
              <w:rPr>
                <w:szCs w:val="20"/>
                <w:highlight w:val="magenta"/>
              </w:rPr>
              <w:t>m</w:t>
            </w:r>
            <w:r w:rsidRPr="00D90BA9">
              <w:rPr>
                <w:rFonts w:ascii="Courier New" w:hAnsi="Courier New" w:cs="Courier New"/>
                <w:szCs w:val="20"/>
                <w:highlight w:val="magenta"/>
              </w:rPr>
              <w:t>uskingum_mann</w:t>
            </w:r>
          </w:p>
        </w:tc>
      </w:tr>
      <w:tr w:rsidR="009A1161" w:rsidRPr="00FB3EB4" w14:paraId="5B732B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9F095A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AABE4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</w:t>
            </w:r>
            <w:r>
              <w:rPr>
                <w:szCs w:val="20"/>
              </w:rPr>
              <w:t>low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18420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6A88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5BC01E8" w14:textId="4F431163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20A54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EDDEB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5F930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streamflow_cms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7F45E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Streamfl</w:t>
            </w:r>
            <w:r>
              <w:rPr>
                <w:szCs w:val="20"/>
              </w:rPr>
              <w:t>ow at each measurement station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693F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nobs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E8229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2838785" w14:textId="7DEB223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2C78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nobs </w:t>
            </w:r>
            <w:r>
              <w:rPr>
                <w:szCs w:val="20"/>
              </w:rPr>
              <w:t xml:space="preserve">&gt; </w:t>
            </w:r>
            <w:r w:rsidRPr="00064B8B"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773E4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B26184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strm_seg_in</w:t>
            </w:r>
            <w:r w:rsidRPr="00FB3EB4">
              <w:rPr>
                <w:szCs w:val="20"/>
                <w:vertAlign w:val="superscript"/>
              </w:rPr>
              <w:t>3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FA4B" w14:textId="56394348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940767">
              <w:rPr>
                <w:szCs w:val="20"/>
              </w:rPr>
              <w:t xml:space="preserve">Flow in stream </w:t>
            </w:r>
            <w:r w:rsidRPr="00967DFE">
              <w:rPr>
                <w:szCs w:val="20"/>
              </w:rPr>
              <w:t>segments as a result of cascading flow in each stream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D41C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E6E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E23FBC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E4041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</w:t>
            </w:r>
            <w:r w:rsidRPr="009626A0">
              <w:t xml:space="preserve">and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</w:p>
        </w:tc>
      </w:tr>
      <w:tr w:rsidR="009A1161" w:rsidRPr="00FB3EB4" w14:paraId="08537A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40BB89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48026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leaving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4F3D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A73B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DA704B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6BF99B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65B35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57F827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D25B1" w14:textId="10E49A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streamflow </w:t>
            </w:r>
            <w:r w:rsidR="00C0229C" w:rsidRPr="00FB3EB4">
              <w:rPr>
                <w:szCs w:val="20"/>
              </w:rPr>
              <w:t xml:space="preserve">leaving </w:t>
            </w:r>
            <w:r w:rsidRPr="00FB3EB4">
              <w:rPr>
                <w:szCs w:val="20"/>
              </w:rPr>
              <w:t>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BA09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C77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0F34D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32DA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48100A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0081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sub_inq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3D33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Sum of streamflow from upstream subbasins to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9E167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092E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3B1EE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E1E66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CC5D83F" w14:textId="77777777" w:rsidTr="00596CF5">
        <w:trPr>
          <w:trHeight w:val="143"/>
          <w:jc w:val="center"/>
        </w:trPr>
        <w:tc>
          <w:tcPr>
            <w:tcW w:w="144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43E571" w14:textId="01144411" w:rsidR="009A1161" w:rsidRPr="0026218A" w:rsidRDefault="009A1161" w:rsidP="009A1161">
            <w:pPr>
              <w:pStyle w:val="TableSpanner"/>
            </w:pPr>
            <w:r w:rsidRPr="00C6097A">
              <w:rPr>
                <w:highlight w:val="magenta"/>
              </w:rPr>
              <w:t>Stream Temperature</w:t>
            </w:r>
          </w:p>
        </w:tc>
      </w:tr>
      <w:tr w:rsidR="009A1161" w:rsidRPr="00FB3EB4" w14:paraId="5A38E3D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48F023" w14:textId="6497652F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seg_ccov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312770" w14:textId="4DE908B5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cloud cover fraction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2BA6C" w14:textId="1952CC4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686B2" w14:textId="5A3A6C7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1A1CC0" w14:textId="4BEE18B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DD389" w14:textId="228E2EA8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FC23C6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8725CA8" w14:textId="0A42488C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daylight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98621" w14:textId="09D358D3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Hours of daylight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B6573" w14:textId="2A8BA49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EFAEDE" w14:textId="5A1A2F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hours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143611" w14:textId="7537B7E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B0597" w14:textId="7597D650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59960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A4153B9" w14:textId="5B2A9B10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humid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58E4B" w14:textId="160D93AA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relative humidity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07B8F" w14:textId="4CC8411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0EC27" w14:textId="3974FC7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560476B" w14:textId="58076D6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0B700" w14:textId="2FFBE28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7B68CC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79D3B23" w14:textId="54F03AB1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melt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28CF3" w14:textId="34B22B84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snowmelt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161AF3" w14:textId="343156E6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4997F" w14:textId="2B7EFA6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D515FF8" w14:textId="123DDAE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DBAE32" w14:textId="6A04543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6E644EA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2B2B50" w14:textId="379E5F0C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potet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96E08" w14:textId="34824D1C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rainfall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F1E2C" w14:textId="2CEDB0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53BBA" w14:textId="3C26E63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2311BD2" w14:textId="17D385F7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52B8A" w14:textId="28C70A62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7872CF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B1060D3" w14:textId="5F71929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shade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F5A12" w14:textId="53D2E909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C6097A">
              <w:rPr>
                <w:szCs w:val="20"/>
              </w:rPr>
              <w:t>Area-weighted average shade fraction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F1FBB" w14:textId="46A0CA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35CF" w14:textId="2B395002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decimal fraction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B9F6C1" w14:textId="61A9BB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3C1890" w14:textId="478D26C1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DF899F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4C373A" w14:textId="4950487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tave_air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EFA753" w14:textId="16CADC68" w:rsidR="009A1161" w:rsidRPr="00C6097A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Area-weighted average air temperature for each segment from HRUs contributing flow to the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313A4" w14:textId="3A9CBE3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5310D" w14:textId="4AE01550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779B96" w14:textId="72F83F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8977F" w14:textId="389B34A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74C61F4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3249C77" w14:textId="0EBA64B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933DFE" w14:textId="6BE13591" w:rsidR="009A1161" w:rsidRPr="00C6097A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9A1161">
              <w:rPr>
                <w:szCs w:val="20"/>
              </w:rPr>
              <w:t>roundwater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E4563" w14:textId="6666C31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8DA95" w14:textId="355A0D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664418" w14:textId="15F36499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F2EE0" w14:textId="49AEB3C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23FE15B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A7C742" w14:textId="5690D5A6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tave_lat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3E6DF" w14:textId="20C35F6B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</w:t>
            </w:r>
            <w:r w:rsidR="009A1161">
              <w:rPr>
                <w:szCs w:val="20"/>
              </w:rPr>
              <w:t>ateral flow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CE62F" w14:textId="24975A7D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76580" w14:textId="5D77399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72DC3D5" w14:textId="41EA0B76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E7E40" w14:textId="4AC6760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01FD55A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C662C8" w14:textId="63A7C544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tave_ss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C87C74" w14:textId="103D2808" w:rsidR="009A1161" w:rsidRDefault="00C0229C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</w:t>
            </w:r>
            <w:r w:rsidR="009A1161">
              <w:rPr>
                <w:szCs w:val="20"/>
              </w:rPr>
              <w:t>ubsurface temperature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B5A43" w14:textId="23BC74B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29A4C" w14:textId="0FD55C4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7064D46" w14:textId="0741EF8E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F2CFB" w14:textId="078FD34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A609EF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CEE6609" w14:textId="6154824F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tave_upstream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CD6B4C" w14:textId="7ABE994B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Temperature of streamflow entering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9F82F" w14:textId="666F4F8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2F80B" w14:textId="574B636F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C829717" w14:textId="02326E4C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EAFFB5" w14:textId="63BE0C55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4BF3F61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6C8BB3D" w14:textId="4963816E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tave_water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C3D685" w14:textId="64146C76" w:rsidR="009A1161" w:rsidRDefault="009A1161" w:rsidP="009A1161">
            <w:pPr>
              <w:pStyle w:val="TableCellBody"/>
              <w:rPr>
                <w:szCs w:val="20"/>
              </w:rPr>
            </w:pPr>
            <w:r w:rsidRPr="00494F0F">
              <w:rPr>
                <w:szCs w:val="20"/>
              </w:rPr>
              <w:t>Computed daily mean stream temperature for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9178" w14:textId="55DF4F3B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E8AAD" w14:textId="72EF6A0A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degrees Celsius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BADFC5" w14:textId="65C3F924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2768FF" w14:textId="2A39CF7E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50DF4A3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4D886DF" w14:textId="7B4494F5" w:rsidR="009A1161" w:rsidRPr="00C6097A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  <w:highlight w:val="magenta"/>
              </w:rPr>
            </w:pPr>
            <w:r w:rsidRPr="00C6097A">
              <w:rPr>
                <w:rStyle w:val="Variable"/>
                <w:color w:val="auto"/>
                <w:sz w:val="20"/>
                <w:szCs w:val="20"/>
                <w:highlight w:val="magenta"/>
              </w:rPr>
              <w:t>seg_</w:t>
            </w:r>
            <w:r>
              <w:rPr>
                <w:rStyle w:val="Variable"/>
                <w:color w:val="auto"/>
                <w:sz w:val="20"/>
                <w:szCs w:val="20"/>
                <w:highlight w:val="magenta"/>
              </w:rPr>
              <w:t>width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AE1C5" w14:textId="3ACB1AD5" w:rsidR="009A1161" w:rsidRPr="00C6097A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Width of each segment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4045B" w14:textId="47A036E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nsegment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7DCF8" w14:textId="16DAA20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meters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E44DBA0" w14:textId="58A023C8" w:rsidR="009A1161" w:rsidRDefault="009A1161" w:rsidP="009A1161">
            <w:pPr>
              <w:pStyle w:val="tablecell-centered"/>
              <w:rPr>
                <w:szCs w:val="20"/>
              </w:rPr>
            </w:pPr>
            <w:r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AA788B" w14:textId="128993FD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stream_temp</w:t>
            </w:r>
            <w:r w:rsidRPr="00EC28FD">
              <w:rPr>
                <w:b/>
                <w:szCs w:val="20"/>
              </w:rPr>
              <w:t>_flag</w:t>
            </w:r>
            <w:r>
              <w:rPr>
                <w:b/>
                <w:szCs w:val="20"/>
              </w:rPr>
              <w:t xml:space="preserve"> </w:t>
            </w:r>
            <w:r w:rsidRPr="00EC28FD">
              <w:rPr>
                <w:szCs w:val="20"/>
              </w:rPr>
              <w:t>=</w:t>
            </w:r>
            <w:r>
              <w:rPr>
                <w:szCs w:val="20"/>
              </w:rPr>
              <w:t xml:space="preserve"> </w:t>
            </w:r>
            <w:r w:rsidRPr="00EC28FD">
              <w:rPr>
                <w:szCs w:val="20"/>
              </w:rPr>
              <w:t>1</w:t>
            </w:r>
          </w:p>
        </w:tc>
      </w:tr>
      <w:tr w:rsidR="009A1161" w:rsidRPr="00FB3EB4" w14:paraId="14283E8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67350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AFD0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F79A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BEE1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AA99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383A79" w14:textId="77777777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</w:p>
        </w:tc>
      </w:tr>
      <w:tr w:rsidR="009A1161" w:rsidRPr="00FB3EB4" w14:paraId="2C4F19B4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02D916" w14:textId="77777777" w:rsidR="009A1161" w:rsidRPr="00B9380E" w:rsidRDefault="009A1161" w:rsidP="009A1161">
            <w:pPr>
              <w:pStyle w:val="TableSpanner"/>
            </w:pPr>
            <w:r>
              <w:t>Lake dynamics</w:t>
            </w:r>
          </w:p>
        </w:tc>
      </w:tr>
      <w:tr w:rsidR="009A1161" w:rsidRPr="00FB3EB4" w14:paraId="38E616F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99D9D7" w14:textId="77777777" w:rsidR="009A1161" w:rsidRPr="0025084C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4F47F5">
              <w:rPr>
                <w:rStyle w:val="Variable"/>
                <w:color w:val="auto"/>
                <w:sz w:val="20"/>
                <w:szCs w:val="20"/>
                <w:highlight w:val="green"/>
              </w:rPr>
              <w:t>basin_2ndstflow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4709F0" w14:textId="77777777" w:rsidR="009A1161" w:rsidRPr="0025084C" w:rsidRDefault="009A1161" w:rsidP="009A1161">
            <w:pPr>
              <w:pStyle w:val="TableCellBody"/>
              <w:rPr>
                <w:szCs w:val="20"/>
              </w:rPr>
            </w:pPr>
            <w:r w:rsidRPr="0025084C">
              <w:rPr>
                <w:szCs w:val="20"/>
              </w:rPr>
              <w:t>Streamflow from second output point for lake HRUs using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50757" w14:textId="77777777" w:rsidR="009A1161" w:rsidRPr="0025084C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5084C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7758F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C35F0CC" w14:textId="77777777" w:rsidR="009A1161" w:rsidRPr="0025084C" w:rsidRDefault="009A1161" w:rsidP="009A1161">
            <w:pPr>
              <w:pStyle w:val="tablecell-centered"/>
              <w:rPr>
                <w:szCs w:val="20"/>
              </w:rPr>
            </w:pPr>
            <w:r w:rsidRPr="0025084C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3BA12" w14:textId="1D289EB2" w:rsidR="009A1161" w:rsidRPr="0025084C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5084C">
              <w:rPr>
                <w:b/>
                <w:szCs w:val="20"/>
              </w:rPr>
              <w:t xml:space="preserve">strmflow_module </w:t>
            </w:r>
            <w:r w:rsidRPr="0025084C"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47E269B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E0BADB6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basin_lake_seep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410DC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lake-bed seepage to GWRs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7979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991A" w14:textId="1AEEE6B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E53E58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CA444D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220D5" w14:textId="3BD54F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6B49426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3FE5F41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lastRenderedPageBreak/>
              <w:t>basin_lake_stor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92F48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volume-weighted average storage for all lakes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B7C1D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4F38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8507850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453EE" w14:textId="2C2EA856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933447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A4429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din1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C151D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HRU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2ED7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C2E8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525533" w14:textId="5B3EB46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B630A" w14:textId="3F415D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2EA80DE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2ABB3B1" w14:textId="002A1989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>
              <w:rPr>
                <w:rStyle w:val="Variable"/>
                <w:color w:val="auto"/>
                <w:sz w:val="20"/>
                <w:szCs w:val="20"/>
              </w:rPr>
              <w:t>elevlake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94474" w14:textId="6A223C3D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Surface elevation of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3BDA2" w14:textId="3E6DD51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EAFC3" w14:textId="036C9EA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537D83">
              <w:rPr>
                <w:szCs w:val="20"/>
                <w:highlight w:val="green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59C9B8" w14:textId="1BA1DFA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C77AE" w14:textId="505E901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657B908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ED7185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gate_ht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CE285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Height of the gate o</w:t>
            </w:r>
            <w:r>
              <w:rPr>
                <w:szCs w:val="20"/>
              </w:rPr>
              <w:t>pening at each dam with a 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1AF54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nratetbl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3FE93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2E3206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ECA17" w14:textId="6C78C685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nratetbl</w:t>
            </w:r>
            <w:r>
              <w:rPr>
                <w:b/>
                <w:szCs w:val="20"/>
              </w:rPr>
              <w:t xml:space="preserve">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73B5C56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FADC3C" w14:textId="2C337BAE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gw_seep_lakein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FA417" w14:textId="4E1C8DF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Groundwater discharge to each lake HRU for each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A70356" w14:textId="2B12DAC1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7DF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37D32E" w14:textId="1804648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24443A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DAD7CDA" w14:textId="6324C77B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B9BD3" w14:textId="637BE4F7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BDE286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8191137" w14:textId="439D763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lakein_sz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64CB0" w14:textId="01839E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Cascading interflow and Dunnian surface runoff to lake HRUs </w:t>
            </w:r>
            <w:r w:rsidR="00C0229C">
              <w:rPr>
                <w:szCs w:val="20"/>
              </w:rPr>
              <w:t>from</w:t>
            </w:r>
            <w:r w:rsidRPr="00FB3EB4">
              <w:rPr>
                <w:szCs w:val="20"/>
              </w:rPr>
              <w:t xml:space="preserve"> each upslope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8D061" w14:textId="60C068A0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F0E47" w14:textId="507AA029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EE38924" w14:textId="52BF7A26" w:rsidR="009A1161" w:rsidRPr="004F47F5" w:rsidRDefault="009A1161" w:rsidP="009A1161">
            <w:pPr>
              <w:pStyle w:val="tablecell-centered"/>
              <w:rPr>
                <w:szCs w:val="20"/>
              </w:rPr>
            </w:pPr>
            <w:r w:rsidRPr="004F47F5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1111A2" w14:textId="5AEE86AF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9626A0">
              <w:rPr>
                <w:b/>
              </w:rPr>
              <w:t>cascade_flag</w:t>
            </w:r>
            <w:r>
              <w:rPr>
                <w:b/>
              </w:rPr>
              <w:t xml:space="preserve"> </w:t>
            </w:r>
            <w:r>
              <w:t xml:space="preserve">= </w:t>
            </w:r>
            <w:r w:rsidRPr="00B337B5">
              <w:rPr>
                <w:rFonts w:ascii="Courier New" w:hAnsi="Courier New" w:cs="Courier New"/>
              </w:rPr>
              <w:t>1</w:t>
            </w:r>
            <w:r>
              <w:t xml:space="preserve">, </w:t>
            </w:r>
            <w:r w:rsidRPr="009626A0">
              <w:rPr>
                <w:b/>
              </w:rPr>
              <w:t>ncasc</w:t>
            </w:r>
            <w:r>
              <w:rPr>
                <w:b/>
              </w:rPr>
              <w:t>a</w:t>
            </w:r>
            <w:r w:rsidRPr="009626A0">
              <w:rPr>
                <w:b/>
              </w:rPr>
              <w:t>d</w:t>
            </w:r>
            <w:r>
              <w:rPr>
                <w:b/>
              </w:rPr>
              <w:t xml:space="preserve">e </w:t>
            </w:r>
            <w:r w:rsidRPr="009626A0">
              <w:t>&gt;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0</w:t>
            </w:r>
            <w:r>
              <w:t>, a</w:t>
            </w:r>
            <w:r w:rsidRPr="009626A0">
              <w:t>nd</w:t>
            </w:r>
            <w:r>
              <w:t xml:space="preserve"> </w:t>
            </w:r>
            <w:r>
              <w:rPr>
                <w:b/>
                <w:szCs w:val="20"/>
              </w:rPr>
              <w:t xml:space="preserve">nlake &gt;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569767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064390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lake_2gw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ED6F6E" w14:textId="0D2234E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from each </w:t>
            </w:r>
            <w:r w:rsidRPr="0025084C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8A2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67D66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E95725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06DF8" w14:textId="152BE2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m_lake</w:t>
            </w:r>
          </w:p>
        </w:tc>
      </w:tr>
      <w:tr w:rsidR="009A1161" w:rsidRPr="00FB3EB4" w14:paraId="219602F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97C09E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lake_elev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95C6D3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Elevation of each simulated lake sur</w:t>
            </w:r>
            <w:r>
              <w:rPr>
                <w:szCs w:val="20"/>
              </w:rPr>
              <w:t>face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984E9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nlakeelev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CCD05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01DB5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real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492825" w14:textId="694E778C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  <w:r w:rsidRPr="00B377F3">
              <w:rPr>
                <w:szCs w:val="20"/>
              </w:rPr>
              <w:t xml:space="preserve"> and</w:t>
            </w:r>
            <w:r>
              <w:rPr>
                <w:rFonts w:ascii="Courier New" w:hAnsi="Courier New" w:cs="Courier New"/>
                <w:szCs w:val="20"/>
              </w:rPr>
              <w:t xml:space="preserve"> </w:t>
            </w:r>
            <w:r w:rsidRPr="00FB3EB4">
              <w:rPr>
                <w:b/>
                <w:szCs w:val="20"/>
              </w:rPr>
              <w:t>n</w:t>
            </w:r>
            <w:r>
              <w:rPr>
                <w:b/>
                <w:szCs w:val="20"/>
              </w:rPr>
              <w:t xml:space="preserve">lakeelev </w:t>
            </w:r>
            <w:r w:rsidRPr="00FB3EB4">
              <w:rPr>
                <w:szCs w:val="20"/>
              </w:rPr>
              <w:t>&gt;</w:t>
            </w:r>
            <w:r>
              <w:rPr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0</w:t>
            </w:r>
          </w:p>
        </w:tc>
      </w:tr>
      <w:tr w:rsidR="009A1161" w:rsidRPr="00FB3EB4" w14:paraId="3A6B4D0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854E1C3" w14:textId="123CA2D4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t>lake_gwflow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65F584" w14:textId="5059DC00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Total ground</w:t>
            </w:r>
            <w:r w:rsidR="00E77533">
              <w:rPr>
                <w:szCs w:val="20"/>
              </w:rPr>
              <w:t xml:space="preserve">water </w:t>
            </w:r>
            <w:r w:rsidRPr="000A2D4D">
              <w:rPr>
                <w:szCs w:val="20"/>
              </w:rPr>
              <w:t>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8B693" w14:textId="4124AE9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0F55A" w14:textId="374B668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F615044" w14:textId="62A9D47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120FC" w14:textId="28489746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4828131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FB6F75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EF8CCE" w14:textId="1F0BC2E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Total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A89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6201E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9CB089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6A0EA" w14:textId="6340221A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0ECE55C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4712A47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lake_interflow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C63A" w14:textId="65DB3F4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</w:t>
            </w:r>
            <w:r>
              <w:rPr>
                <w:szCs w:val="20"/>
              </w:rPr>
              <w:t>tal interflow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4702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F037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41B9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3F86E" w14:textId="1143CAF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61999DE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CBC6CA9" w14:textId="77777777" w:rsidR="009A1161" w:rsidRPr="00A04F11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</w:rPr>
              <w:t>lake_invol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A154EF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Inflow to each 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3F7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B609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13642D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E5FAF" w14:textId="2E0B93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05A307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D4BA53F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lake_lateral_inflow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0F452B" w14:textId="5924962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inflow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DD4FF2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50E22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1002FD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C7EA" w14:textId="40B6C88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390BECB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0F01A0D2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lake_outcfs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34120" w14:textId="2E42D553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66423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08014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62659A3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498F50" w14:textId="5B4719E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52F1F9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9861875" w14:textId="77777777" w:rsidR="009A1161" w:rsidRPr="00FB3EB4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lake_outcms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64F567" w14:textId="4989F876" w:rsidR="009A1161" w:rsidRPr="00FB3EB4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Streamflow leaving each lake</w:t>
            </w:r>
            <w:r w:rsidRPr="00A04F11">
              <w:rPr>
                <w:szCs w:val="20"/>
              </w:rPr>
              <w:t>, includes any second outlet flow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75365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747DF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cms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94D0B5B" w14:textId="77777777" w:rsidR="009A1161" w:rsidRPr="00FB3EB4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977A0" w14:textId="44349124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muskingum_lake</w:t>
            </w:r>
          </w:p>
        </w:tc>
      </w:tr>
      <w:tr w:rsidR="009A1161" w:rsidRPr="00FB3EB4" w14:paraId="1E82959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BDC0EB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2C7B89" w14:textId="65BDCF7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Evaporation and seepage from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C0B7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AB4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47A38E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5D0A8" w14:textId="2EF043B8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9D3298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51AAE301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2B1DCE3" w14:textId="77777777" w:rsidR="009A1161" w:rsidRPr="00A04F11" w:rsidRDefault="009A1161" w:rsidP="009A1161">
            <w:pPr>
              <w:pStyle w:val="TableCellBody"/>
              <w:contextualSpacing/>
              <w:rPr>
                <w:rStyle w:val="Variable"/>
                <w:color w:val="auto"/>
                <w:sz w:val="20"/>
                <w:szCs w:val="20"/>
              </w:rPr>
            </w:pPr>
            <w:r w:rsidRPr="00A04F11">
              <w:rPr>
                <w:rStyle w:val="Variable"/>
                <w:color w:val="auto"/>
                <w:sz w:val="20"/>
                <w:szCs w:val="20"/>
                <w:highlight w:val="green"/>
              </w:rPr>
              <w:t>lake_outq2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739CD2" w14:textId="77777777" w:rsidR="009A1161" w:rsidRPr="00A04F11" w:rsidRDefault="009A1161" w:rsidP="009A1161">
            <w:pPr>
              <w:pStyle w:val="TableCellBody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Streamflow from second outlet for each lake with a second outlet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541283" w14:textId="77777777" w:rsidR="009A1161" w:rsidRPr="00A04F1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A04F11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56E67C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D4F40B" w14:textId="77777777" w:rsidR="009A1161" w:rsidRPr="00A04F11" w:rsidRDefault="009A1161" w:rsidP="009A1161">
            <w:pPr>
              <w:pStyle w:val="tablecell-centered"/>
              <w:contextualSpacing/>
              <w:rPr>
                <w:szCs w:val="20"/>
              </w:rPr>
            </w:pPr>
            <w:r w:rsidRPr="00A04F11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A33166" w14:textId="1B67887E" w:rsidR="009A1161" w:rsidRPr="00A04F1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A04F11">
              <w:rPr>
                <w:b/>
                <w:szCs w:val="20"/>
              </w:rPr>
              <w:t xml:space="preserve">strmflow_module </w:t>
            </w:r>
            <w:r w:rsidRPr="00A04F11"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7DF5576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3D38C1C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lake_outvol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2D37C" w14:textId="4A1E56A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Outflow </w:t>
            </w:r>
            <w:r w:rsidR="00C0229C">
              <w:rPr>
                <w:szCs w:val="20"/>
              </w:rPr>
              <w:t xml:space="preserve">from </w:t>
            </w:r>
            <w:r w:rsidRPr="00FB3EB4">
              <w:rPr>
                <w:szCs w:val="20"/>
              </w:rPr>
              <w:t xml:space="preserve">each lake using broad-crested weir or gate </w:t>
            </w:r>
            <w:r w:rsidRPr="00FB3EB4">
              <w:rPr>
                <w:szCs w:val="20"/>
              </w:rPr>
              <w:lastRenderedPageBreak/>
              <w:t>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7F03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lastRenderedPageBreak/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6983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EB9441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66B0A" w14:textId="12FD530B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lastRenderedPageBreak/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F73DA3C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86027D" w14:textId="072B00E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0A2D4D">
              <w:rPr>
                <w:rStyle w:val="Variable"/>
                <w:color w:val="auto"/>
                <w:sz w:val="20"/>
                <w:szCs w:val="20"/>
                <w:highlight w:val="green"/>
              </w:rPr>
              <w:lastRenderedPageBreak/>
              <w:t>lake_outvol_ts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1A2E6E" w14:textId="75E6EE0F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0A2D4D">
              <w:rPr>
                <w:szCs w:val="20"/>
              </w:rPr>
              <w:t>Outflow from each lake using broad-crested weir or gate opening routing for the time ste</w:t>
            </w:r>
            <w:r>
              <w:rPr>
                <w:szCs w:val="20"/>
              </w:rPr>
              <w:t>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41491" w14:textId="11828A8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5DA04" w14:textId="0AF3C07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</w:t>
            </w:r>
            <w:r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2C98F09" w14:textId="7FFF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14653" w14:textId="7FC166CB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szCs w:val="20"/>
                <w:highlight w:val="green"/>
              </w:rPr>
              <w:t>_lake</w:t>
            </w:r>
          </w:p>
        </w:tc>
      </w:tr>
      <w:tr w:rsidR="009A1161" w:rsidRPr="00FB3EB4" w14:paraId="1DD725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EF0BB0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4B6EB" w14:textId="769D270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Total seepage into each </w:t>
            </w:r>
            <w:r w:rsidRPr="0011297E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A1D0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77BB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941F8D7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F43661" w14:textId="1BFB4E73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280C523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1BAAFAD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F268BF" w14:textId="3DCD4F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Lake-bed seepage from each lake to the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94C9D" w14:textId="02C5E5F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11297E">
              <w:rPr>
                <w:b/>
                <w:szCs w:val="20"/>
                <w:highlight w:val="green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ED0C17" w14:textId="3DD0902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0A2D4D">
              <w:rPr>
                <w:szCs w:val="20"/>
                <w:highlight w:val="green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8F574CC" w14:textId="18011400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E708E" w14:textId="74C746F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6E0F324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F8EE925" w14:textId="1320C8B3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lake_seepage</w:t>
            </w:r>
            <w:r>
              <w:rPr>
                <w:rStyle w:val="Variable"/>
                <w:color w:val="auto"/>
                <w:sz w:val="20"/>
                <w:szCs w:val="20"/>
              </w:rPr>
              <w:t>_gwr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335D0" w14:textId="5D5C8072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Net l</w:t>
            </w:r>
            <w:r w:rsidRPr="00FB3EB4">
              <w:rPr>
                <w:szCs w:val="20"/>
              </w:rPr>
              <w:t xml:space="preserve">ake-bed seepage </w:t>
            </w:r>
            <w:r>
              <w:rPr>
                <w:szCs w:val="20"/>
              </w:rPr>
              <w:t>t</w:t>
            </w:r>
            <w:r w:rsidRPr="00FB3EB4">
              <w:rPr>
                <w:szCs w:val="20"/>
              </w:rPr>
              <w:t>o associated GWR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8452B1" w14:textId="0111FC7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ngw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6519E1" w14:textId="2DD4C9A1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69EB4D0" w14:textId="338D143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C46D68">
              <w:rPr>
                <w:szCs w:val="20"/>
                <w:highlight w:val="green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B74DD" w14:textId="24A54EA8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549736F5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1117A97B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lake_sroff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9E63" w14:textId="461E0AF4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surface runoff into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2197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82B2D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BFD064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F290" w14:textId="0E5B600E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cascade_flag </w:t>
            </w:r>
            <w:r>
              <w:rPr>
                <w:szCs w:val="20"/>
              </w:rPr>
              <w:t>= 1</w:t>
            </w:r>
          </w:p>
        </w:tc>
      </w:tr>
      <w:tr w:rsidR="009A1161" w:rsidRPr="00FB3EB4" w14:paraId="6EA600E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8243B22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lake_sto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D50EF" w14:textId="086E616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Storage in each lake using Puls or linear storage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6A28A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6471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cfs-days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AC16D8F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DB18" w14:textId="744C0D40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0203754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7CBDC8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lake_stream_in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9A035" w14:textId="17DB1DF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Total streamflow to each lake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D40984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7DD4E2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cfs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A5CCA53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AC564" w14:textId="6DA1D3E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1DAC68E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15FA" w14:textId="77777777" w:rsidR="009A1161" w:rsidRPr="00FB3EB4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FB3EB4">
              <w:rPr>
                <w:rStyle w:val="Variable"/>
                <w:color w:val="auto"/>
                <w:sz w:val="20"/>
                <w:szCs w:val="20"/>
              </w:rPr>
              <w:t>lake_vol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61015" w14:textId="44A902C1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Storage </w:t>
            </w:r>
            <w:r>
              <w:rPr>
                <w:szCs w:val="20"/>
              </w:rPr>
              <w:t xml:space="preserve">in each </w:t>
            </w:r>
            <w:r w:rsidRPr="00FB3EB4">
              <w:rPr>
                <w:szCs w:val="20"/>
              </w:rPr>
              <w:t>lake using broad-crested weir or gate opening routing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53D491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nlake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E777A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acre-feet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A2AA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3623B" w14:textId="4BD9626D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strmflow</w:t>
            </w:r>
            <w:r w:rsidRPr="009F3BFB">
              <w:rPr>
                <w:b/>
                <w:szCs w:val="20"/>
              </w:rPr>
              <w:t>_module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2049A6">
              <w:rPr>
                <w:rFonts w:ascii="Courier New" w:hAnsi="Courier New" w:cs="Courier New"/>
                <w:szCs w:val="20"/>
                <w:highlight w:val="green"/>
              </w:rPr>
              <w:t>muskingum</w:t>
            </w:r>
            <w:r w:rsidRPr="00F21E0B">
              <w:rPr>
                <w:rFonts w:ascii="Courier New" w:hAnsi="Courier New" w:cs="Courier New"/>
                <w:highlight w:val="green"/>
              </w:rPr>
              <w:t>_lake</w:t>
            </w:r>
          </w:p>
        </w:tc>
      </w:tr>
      <w:tr w:rsidR="009A1161" w:rsidRPr="00FB3EB4" w14:paraId="3AB25C87" w14:textId="77777777" w:rsidTr="00F96707">
        <w:trPr>
          <w:trHeight w:val="288"/>
          <w:jc w:val="center"/>
        </w:trPr>
        <w:tc>
          <w:tcPr>
            <w:tcW w:w="1440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416AFD" w14:textId="77777777" w:rsidR="009A1161" w:rsidRPr="00FB3EB4" w:rsidRDefault="009A1161" w:rsidP="009A1161">
            <w:pPr>
              <w:pStyle w:val="TableSpanner"/>
            </w:pPr>
            <w:r>
              <w:t>Water balance</w:t>
            </w:r>
          </w:p>
        </w:tc>
      </w:tr>
      <w:tr w:rsidR="009A1161" w:rsidRPr="00FB3EB4" w14:paraId="6BC83EEE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794812E" w14:textId="2D9FC7D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basin_capillary_wb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2CAF42" w14:textId="0B6FF95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capillary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4C3FE2" w14:textId="7B9F5834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3B90D3" w14:textId="2B07C5B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82FD2AE" w14:textId="6438DD03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249DB" w14:textId="7249BE62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0B26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B085401" w14:textId="5A38A2E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basin_dprst_wb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B7777" w14:textId="522F24A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surface-</w:t>
            </w:r>
            <w:r w:rsidR="00E77533">
              <w:rPr>
                <w:szCs w:val="20"/>
              </w:rPr>
              <w:t>depression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E68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36C4B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B5E2E2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D246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8888AC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666257E" w14:textId="78D4DB43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basin_gravity_wb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93EAC" w14:textId="22910C9E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 xml:space="preserve">gravity reservoir </w:t>
            </w:r>
            <w:r w:rsidRPr="00FB3EB4">
              <w:rPr>
                <w:szCs w:val="20"/>
              </w:rPr>
              <w:t>storage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A6158B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52CC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3E4438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FA5CE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56A53A4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19DC0B2" w14:textId="1B41451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basin_soilzone_wb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F64874" w14:textId="61ACD9C9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 xml:space="preserve">Basin area-weighted average </w:t>
            </w:r>
            <w:r>
              <w:rPr>
                <w:szCs w:val="20"/>
              </w:rPr>
              <w:t>storage in soilzone reservoir</w:t>
            </w:r>
            <w:r w:rsidRPr="00FB3EB4">
              <w:rPr>
                <w:szCs w:val="20"/>
              </w:rPr>
              <w:t>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46512D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4E65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7248964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7BB9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9CED1C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4DF47E2" w14:textId="3A1BA630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D59D8A" w14:textId="51C349EA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99B4F" w14:textId="4BF784FA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82047" w14:textId="71B5450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81B4A4A" w14:textId="5226386B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DD484" w14:textId="1F4F4C19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EDE1F40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C2331B5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basin_storvol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36F9B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volume in all water-storage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EEC3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5AB98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acre-inches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A44D0B1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6F47C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432B1132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66C5A740" w14:textId="3E17CDE5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basin_surface_storage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E3377" w14:textId="3242B17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947AF" w14:textId="439E216E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3FA3D1" w14:textId="24754996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27C7F51" w14:textId="4294C40D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2D0523" w14:textId="6032084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C29A629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A7736F1" w14:textId="7A7478A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basin_total_storage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39B2A" w14:textId="6145E8AC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Basin area-weighted average storage in all water</w:t>
            </w:r>
            <w:r>
              <w:rPr>
                <w:szCs w:val="20"/>
              </w:rPr>
              <w:t xml:space="preserve"> </w:t>
            </w:r>
            <w:r w:rsidRPr="00FB3EB4">
              <w:rPr>
                <w:szCs w:val="20"/>
              </w:rPr>
              <w:t>storage reservoirs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E4450A" w14:textId="51FC034C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985F8" w14:textId="4C175B44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6D56651" w14:textId="371525AE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3087E" w14:textId="4153663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C74A7">
              <w:rPr>
                <w:b/>
                <w:szCs w:val="20"/>
              </w:rPr>
              <w:t>csvON_OFF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14:paraId="671911AA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711588C5" w14:textId="6663791D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hru_lateral_flow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2CE227" w14:textId="65B6C48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Lateral flow to stream network from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CE448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FE9080" w14:textId="0B2B7935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6057C0">
              <w:rPr>
                <w:szCs w:val="20"/>
                <w:highlight w:val="magenta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10FA392C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700913" w14:textId="777777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65AD8DCD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1FF7327" w14:textId="7106213B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hru_storage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F17D20" w14:textId="1335CB33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Storage for each HRU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A2C48" w14:textId="11C11343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nhru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1C982" w14:textId="2A46112F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67C43BE" w14:textId="5D0DFDC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3F7662" w14:textId="7CCCD277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  <w:tr w:rsidR="009A1161" w:rsidRPr="00FB3EB4" w14:paraId="1D74076F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38046ADD" w14:textId="3BF2F209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last_basin_stor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47841" w14:textId="543FAC66" w:rsidR="009A1161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Basin area-weighted average storage in all water storage reservoirs from previous time step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61288" w14:textId="29C59E4C" w:rsidR="009A1161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1B8BD" w14:textId="679B49DC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A18C928" w14:textId="4B6D6D2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DA99" w14:textId="4001C1D8" w:rsidR="009A1161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 xml:space="preserve">print_debug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17963B57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4A61AACC" w14:textId="77777777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subinc_deltastor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23811" w14:textId="77777777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Change in storage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DA37E" w14:textId="7777777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C5DEE9" w14:textId="33AD798B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2A0544B9" w14:textId="77777777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A29E7" w14:textId="77777777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0282A3C4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2E12236A" w14:textId="61491F54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subinc_stor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E56171" w14:textId="76CBA7D2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852238">
              <w:rPr>
                <w:szCs w:val="20"/>
              </w:rPr>
              <w:t>Area-weighted average total water content in storage reservoirs</w:t>
            </w:r>
            <w:r w:rsidR="00C0229C">
              <w:rPr>
                <w:szCs w:val="20"/>
              </w:rPr>
              <w:t xml:space="preserve"> for</w:t>
            </w:r>
            <w:r w:rsidRPr="00852238">
              <w:rPr>
                <w:szCs w:val="20"/>
              </w:rPr>
              <w:t xml:space="preserve"> associated HRUs of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7EDE9" w14:textId="1A4EBA37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EF6E3" w14:textId="594AA207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EE223E0" w14:textId="1F36BC6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87382A" w14:textId="11E6E82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415FAD38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</w:tcPr>
          <w:p w14:paraId="5C3F87D3" w14:textId="1476B3FE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subinc_wb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4A7FE6" w14:textId="28E3CBA6" w:rsidR="009A1161" w:rsidRPr="00FB3EB4" w:rsidRDefault="009A1161" w:rsidP="009A1161">
            <w:pPr>
              <w:pStyle w:val="TableCellBody"/>
              <w:rPr>
                <w:szCs w:val="20"/>
              </w:rPr>
            </w:pPr>
            <w:r w:rsidRPr="00FB3EB4">
              <w:rPr>
                <w:szCs w:val="20"/>
              </w:rPr>
              <w:t>Water balance for each subbasin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950A8" w14:textId="460877DF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nsub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7F60D" w14:textId="602F08E2" w:rsidR="009A1161" w:rsidRPr="00967DFE" w:rsidRDefault="009A1161" w:rsidP="009A1161">
            <w:pPr>
              <w:pStyle w:val="tablecell-centered"/>
              <w:rPr>
                <w:szCs w:val="20"/>
              </w:rPr>
            </w:pPr>
            <w:r w:rsidRPr="00967DFE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74E73353" w14:textId="5CD9F3C8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F8DA" w14:textId="306A2DE1" w:rsidR="009A1161" w:rsidRPr="0026218A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26218A">
              <w:rPr>
                <w:b/>
                <w:szCs w:val="20"/>
              </w:rPr>
              <w:t>subbasin_flag</w:t>
            </w:r>
            <w:r>
              <w:rPr>
                <w:b/>
                <w:szCs w:val="20"/>
              </w:rPr>
              <w:t xml:space="preserve"> </w:t>
            </w:r>
            <w:r>
              <w:rPr>
                <w:szCs w:val="20"/>
              </w:rPr>
              <w:t xml:space="preserve">= </w:t>
            </w:r>
            <w:r w:rsidRPr="00064B8B">
              <w:rPr>
                <w:rFonts w:ascii="Courier New" w:hAnsi="Courier New" w:cs="Courier New"/>
                <w:szCs w:val="20"/>
              </w:rPr>
              <w:t>1</w:t>
            </w:r>
          </w:p>
        </w:tc>
      </w:tr>
      <w:tr w:rsidR="009A1161" w:rsidRPr="00FB3EB4" w14:paraId="643A1ADB" w14:textId="77777777" w:rsidTr="00596CF5">
        <w:trPr>
          <w:trHeight w:val="143"/>
          <w:jc w:val="center"/>
        </w:trPr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F49D3" w14:textId="595639B1" w:rsidR="009A1161" w:rsidRPr="00967DFE" w:rsidRDefault="009A1161" w:rsidP="009A1161">
            <w:pPr>
              <w:pStyle w:val="TableCellBody"/>
              <w:rPr>
                <w:rStyle w:val="Variable"/>
                <w:color w:val="auto"/>
                <w:sz w:val="20"/>
                <w:szCs w:val="20"/>
              </w:rPr>
            </w:pPr>
            <w:r w:rsidRPr="00967DFE">
              <w:rPr>
                <w:rStyle w:val="Variable"/>
                <w:color w:val="auto"/>
                <w:sz w:val="20"/>
                <w:szCs w:val="20"/>
              </w:rPr>
              <w:t>watbal_sum</w:t>
            </w:r>
          </w:p>
        </w:tc>
        <w:tc>
          <w:tcPr>
            <w:tcW w:w="5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01FF5" w14:textId="26EBBAC8" w:rsidR="009A1161" w:rsidRPr="00FB3EB4" w:rsidRDefault="009A1161" w:rsidP="009A1161">
            <w:pPr>
              <w:pStyle w:val="TableCellBody"/>
              <w:rPr>
                <w:szCs w:val="20"/>
              </w:rPr>
            </w:pPr>
            <w:r>
              <w:rPr>
                <w:szCs w:val="20"/>
              </w:rPr>
              <w:t>Water balance aggregate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6E109" w14:textId="3CF5A762" w:rsidR="009A1161" w:rsidRPr="00FB3EB4" w:rsidRDefault="009A1161" w:rsidP="009A1161">
            <w:pPr>
              <w:pStyle w:val="TableCellBody"/>
              <w:jc w:val="center"/>
              <w:rPr>
                <w:b/>
                <w:szCs w:val="20"/>
              </w:rPr>
            </w:pPr>
            <w:r w:rsidRPr="00FB3EB4">
              <w:rPr>
                <w:b/>
                <w:szCs w:val="20"/>
              </w:rPr>
              <w:t>one</w:t>
            </w:r>
          </w:p>
        </w:tc>
        <w:tc>
          <w:tcPr>
            <w:tcW w:w="1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3C060" w14:textId="372328FA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inches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8263A" w14:textId="5AE7D882" w:rsidR="009A1161" w:rsidRPr="00FB3EB4" w:rsidRDefault="009A1161" w:rsidP="009A1161">
            <w:pPr>
              <w:pStyle w:val="tablecell-centered"/>
              <w:rPr>
                <w:szCs w:val="20"/>
              </w:rPr>
            </w:pPr>
            <w:r w:rsidRPr="00FB3EB4">
              <w:rPr>
                <w:szCs w:val="20"/>
              </w:rPr>
              <w:t>double</w:t>
            </w:r>
          </w:p>
        </w:tc>
        <w:tc>
          <w:tcPr>
            <w:tcW w:w="27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F4296" w14:textId="2B137FBF" w:rsidR="009A1161" w:rsidRPr="00FB3EB4" w:rsidRDefault="009A1161" w:rsidP="009A1161">
            <w:pPr>
              <w:pStyle w:val="TableCellBody"/>
              <w:jc w:val="center"/>
              <w:rPr>
                <w:szCs w:val="20"/>
              </w:rPr>
            </w:pPr>
            <w:r>
              <w:rPr>
                <w:szCs w:val="20"/>
              </w:rPr>
              <w:t>always</w:t>
            </w:r>
          </w:p>
        </w:tc>
      </w:tr>
    </w:tbl>
    <w:p w14:paraId="24251D67" w14:textId="77777777" w:rsidR="00743A27" w:rsidRPr="00411B14" w:rsidRDefault="00743A27" w:rsidP="00A25143">
      <w:pPr>
        <w:pStyle w:val="TableFootnote"/>
        <w:spacing w:line="276" w:lineRule="auto"/>
      </w:pPr>
      <w:r>
        <w:rPr>
          <w:vertAlign w:val="superscript"/>
        </w:rPr>
        <w:lastRenderedPageBreak/>
        <w:t>1</w:t>
      </w:r>
      <w:r>
        <w:t>Dimension variables defined in table 1-1.</w:t>
      </w:r>
    </w:p>
    <w:p w14:paraId="3EE5BABB" w14:textId="77777777" w:rsidR="00743A27" w:rsidRDefault="00743A27" w:rsidP="00A25143">
      <w:pPr>
        <w:spacing w:line="276" w:lineRule="auto"/>
      </w:pPr>
      <w:r>
        <w:rPr>
          <w:vertAlign w:val="superscript"/>
        </w:rPr>
        <w:t>2</w:t>
      </w:r>
      <w:r>
        <w:t>Set by precipitation distribution module and can be modified by the interception module if all precipitation captured in canopy.</w:t>
      </w:r>
    </w:p>
    <w:p w14:paraId="0E396843" w14:textId="77777777" w:rsidR="00743A27" w:rsidRDefault="00743A27" w:rsidP="00A25143">
      <w:pPr>
        <w:spacing w:line="276" w:lineRule="auto"/>
      </w:pPr>
      <w:r>
        <w:rPr>
          <w:vertAlign w:val="superscript"/>
        </w:rPr>
        <w:t>3</w:t>
      </w:r>
      <w:r>
        <w:t>Initially set by surface runoff module and can be modified by the soilzone module if Dunnian surface runoff occurs.</w:t>
      </w:r>
    </w:p>
    <w:p w14:paraId="4B617B07" w14:textId="2385D151" w:rsidR="00743A27" w:rsidRPr="00E732D5" w:rsidRDefault="00743A27" w:rsidP="00A25143">
      <w:pPr>
        <w:pStyle w:val="TableFootnote"/>
        <w:spacing w:line="276" w:lineRule="auto"/>
        <w:rPr>
          <w:strike/>
        </w:rPr>
      </w:pPr>
      <w:r>
        <w:rPr>
          <w:vertAlign w:val="superscript"/>
        </w:rPr>
        <w:t>4</w:t>
      </w:r>
      <w:r>
        <w:t>Reflects availability of variables based on module selections. See variable description for the reason(s) a variable is c</w:t>
      </w:r>
      <w:r w:rsidR="00A23929">
        <w:t>onditional or always available.</w:t>
      </w:r>
    </w:p>
    <w:p w14:paraId="760B99A7" w14:textId="77777777" w:rsidR="00743A27" w:rsidRDefault="00743A27" w:rsidP="00B411FA">
      <w:pPr>
        <w:spacing w:line="276" w:lineRule="auto"/>
      </w:pPr>
      <w:r>
        <w:rPr>
          <w:vertAlign w:val="superscript"/>
        </w:rPr>
        <w:t>5</w:t>
      </w:r>
      <w:r>
        <w:t>Values are set to the last valid computed value</w:t>
      </w:r>
      <w:r w:rsidR="00291456">
        <w:t>;</w:t>
      </w:r>
      <w:r w:rsidR="001F7FE2">
        <w:t xml:space="preserve"> value is &lt; -99.0 or &gt; 150</w:t>
      </w:r>
      <w:r w:rsidR="002C3C3E">
        <w:t>.</w:t>
      </w:r>
    </w:p>
    <w:p w14:paraId="74399E1E" w14:textId="2E8B69B7" w:rsidR="006C6EED" w:rsidRPr="00B411FA" w:rsidDel="006A1A68" w:rsidRDefault="006C6EED" w:rsidP="00B411FA">
      <w:pPr>
        <w:spacing w:line="276" w:lineRule="auto"/>
        <w:rPr>
          <w:del w:id="16" w:author="Regan, Robert S" w:date="2020-05-11T15:44:00Z"/>
          <w:sz w:val="24"/>
        </w:rPr>
        <w:sectPr w:rsidR="006C6EED" w:rsidRPr="00B411FA" w:rsidDel="006A1A68" w:rsidSect="00743A27">
          <w:type w:val="oddPage"/>
          <w:pgSz w:w="15840" w:h="12240" w:orient="landscape"/>
          <w:pgMar w:top="1325" w:right="1440" w:bottom="864" w:left="1440" w:header="720" w:footer="720" w:gutter="0"/>
          <w:cols w:space="720"/>
          <w:docGrid w:linePitch="360"/>
        </w:sectPr>
      </w:pPr>
    </w:p>
    <w:p w14:paraId="0329512D" w14:textId="465A8CDB" w:rsidR="00C068A6" w:rsidRPr="00556FFA" w:rsidRDefault="00556FFA" w:rsidP="002C3C3E">
      <w:pPr>
        <w:pStyle w:val="Heading1"/>
        <w:rPr>
          <w:rFonts w:ascii="Calibri" w:hAnsi="Calibri" w:cs="Calibri"/>
          <w:sz w:val="24"/>
          <w:szCs w:val="24"/>
        </w:rPr>
      </w:pPr>
      <w:r w:rsidRPr="00556FFA">
        <w:rPr>
          <w:rFonts w:ascii="Calibri" w:hAnsi="Calibri" w:cs="Calibri"/>
          <w:b w:val="0"/>
          <w:bCs w:val="0"/>
          <w:sz w:val="24"/>
          <w:szCs w:val="24"/>
        </w:rPr>
        <w:lastRenderedPageBreak/>
        <w:t>Page</w:t>
      </w:r>
      <w:r w:rsidRPr="00556FFA">
        <w:rPr>
          <w:rFonts w:ascii="Calibri" w:hAnsi="Calibri" w:cs="Calibri"/>
          <w:sz w:val="24"/>
          <w:szCs w:val="24"/>
        </w:rPr>
        <w:t xml:space="preserve"> </w:t>
      </w:r>
      <w:r w:rsidRPr="00556FFA">
        <w:rPr>
          <w:rFonts w:ascii="Calibri" w:hAnsi="Calibri" w:cs="Calibri"/>
          <w:b w:val="0"/>
          <w:bCs w:val="0"/>
          <w:kern w:val="0"/>
          <w:sz w:val="24"/>
          <w:szCs w:val="24"/>
        </w:rPr>
        <w:t>left intentional blank</w:t>
      </w:r>
    </w:p>
    <w:sectPr w:rsidR="00C068A6" w:rsidRPr="00556FFA" w:rsidSect="00743A27">
      <w:pgSz w:w="12240" w:h="15840"/>
      <w:pgMar w:top="1440" w:right="864" w:bottom="1440" w:left="13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3031F" w14:textId="77777777" w:rsidR="00EA33C6" w:rsidRDefault="00EA33C6">
      <w:r>
        <w:separator/>
      </w:r>
    </w:p>
  </w:endnote>
  <w:endnote w:type="continuationSeparator" w:id="0">
    <w:p w14:paraId="39A7EC95" w14:textId="77777777" w:rsidR="00EA33C6" w:rsidRDefault="00EA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Univers 47 Condensed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 R 12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41FB1" w14:textId="77777777" w:rsidR="00336C41" w:rsidRDefault="00336C41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6990ADA1" w14:textId="77777777" w:rsidR="00336C41" w:rsidRDefault="00336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420D5" w14:textId="77777777" w:rsidR="00336C41" w:rsidRDefault="00336C41" w:rsidP="00743A27">
    <w:pPr>
      <w:pStyle w:val="Footer"/>
      <w:framePr w:wrap="around" w:vAnchor="text" w:hAnchor="margin" w:xAlign="center" w:y="1"/>
      <w:rPr>
        <w:rStyle w:val="PageNumber"/>
      </w:rPr>
    </w:pPr>
  </w:p>
  <w:p w14:paraId="59DC67C4" w14:textId="77777777" w:rsidR="00336C41" w:rsidRDefault="00336C41" w:rsidP="00743A27">
    <w:pPr>
      <w:pStyle w:val="Footer"/>
      <w:framePr w:wrap="around" w:vAnchor="text" w:hAnchor="margin" w:xAlign="center" w:y="1"/>
    </w:pPr>
  </w:p>
  <w:p w14:paraId="7785A29E" w14:textId="357508DF" w:rsidR="00336C41" w:rsidRDefault="00336C41" w:rsidP="00743A27">
    <w:pPr>
      <w:pStyle w:val="Footer"/>
      <w:framePr w:wrap="around" w:vAnchor="text" w:hAnchor="margin" w:xAlign="center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50</w:t>
    </w:r>
    <w:r>
      <w:rPr>
        <w:rStyle w:val="PageNumber"/>
      </w:rPr>
      <w:fldChar w:fldCharType="end"/>
    </w:r>
  </w:p>
  <w:p w14:paraId="5CBC6E20" w14:textId="77777777" w:rsidR="00336C41" w:rsidRDefault="00336C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A4950" w14:textId="77777777" w:rsidR="00EA33C6" w:rsidRDefault="00EA33C6">
      <w:r>
        <w:separator/>
      </w:r>
    </w:p>
  </w:footnote>
  <w:footnote w:type="continuationSeparator" w:id="0">
    <w:p w14:paraId="685F16D8" w14:textId="77777777" w:rsidR="00EA33C6" w:rsidRDefault="00EA3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5AAC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42C9B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66CD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0E38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7F4FA5"/>
    <w:multiLevelType w:val="hybridMultilevel"/>
    <w:tmpl w:val="2B8A9998"/>
    <w:lvl w:ilvl="0" w:tplc="0B58AF3A">
      <w:start w:val="1"/>
      <w:numFmt w:val="decimal"/>
      <w:pStyle w:val="TableTitleApp1"/>
      <w:lvlText w:val="Table 1-%1. "/>
      <w:lvlJc w:val="center"/>
      <w:pPr>
        <w:ind w:left="100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1D086740"/>
    <w:multiLevelType w:val="hybridMultilevel"/>
    <w:tmpl w:val="79726BC4"/>
    <w:lvl w:ilvl="0" w:tplc="D9542658">
      <w:start w:val="1"/>
      <w:numFmt w:val="decimal"/>
      <w:pStyle w:val="FigCapApp1"/>
      <w:lvlText w:val="Figure 1-%1."/>
      <w:lvlJc w:val="center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1F217B71"/>
    <w:multiLevelType w:val="hybridMultilevel"/>
    <w:tmpl w:val="249494BE"/>
    <w:lvl w:ilvl="0" w:tplc="03D0B89E">
      <w:start w:val="1"/>
      <w:numFmt w:val="decimal"/>
      <w:pStyle w:val="FigureCaption"/>
      <w:lvlText w:val="Figure 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0496D"/>
    <w:multiLevelType w:val="hybridMultilevel"/>
    <w:tmpl w:val="52B2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D55B8"/>
    <w:multiLevelType w:val="hybridMultilevel"/>
    <w:tmpl w:val="C23048C8"/>
    <w:lvl w:ilvl="0" w:tplc="9F04F8E8">
      <w:start w:val="1"/>
      <w:numFmt w:val="decimal"/>
      <w:pStyle w:val="TableTitleApp3"/>
      <w:lvlText w:val="Table 3-%1. "/>
      <w:lvlJc w:val="center"/>
      <w:pPr>
        <w:ind w:left="1368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2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5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A6645B"/>
    <w:multiLevelType w:val="hybridMultilevel"/>
    <w:tmpl w:val="8534B1A4"/>
    <w:lvl w:ilvl="0" w:tplc="772EC588">
      <w:start w:val="1"/>
      <w:numFmt w:val="decimal"/>
      <w:pStyle w:val="FigCapApp2"/>
      <w:lvlText w:val="Figure 2-%1. "/>
      <w:lvlJc w:val="center"/>
      <w:pPr>
        <w:ind w:left="648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F708BE"/>
    <w:multiLevelType w:val="hybridMultilevel"/>
    <w:tmpl w:val="5104984C"/>
    <w:lvl w:ilvl="0" w:tplc="FAF40D2A">
      <w:start w:val="1"/>
      <w:numFmt w:val="decimal"/>
      <w:pStyle w:val="TableTitle"/>
      <w:lvlText w:val="Table %1. "/>
      <w:lvlJc w:val="center"/>
      <w:pPr>
        <w:ind w:left="648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FF1A55"/>
    <w:multiLevelType w:val="hybridMultilevel"/>
    <w:tmpl w:val="38EC29BE"/>
    <w:lvl w:ilvl="0" w:tplc="A22C1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E25A26"/>
    <w:multiLevelType w:val="hybridMultilevel"/>
    <w:tmpl w:val="F42CEE4A"/>
    <w:lvl w:ilvl="0" w:tplc="0C567C36">
      <w:start w:val="1"/>
      <w:numFmt w:val="decimal"/>
      <w:pStyle w:val="FigCapApp3"/>
      <w:lvlText w:val="Figure 3-%1. "/>
      <w:lvlJc w:val="center"/>
      <w:pPr>
        <w:ind w:left="1008" w:hanging="36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4"/>
  </w:num>
  <w:num w:numId="5">
    <w:abstractNumId w:val="27"/>
  </w:num>
  <w:num w:numId="6">
    <w:abstractNumId w:val="38"/>
  </w:num>
  <w:num w:numId="7">
    <w:abstractNumId w:val="28"/>
  </w:num>
  <w:num w:numId="8">
    <w:abstractNumId w:val="35"/>
  </w:num>
  <w:num w:numId="9">
    <w:abstractNumId w:val="17"/>
  </w:num>
  <w:num w:numId="10">
    <w:abstractNumId w:val="28"/>
    <w:lvlOverride w:ilvl="0">
      <w:startOverride w:val="1"/>
    </w:lvlOverride>
  </w:num>
  <w:num w:numId="11">
    <w:abstractNumId w:val="14"/>
  </w:num>
  <w:num w:numId="12">
    <w:abstractNumId w:val="27"/>
    <w:lvlOverride w:ilvl="0">
      <w:startOverride w:val="1"/>
    </w:lvlOverride>
  </w:num>
  <w:num w:numId="13">
    <w:abstractNumId w:val="21"/>
  </w:num>
  <w:num w:numId="14">
    <w:abstractNumId w:val="40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6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  <w:num w:numId="24">
    <w:abstractNumId w:val="11"/>
  </w:num>
  <w:num w:numId="25">
    <w:abstractNumId w:val="37"/>
  </w:num>
  <w:num w:numId="26">
    <w:abstractNumId w:val="30"/>
  </w:num>
  <w:num w:numId="27">
    <w:abstractNumId w:val="12"/>
  </w:num>
  <w:num w:numId="28">
    <w:abstractNumId w:val="25"/>
  </w:num>
  <w:num w:numId="29">
    <w:abstractNumId w:val="23"/>
  </w:num>
  <w:num w:numId="30">
    <w:abstractNumId w:val="19"/>
  </w:num>
  <w:num w:numId="31">
    <w:abstractNumId w:val="22"/>
  </w:num>
  <w:num w:numId="32">
    <w:abstractNumId w:val="33"/>
  </w:num>
  <w:num w:numId="33">
    <w:abstractNumId w:val="26"/>
  </w:num>
  <w:num w:numId="34">
    <w:abstractNumId w:val="13"/>
  </w:num>
  <w:num w:numId="35">
    <w:abstractNumId w:val="36"/>
  </w:num>
  <w:num w:numId="36">
    <w:abstractNumId w:val="10"/>
  </w:num>
  <w:num w:numId="37">
    <w:abstractNumId w:val="31"/>
  </w:num>
  <w:num w:numId="38">
    <w:abstractNumId w:val="29"/>
  </w:num>
  <w:num w:numId="39">
    <w:abstractNumId w:val="32"/>
  </w:num>
  <w:num w:numId="40">
    <w:abstractNumId w:val="34"/>
  </w:num>
  <w:num w:numId="41">
    <w:abstractNumId w:val="18"/>
  </w:num>
  <w:num w:numId="42">
    <w:abstractNumId w:val="39"/>
  </w:num>
  <w:num w:numId="43">
    <w:abstractNumId w:val="20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gan, Robert S">
    <w15:presenceInfo w15:providerId="AD" w15:userId="S::rsregan@usgs.gov::d0594b38-7815-4c99-9e70-ed1b0cafa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7C5"/>
    <w:rsid w:val="000029BE"/>
    <w:rsid w:val="00002C01"/>
    <w:rsid w:val="0000350F"/>
    <w:rsid w:val="00005D2B"/>
    <w:rsid w:val="00006929"/>
    <w:rsid w:val="00006A21"/>
    <w:rsid w:val="00010860"/>
    <w:rsid w:val="00014164"/>
    <w:rsid w:val="000176FD"/>
    <w:rsid w:val="00021402"/>
    <w:rsid w:val="00023491"/>
    <w:rsid w:val="00024550"/>
    <w:rsid w:val="000245BB"/>
    <w:rsid w:val="00024FDB"/>
    <w:rsid w:val="00025047"/>
    <w:rsid w:val="00025502"/>
    <w:rsid w:val="0002573A"/>
    <w:rsid w:val="000302BA"/>
    <w:rsid w:val="000350A9"/>
    <w:rsid w:val="00035C00"/>
    <w:rsid w:val="00036B7D"/>
    <w:rsid w:val="00037473"/>
    <w:rsid w:val="00040188"/>
    <w:rsid w:val="000418E7"/>
    <w:rsid w:val="00043CF4"/>
    <w:rsid w:val="0004440A"/>
    <w:rsid w:val="0004476A"/>
    <w:rsid w:val="00046A72"/>
    <w:rsid w:val="00050BE1"/>
    <w:rsid w:val="00053678"/>
    <w:rsid w:val="00054119"/>
    <w:rsid w:val="000559C3"/>
    <w:rsid w:val="000572D1"/>
    <w:rsid w:val="000630F6"/>
    <w:rsid w:val="00064831"/>
    <w:rsid w:val="000663A1"/>
    <w:rsid w:val="00070AA7"/>
    <w:rsid w:val="00073205"/>
    <w:rsid w:val="00073E15"/>
    <w:rsid w:val="00075798"/>
    <w:rsid w:val="000759E3"/>
    <w:rsid w:val="00077A88"/>
    <w:rsid w:val="000872BE"/>
    <w:rsid w:val="00087A6A"/>
    <w:rsid w:val="00091848"/>
    <w:rsid w:val="00092E47"/>
    <w:rsid w:val="00092FE5"/>
    <w:rsid w:val="000935A7"/>
    <w:rsid w:val="0009538B"/>
    <w:rsid w:val="000954C4"/>
    <w:rsid w:val="000954E1"/>
    <w:rsid w:val="00096804"/>
    <w:rsid w:val="000A06A0"/>
    <w:rsid w:val="000A1D61"/>
    <w:rsid w:val="000A230E"/>
    <w:rsid w:val="000A240B"/>
    <w:rsid w:val="000A2D4D"/>
    <w:rsid w:val="000A4099"/>
    <w:rsid w:val="000A4D0A"/>
    <w:rsid w:val="000A4FB8"/>
    <w:rsid w:val="000A71F9"/>
    <w:rsid w:val="000A728D"/>
    <w:rsid w:val="000B223B"/>
    <w:rsid w:val="000B41C2"/>
    <w:rsid w:val="000B4483"/>
    <w:rsid w:val="000B55F2"/>
    <w:rsid w:val="000B594E"/>
    <w:rsid w:val="000C0BBC"/>
    <w:rsid w:val="000C1736"/>
    <w:rsid w:val="000C345F"/>
    <w:rsid w:val="000C4849"/>
    <w:rsid w:val="000C4E2C"/>
    <w:rsid w:val="000C5856"/>
    <w:rsid w:val="000D00CB"/>
    <w:rsid w:val="000D02AD"/>
    <w:rsid w:val="000D1B03"/>
    <w:rsid w:val="000D24A5"/>
    <w:rsid w:val="000D492E"/>
    <w:rsid w:val="000D55F8"/>
    <w:rsid w:val="000D5616"/>
    <w:rsid w:val="000D5F43"/>
    <w:rsid w:val="000D7E6B"/>
    <w:rsid w:val="000E0A00"/>
    <w:rsid w:val="000E0F5F"/>
    <w:rsid w:val="000E1D2B"/>
    <w:rsid w:val="000E50D4"/>
    <w:rsid w:val="000E57D8"/>
    <w:rsid w:val="000E5FF4"/>
    <w:rsid w:val="000E6A92"/>
    <w:rsid w:val="000F0186"/>
    <w:rsid w:val="000F1756"/>
    <w:rsid w:val="000F2383"/>
    <w:rsid w:val="000F294C"/>
    <w:rsid w:val="000F2C9D"/>
    <w:rsid w:val="000F4626"/>
    <w:rsid w:val="000F749E"/>
    <w:rsid w:val="0010114F"/>
    <w:rsid w:val="00101B07"/>
    <w:rsid w:val="001021AB"/>
    <w:rsid w:val="00102712"/>
    <w:rsid w:val="00103E0D"/>
    <w:rsid w:val="00104E2D"/>
    <w:rsid w:val="00105390"/>
    <w:rsid w:val="00105F78"/>
    <w:rsid w:val="001123FF"/>
    <w:rsid w:val="0011297E"/>
    <w:rsid w:val="001132C0"/>
    <w:rsid w:val="00113593"/>
    <w:rsid w:val="001146C3"/>
    <w:rsid w:val="00114842"/>
    <w:rsid w:val="00115E03"/>
    <w:rsid w:val="0011638E"/>
    <w:rsid w:val="00116812"/>
    <w:rsid w:val="00117993"/>
    <w:rsid w:val="00117C94"/>
    <w:rsid w:val="00120B1A"/>
    <w:rsid w:val="001251AB"/>
    <w:rsid w:val="00125D7A"/>
    <w:rsid w:val="0013148C"/>
    <w:rsid w:val="00132121"/>
    <w:rsid w:val="0013330F"/>
    <w:rsid w:val="00134775"/>
    <w:rsid w:val="0013580B"/>
    <w:rsid w:val="00136674"/>
    <w:rsid w:val="00136B36"/>
    <w:rsid w:val="00140FEE"/>
    <w:rsid w:val="00141D48"/>
    <w:rsid w:val="0014232C"/>
    <w:rsid w:val="00143D0E"/>
    <w:rsid w:val="00145832"/>
    <w:rsid w:val="00145DE7"/>
    <w:rsid w:val="0014667E"/>
    <w:rsid w:val="001467E4"/>
    <w:rsid w:val="0014722B"/>
    <w:rsid w:val="001472FE"/>
    <w:rsid w:val="00147B39"/>
    <w:rsid w:val="00147E8D"/>
    <w:rsid w:val="00152BC0"/>
    <w:rsid w:val="00153055"/>
    <w:rsid w:val="001534CB"/>
    <w:rsid w:val="00153754"/>
    <w:rsid w:val="00153CFD"/>
    <w:rsid w:val="00154660"/>
    <w:rsid w:val="00154C21"/>
    <w:rsid w:val="00155517"/>
    <w:rsid w:val="00155F7F"/>
    <w:rsid w:val="0015773B"/>
    <w:rsid w:val="00161598"/>
    <w:rsid w:val="00162FD9"/>
    <w:rsid w:val="00164E1C"/>
    <w:rsid w:val="001666FF"/>
    <w:rsid w:val="00171425"/>
    <w:rsid w:val="0017183D"/>
    <w:rsid w:val="00171A05"/>
    <w:rsid w:val="001721D6"/>
    <w:rsid w:val="00172DAB"/>
    <w:rsid w:val="001737F0"/>
    <w:rsid w:val="00173F51"/>
    <w:rsid w:val="0017487E"/>
    <w:rsid w:val="00176722"/>
    <w:rsid w:val="00177AF9"/>
    <w:rsid w:val="00181618"/>
    <w:rsid w:val="001827E1"/>
    <w:rsid w:val="00182D2B"/>
    <w:rsid w:val="00182F19"/>
    <w:rsid w:val="00183712"/>
    <w:rsid w:val="00185427"/>
    <w:rsid w:val="00186403"/>
    <w:rsid w:val="001867F9"/>
    <w:rsid w:val="00186936"/>
    <w:rsid w:val="00187297"/>
    <w:rsid w:val="00190091"/>
    <w:rsid w:val="00191986"/>
    <w:rsid w:val="00192332"/>
    <w:rsid w:val="00194480"/>
    <w:rsid w:val="001950C9"/>
    <w:rsid w:val="0019539C"/>
    <w:rsid w:val="0019687E"/>
    <w:rsid w:val="00196C43"/>
    <w:rsid w:val="00197BE9"/>
    <w:rsid w:val="001A0FCA"/>
    <w:rsid w:val="001A1340"/>
    <w:rsid w:val="001A16AF"/>
    <w:rsid w:val="001A4FB8"/>
    <w:rsid w:val="001A70CB"/>
    <w:rsid w:val="001A72C8"/>
    <w:rsid w:val="001A731F"/>
    <w:rsid w:val="001A7751"/>
    <w:rsid w:val="001B0FCF"/>
    <w:rsid w:val="001B1377"/>
    <w:rsid w:val="001B18FA"/>
    <w:rsid w:val="001B191E"/>
    <w:rsid w:val="001B1DCE"/>
    <w:rsid w:val="001B2189"/>
    <w:rsid w:val="001B3ECC"/>
    <w:rsid w:val="001B4F19"/>
    <w:rsid w:val="001B6D68"/>
    <w:rsid w:val="001C1632"/>
    <w:rsid w:val="001C1A5C"/>
    <w:rsid w:val="001C3123"/>
    <w:rsid w:val="001C6BB6"/>
    <w:rsid w:val="001D21C2"/>
    <w:rsid w:val="001D3074"/>
    <w:rsid w:val="001E0802"/>
    <w:rsid w:val="001E0A29"/>
    <w:rsid w:val="001E1076"/>
    <w:rsid w:val="001E2D38"/>
    <w:rsid w:val="001E477B"/>
    <w:rsid w:val="001E5381"/>
    <w:rsid w:val="001E5E30"/>
    <w:rsid w:val="001E6020"/>
    <w:rsid w:val="001E6965"/>
    <w:rsid w:val="001E75CA"/>
    <w:rsid w:val="001E7A6D"/>
    <w:rsid w:val="001F03AA"/>
    <w:rsid w:val="001F1D3A"/>
    <w:rsid w:val="001F381F"/>
    <w:rsid w:val="001F39F4"/>
    <w:rsid w:val="001F4AB0"/>
    <w:rsid w:val="001F5D5B"/>
    <w:rsid w:val="001F7415"/>
    <w:rsid w:val="001F7FE2"/>
    <w:rsid w:val="00201672"/>
    <w:rsid w:val="00202229"/>
    <w:rsid w:val="00202C49"/>
    <w:rsid w:val="00203244"/>
    <w:rsid w:val="0020424C"/>
    <w:rsid w:val="00204749"/>
    <w:rsid w:val="002049A6"/>
    <w:rsid w:val="00205B50"/>
    <w:rsid w:val="00206DB0"/>
    <w:rsid w:val="002114B5"/>
    <w:rsid w:val="00211DFB"/>
    <w:rsid w:val="00213E17"/>
    <w:rsid w:val="00220F91"/>
    <w:rsid w:val="002210B5"/>
    <w:rsid w:val="002225B7"/>
    <w:rsid w:val="00222B0F"/>
    <w:rsid w:val="00222CB9"/>
    <w:rsid w:val="002232BF"/>
    <w:rsid w:val="00223A02"/>
    <w:rsid w:val="002253C2"/>
    <w:rsid w:val="00225970"/>
    <w:rsid w:val="00227C1E"/>
    <w:rsid w:val="00227C2A"/>
    <w:rsid w:val="00227DE1"/>
    <w:rsid w:val="002302AC"/>
    <w:rsid w:val="00234DED"/>
    <w:rsid w:val="00237413"/>
    <w:rsid w:val="002412C1"/>
    <w:rsid w:val="0024443A"/>
    <w:rsid w:val="00246974"/>
    <w:rsid w:val="00247437"/>
    <w:rsid w:val="0025084C"/>
    <w:rsid w:val="00251FD1"/>
    <w:rsid w:val="00252243"/>
    <w:rsid w:val="00253077"/>
    <w:rsid w:val="00253D9A"/>
    <w:rsid w:val="00255C93"/>
    <w:rsid w:val="00256E20"/>
    <w:rsid w:val="0026185B"/>
    <w:rsid w:val="00261A7A"/>
    <w:rsid w:val="00262749"/>
    <w:rsid w:val="00263F5C"/>
    <w:rsid w:val="00264576"/>
    <w:rsid w:val="002660D2"/>
    <w:rsid w:val="00266C86"/>
    <w:rsid w:val="00267A82"/>
    <w:rsid w:val="0027111A"/>
    <w:rsid w:val="002712A4"/>
    <w:rsid w:val="002726A6"/>
    <w:rsid w:val="002737B7"/>
    <w:rsid w:val="002744E1"/>
    <w:rsid w:val="002744FE"/>
    <w:rsid w:val="00276A53"/>
    <w:rsid w:val="0027730A"/>
    <w:rsid w:val="00277B27"/>
    <w:rsid w:val="00280A8A"/>
    <w:rsid w:val="00280EF1"/>
    <w:rsid w:val="002813FC"/>
    <w:rsid w:val="00281943"/>
    <w:rsid w:val="00282090"/>
    <w:rsid w:val="00283C71"/>
    <w:rsid w:val="00284425"/>
    <w:rsid w:val="00284AB3"/>
    <w:rsid w:val="00284E47"/>
    <w:rsid w:val="002859EB"/>
    <w:rsid w:val="002861DD"/>
    <w:rsid w:val="00286A0D"/>
    <w:rsid w:val="002879C1"/>
    <w:rsid w:val="002900C8"/>
    <w:rsid w:val="00290F6B"/>
    <w:rsid w:val="00291456"/>
    <w:rsid w:val="00292BB6"/>
    <w:rsid w:val="00296A7A"/>
    <w:rsid w:val="00296D56"/>
    <w:rsid w:val="002977CF"/>
    <w:rsid w:val="00297A83"/>
    <w:rsid w:val="002A08AA"/>
    <w:rsid w:val="002A08F9"/>
    <w:rsid w:val="002A31CB"/>
    <w:rsid w:val="002A3608"/>
    <w:rsid w:val="002A4901"/>
    <w:rsid w:val="002A4B06"/>
    <w:rsid w:val="002A5007"/>
    <w:rsid w:val="002A6234"/>
    <w:rsid w:val="002A72E8"/>
    <w:rsid w:val="002B019C"/>
    <w:rsid w:val="002B08CF"/>
    <w:rsid w:val="002B15AB"/>
    <w:rsid w:val="002B502D"/>
    <w:rsid w:val="002B5508"/>
    <w:rsid w:val="002B604E"/>
    <w:rsid w:val="002B7C5E"/>
    <w:rsid w:val="002C0442"/>
    <w:rsid w:val="002C0F57"/>
    <w:rsid w:val="002C22DE"/>
    <w:rsid w:val="002C2A3F"/>
    <w:rsid w:val="002C3306"/>
    <w:rsid w:val="002C3C3E"/>
    <w:rsid w:val="002C4482"/>
    <w:rsid w:val="002D008A"/>
    <w:rsid w:val="002D0505"/>
    <w:rsid w:val="002D0C7B"/>
    <w:rsid w:val="002D343B"/>
    <w:rsid w:val="002D36AD"/>
    <w:rsid w:val="002D3DBC"/>
    <w:rsid w:val="002D649B"/>
    <w:rsid w:val="002D6942"/>
    <w:rsid w:val="002D6D5E"/>
    <w:rsid w:val="002D71CE"/>
    <w:rsid w:val="002E5307"/>
    <w:rsid w:val="002E5CDE"/>
    <w:rsid w:val="002E6C4D"/>
    <w:rsid w:val="002E6C8C"/>
    <w:rsid w:val="002E7245"/>
    <w:rsid w:val="002E7FF8"/>
    <w:rsid w:val="002F035E"/>
    <w:rsid w:val="002F15D8"/>
    <w:rsid w:val="002F2351"/>
    <w:rsid w:val="002F3372"/>
    <w:rsid w:val="002F4F16"/>
    <w:rsid w:val="002F7A2F"/>
    <w:rsid w:val="003007E4"/>
    <w:rsid w:val="00302069"/>
    <w:rsid w:val="003030A1"/>
    <w:rsid w:val="00303AA0"/>
    <w:rsid w:val="00305E70"/>
    <w:rsid w:val="00306E64"/>
    <w:rsid w:val="003070BA"/>
    <w:rsid w:val="00311D69"/>
    <w:rsid w:val="00313513"/>
    <w:rsid w:val="00313BB3"/>
    <w:rsid w:val="00316ECF"/>
    <w:rsid w:val="0032217C"/>
    <w:rsid w:val="00324199"/>
    <w:rsid w:val="00324DC2"/>
    <w:rsid w:val="003263C8"/>
    <w:rsid w:val="0032793A"/>
    <w:rsid w:val="00327B9D"/>
    <w:rsid w:val="003332D3"/>
    <w:rsid w:val="00336A0F"/>
    <w:rsid w:val="00336C41"/>
    <w:rsid w:val="003408E6"/>
    <w:rsid w:val="003414FF"/>
    <w:rsid w:val="00342457"/>
    <w:rsid w:val="0034384F"/>
    <w:rsid w:val="00343959"/>
    <w:rsid w:val="0034555D"/>
    <w:rsid w:val="003520D0"/>
    <w:rsid w:val="00352F1A"/>
    <w:rsid w:val="003530A5"/>
    <w:rsid w:val="0035445D"/>
    <w:rsid w:val="00356A3C"/>
    <w:rsid w:val="00357EA2"/>
    <w:rsid w:val="003601A7"/>
    <w:rsid w:val="00362C3E"/>
    <w:rsid w:val="00363946"/>
    <w:rsid w:val="00365BEA"/>
    <w:rsid w:val="00367608"/>
    <w:rsid w:val="00367DA3"/>
    <w:rsid w:val="00370D2C"/>
    <w:rsid w:val="00370E6F"/>
    <w:rsid w:val="0037133D"/>
    <w:rsid w:val="00371875"/>
    <w:rsid w:val="0037187F"/>
    <w:rsid w:val="003718BA"/>
    <w:rsid w:val="00374B2C"/>
    <w:rsid w:val="00377E2F"/>
    <w:rsid w:val="00380C9D"/>
    <w:rsid w:val="00381131"/>
    <w:rsid w:val="00382398"/>
    <w:rsid w:val="003826E5"/>
    <w:rsid w:val="003842DC"/>
    <w:rsid w:val="00384494"/>
    <w:rsid w:val="00384596"/>
    <w:rsid w:val="003848CD"/>
    <w:rsid w:val="003871B3"/>
    <w:rsid w:val="00391374"/>
    <w:rsid w:val="00392B4D"/>
    <w:rsid w:val="00394861"/>
    <w:rsid w:val="00395265"/>
    <w:rsid w:val="003958FD"/>
    <w:rsid w:val="003964E2"/>
    <w:rsid w:val="003A0B06"/>
    <w:rsid w:val="003A132C"/>
    <w:rsid w:val="003A15F4"/>
    <w:rsid w:val="003A4F4A"/>
    <w:rsid w:val="003A6D56"/>
    <w:rsid w:val="003B0429"/>
    <w:rsid w:val="003B4A40"/>
    <w:rsid w:val="003C5A8F"/>
    <w:rsid w:val="003C5CFC"/>
    <w:rsid w:val="003C63C2"/>
    <w:rsid w:val="003D04F4"/>
    <w:rsid w:val="003D0A2A"/>
    <w:rsid w:val="003D0AA6"/>
    <w:rsid w:val="003D0C5A"/>
    <w:rsid w:val="003D4482"/>
    <w:rsid w:val="003E169B"/>
    <w:rsid w:val="003E4D55"/>
    <w:rsid w:val="003F047C"/>
    <w:rsid w:val="003F2DAB"/>
    <w:rsid w:val="003F37B2"/>
    <w:rsid w:val="003F3932"/>
    <w:rsid w:val="003F4ABB"/>
    <w:rsid w:val="00400DEE"/>
    <w:rsid w:val="00402C5C"/>
    <w:rsid w:val="0040479E"/>
    <w:rsid w:val="00405331"/>
    <w:rsid w:val="00410F57"/>
    <w:rsid w:val="00412259"/>
    <w:rsid w:val="00412794"/>
    <w:rsid w:val="004140F5"/>
    <w:rsid w:val="0041445C"/>
    <w:rsid w:val="004146D1"/>
    <w:rsid w:val="00421797"/>
    <w:rsid w:val="00422A9B"/>
    <w:rsid w:val="00426C6C"/>
    <w:rsid w:val="00426F19"/>
    <w:rsid w:val="004305F5"/>
    <w:rsid w:val="00431D65"/>
    <w:rsid w:val="00431DA7"/>
    <w:rsid w:val="0043216F"/>
    <w:rsid w:val="00433846"/>
    <w:rsid w:val="00433E74"/>
    <w:rsid w:val="00434C50"/>
    <w:rsid w:val="0043504F"/>
    <w:rsid w:val="004356FB"/>
    <w:rsid w:val="00435B20"/>
    <w:rsid w:val="00436758"/>
    <w:rsid w:val="0044056D"/>
    <w:rsid w:val="004418BB"/>
    <w:rsid w:val="00443132"/>
    <w:rsid w:val="00443930"/>
    <w:rsid w:val="004447C3"/>
    <w:rsid w:val="00444882"/>
    <w:rsid w:val="00446588"/>
    <w:rsid w:val="0045165B"/>
    <w:rsid w:val="00452966"/>
    <w:rsid w:val="0045336A"/>
    <w:rsid w:val="00453FBD"/>
    <w:rsid w:val="004541A5"/>
    <w:rsid w:val="00454A3F"/>
    <w:rsid w:val="00455475"/>
    <w:rsid w:val="0045552A"/>
    <w:rsid w:val="004564A9"/>
    <w:rsid w:val="004566FD"/>
    <w:rsid w:val="00456701"/>
    <w:rsid w:val="00456F12"/>
    <w:rsid w:val="00457634"/>
    <w:rsid w:val="00457A73"/>
    <w:rsid w:val="00457E7D"/>
    <w:rsid w:val="00460544"/>
    <w:rsid w:val="00460BA2"/>
    <w:rsid w:val="004616E9"/>
    <w:rsid w:val="00461E99"/>
    <w:rsid w:val="00462C08"/>
    <w:rsid w:val="004638B7"/>
    <w:rsid w:val="00464B43"/>
    <w:rsid w:val="004653DC"/>
    <w:rsid w:val="004669D8"/>
    <w:rsid w:val="00466E21"/>
    <w:rsid w:val="004718F8"/>
    <w:rsid w:val="00471CE0"/>
    <w:rsid w:val="00473472"/>
    <w:rsid w:val="004740F4"/>
    <w:rsid w:val="00475B21"/>
    <w:rsid w:val="004768AA"/>
    <w:rsid w:val="004819B7"/>
    <w:rsid w:val="004830B1"/>
    <w:rsid w:val="00483439"/>
    <w:rsid w:val="0048370F"/>
    <w:rsid w:val="00483DAA"/>
    <w:rsid w:val="0048402E"/>
    <w:rsid w:val="00484D87"/>
    <w:rsid w:val="00484E6C"/>
    <w:rsid w:val="00484F73"/>
    <w:rsid w:val="00485F22"/>
    <w:rsid w:val="00486E32"/>
    <w:rsid w:val="00490188"/>
    <w:rsid w:val="00490947"/>
    <w:rsid w:val="00490C01"/>
    <w:rsid w:val="00493225"/>
    <w:rsid w:val="00494C67"/>
    <w:rsid w:val="00494F0F"/>
    <w:rsid w:val="004952BC"/>
    <w:rsid w:val="004955CF"/>
    <w:rsid w:val="004A0D7F"/>
    <w:rsid w:val="004A366C"/>
    <w:rsid w:val="004A3BE5"/>
    <w:rsid w:val="004A465F"/>
    <w:rsid w:val="004A4A05"/>
    <w:rsid w:val="004A4E38"/>
    <w:rsid w:val="004A7069"/>
    <w:rsid w:val="004B21D9"/>
    <w:rsid w:val="004B2342"/>
    <w:rsid w:val="004B2417"/>
    <w:rsid w:val="004B4030"/>
    <w:rsid w:val="004B4653"/>
    <w:rsid w:val="004B7140"/>
    <w:rsid w:val="004B7328"/>
    <w:rsid w:val="004C2244"/>
    <w:rsid w:val="004C3F20"/>
    <w:rsid w:val="004C495F"/>
    <w:rsid w:val="004C5FCC"/>
    <w:rsid w:val="004C7DED"/>
    <w:rsid w:val="004D0989"/>
    <w:rsid w:val="004D10C8"/>
    <w:rsid w:val="004D130C"/>
    <w:rsid w:val="004D1E86"/>
    <w:rsid w:val="004D40C3"/>
    <w:rsid w:val="004D4BB5"/>
    <w:rsid w:val="004D6412"/>
    <w:rsid w:val="004D6763"/>
    <w:rsid w:val="004D745B"/>
    <w:rsid w:val="004D78F3"/>
    <w:rsid w:val="004E1E65"/>
    <w:rsid w:val="004E5683"/>
    <w:rsid w:val="004E56C2"/>
    <w:rsid w:val="004E6B7C"/>
    <w:rsid w:val="004F200A"/>
    <w:rsid w:val="004F3FFF"/>
    <w:rsid w:val="004F47F5"/>
    <w:rsid w:val="004F7698"/>
    <w:rsid w:val="005000F8"/>
    <w:rsid w:val="00501D86"/>
    <w:rsid w:val="0050274B"/>
    <w:rsid w:val="0050344E"/>
    <w:rsid w:val="00503D4A"/>
    <w:rsid w:val="00503EC3"/>
    <w:rsid w:val="005052F8"/>
    <w:rsid w:val="00505A46"/>
    <w:rsid w:val="00505CBA"/>
    <w:rsid w:val="005079FA"/>
    <w:rsid w:val="0051022D"/>
    <w:rsid w:val="00510773"/>
    <w:rsid w:val="00511139"/>
    <w:rsid w:val="00513047"/>
    <w:rsid w:val="005138C5"/>
    <w:rsid w:val="0051417B"/>
    <w:rsid w:val="005153D1"/>
    <w:rsid w:val="00515C2B"/>
    <w:rsid w:val="005168E8"/>
    <w:rsid w:val="00517736"/>
    <w:rsid w:val="00521A12"/>
    <w:rsid w:val="00521A29"/>
    <w:rsid w:val="005233B2"/>
    <w:rsid w:val="00523A65"/>
    <w:rsid w:val="00523CBB"/>
    <w:rsid w:val="00524524"/>
    <w:rsid w:val="00525F6C"/>
    <w:rsid w:val="00526557"/>
    <w:rsid w:val="00526624"/>
    <w:rsid w:val="0052675D"/>
    <w:rsid w:val="005270B8"/>
    <w:rsid w:val="005311AD"/>
    <w:rsid w:val="00534486"/>
    <w:rsid w:val="00535BEB"/>
    <w:rsid w:val="00535E64"/>
    <w:rsid w:val="00535FC1"/>
    <w:rsid w:val="0053630E"/>
    <w:rsid w:val="00537D83"/>
    <w:rsid w:val="005404BD"/>
    <w:rsid w:val="00540BEE"/>
    <w:rsid w:val="00540FE1"/>
    <w:rsid w:val="00541E2A"/>
    <w:rsid w:val="00541F21"/>
    <w:rsid w:val="005428D3"/>
    <w:rsid w:val="00543BA7"/>
    <w:rsid w:val="00543D03"/>
    <w:rsid w:val="005444CD"/>
    <w:rsid w:val="005472B9"/>
    <w:rsid w:val="00552A62"/>
    <w:rsid w:val="005557C5"/>
    <w:rsid w:val="00555FF8"/>
    <w:rsid w:val="00556986"/>
    <w:rsid w:val="00556FFA"/>
    <w:rsid w:val="005579B9"/>
    <w:rsid w:val="005579DF"/>
    <w:rsid w:val="00557A42"/>
    <w:rsid w:val="005622A7"/>
    <w:rsid w:val="00563324"/>
    <w:rsid w:val="00564CB9"/>
    <w:rsid w:val="00565871"/>
    <w:rsid w:val="0056596F"/>
    <w:rsid w:val="00566A9D"/>
    <w:rsid w:val="005674DA"/>
    <w:rsid w:val="005718A3"/>
    <w:rsid w:val="005718C9"/>
    <w:rsid w:val="0057215A"/>
    <w:rsid w:val="005730D4"/>
    <w:rsid w:val="00573849"/>
    <w:rsid w:val="005744F7"/>
    <w:rsid w:val="00574BE5"/>
    <w:rsid w:val="00574C53"/>
    <w:rsid w:val="005758FE"/>
    <w:rsid w:val="00575D1D"/>
    <w:rsid w:val="00575E7E"/>
    <w:rsid w:val="0057716E"/>
    <w:rsid w:val="00577438"/>
    <w:rsid w:val="005775C9"/>
    <w:rsid w:val="00577C56"/>
    <w:rsid w:val="00580989"/>
    <w:rsid w:val="00581210"/>
    <w:rsid w:val="005815D6"/>
    <w:rsid w:val="00582A4B"/>
    <w:rsid w:val="005857C5"/>
    <w:rsid w:val="0058594C"/>
    <w:rsid w:val="00586EE8"/>
    <w:rsid w:val="00586F1B"/>
    <w:rsid w:val="0058709C"/>
    <w:rsid w:val="00591812"/>
    <w:rsid w:val="00592560"/>
    <w:rsid w:val="00592991"/>
    <w:rsid w:val="005929C3"/>
    <w:rsid w:val="00592B55"/>
    <w:rsid w:val="0059304A"/>
    <w:rsid w:val="005953DF"/>
    <w:rsid w:val="00595D4D"/>
    <w:rsid w:val="00596CF5"/>
    <w:rsid w:val="00597091"/>
    <w:rsid w:val="005A0105"/>
    <w:rsid w:val="005A09EB"/>
    <w:rsid w:val="005A1A18"/>
    <w:rsid w:val="005A1AB1"/>
    <w:rsid w:val="005A339C"/>
    <w:rsid w:val="005A37D2"/>
    <w:rsid w:val="005A5F0A"/>
    <w:rsid w:val="005A678D"/>
    <w:rsid w:val="005A75B5"/>
    <w:rsid w:val="005B0978"/>
    <w:rsid w:val="005B49A1"/>
    <w:rsid w:val="005B5C06"/>
    <w:rsid w:val="005B5F40"/>
    <w:rsid w:val="005C175D"/>
    <w:rsid w:val="005C2983"/>
    <w:rsid w:val="005C2DC8"/>
    <w:rsid w:val="005C4F57"/>
    <w:rsid w:val="005C5F26"/>
    <w:rsid w:val="005C7CF0"/>
    <w:rsid w:val="005D00CA"/>
    <w:rsid w:val="005D0D84"/>
    <w:rsid w:val="005D14C3"/>
    <w:rsid w:val="005D2FBC"/>
    <w:rsid w:val="005D3519"/>
    <w:rsid w:val="005D54C8"/>
    <w:rsid w:val="005D7684"/>
    <w:rsid w:val="005E0E1E"/>
    <w:rsid w:val="005E3559"/>
    <w:rsid w:val="005E67C4"/>
    <w:rsid w:val="005F005C"/>
    <w:rsid w:val="005F1F04"/>
    <w:rsid w:val="005F69A6"/>
    <w:rsid w:val="006057C0"/>
    <w:rsid w:val="00606CD3"/>
    <w:rsid w:val="00607426"/>
    <w:rsid w:val="0061037B"/>
    <w:rsid w:val="0061134E"/>
    <w:rsid w:val="00612849"/>
    <w:rsid w:val="006151EA"/>
    <w:rsid w:val="00615B62"/>
    <w:rsid w:val="006161A2"/>
    <w:rsid w:val="006201F5"/>
    <w:rsid w:val="00622B95"/>
    <w:rsid w:val="00623932"/>
    <w:rsid w:val="006259CD"/>
    <w:rsid w:val="00625AC7"/>
    <w:rsid w:val="00627F27"/>
    <w:rsid w:val="00630E45"/>
    <w:rsid w:val="00631147"/>
    <w:rsid w:val="00631686"/>
    <w:rsid w:val="00633F7D"/>
    <w:rsid w:val="006343A3"/>
    <w:rsid w:val="0063445F"/>
    <w:rsid w:val="00634821"/>
    <w:rsid w:val="00634F97"/>
    <w:rsid w:val="00635DFA"/>
    <w:rsid w:val="0063728A"/>
    <w:rsid w:val="00640F7B"/>
    <w:rsid w:val="00644C24"/>
    <w:rsid w:val="006459BB"/>
    <w:rsid w:val="00646262"/>
    <w:rsid w:val="00650154"/>
    <w:rsid w:val="006502F7"/>
    <w:rsid w:val="00650476"/>
    <w:rsid w:val="00650A0D"/>
    <w:rsid w:val="006518CA"/>
    <w:rsid w:val="00651B8A"/>
    <w:rsid w:val="00656D13"/>
    <w:rsid w:val="00657FCA"/>
    <w:rsid w:val="00663397"/>
    <w:rsid w:val="00664FCF"/>
    <w:rsid w:val="0066618F"/>
    <w:rsid w:val="00666FC6"/>
    <w:rsid w:val="00670E12"/>
    <w:rsid w:val="00670E75"/>
    <w:rsid w:val="00671ED2"/>
    <w:rsid w:val="00673279"/>
    <w:rsid w:val="006734BC"/>
    <w:rsid w:val="006735E0"/>
    <w:rsid w:val="00673739"/>
    <w:rsid w:val="00674973"/>
    <w:rsid w:val="006768B1"/>
    <w:rsid w:val="00681178"/>
    <w:rsid w:val="006813E6"/>
    <w:rsid w:val="00681464"/>
    <w:rsid w:val="00681BFF"/>
    <w:rsid w:val="006826CE"/>
    <w:rsid w:val="006837B9"/>
    <w:rsid w:val="00684550"/>
    <w:rsid w:val="0068508E"/>
    <w:rsid w:val="00685627"/>
    <w:rsid w:val="00694837"/>
    <w:rsid w:val="00695764"/>
    <w:rsid w:val="00696C68"/>
    <w:rsid w:val="006A1A68"/>
    <w:rsid w:val="006A3055"/>
    <w:rsid w:val="006A6955"/>
    <w:rsid w:val="006A7586"/>
    <w:rsid w:val="006B04F0"/>
    <w:rsid w:val="006B0FDF"/>
    <w:rsid w:val="006B1525"/>
    <w:rsid w:val="006B197E"/>
    <w:rsid w:val="006B3058"/>
    <w:rsid w:val="006B36D1"/>
    <w:rsid w:val="006B4603"/>
    <w:rsid w:val="006B58B8"/>
    <w:rsid w:val="006B59E9"/>
    <w:rsid w:val="006B6140"/>
    <w:rsid w:val="006B7965"/>
    <w:rsid w:val="006B7B23"/>
    <w:rsid w:val="006C0EC0"/>
    <w:rsid w:val="006C277F"/>
    <w:rsid w:val="006C28D3"/>
    <w:rsid w:val="006C5C2E"/>
    <w:rsid w:val="006C6BB7"/>
    <w:rsid w:val="006C6EED"/>
    <w:rsid w:val="006C7009"/>
    <w:rsid w:val="006D00D7"/>
    <w:rsid w:val="006D0145"/>
    <w:rsid w:val="006D08A9"/>
    <w:rsid w:val="006D0BF1"/>
    <w:rsid w:val="006D26CC"/>
    <w:rsid w:val="006D38DC"/>
    <w:rsid w:val="006D3FF7"/>
    <w:rsid w:val="006D5829"/>
    <w:rsid w:val="006D5F74"/>
    <w:rsid w:val="006D75F3"/>
    <w:rsid w:val="006E1EFE"/>
    <w:rsid w:val="006E221E"/>
    <w:rsid w:val="006E37F7"/>
    <w:rsid w:val="006E3BC0"/>
    <w:rsid w:val="006E5EE0"/>
    <w:rsid w:val="006F01F4"/>
    <w:rsid w:val="006F3216"/>
    <w:rsid w:val="006F4C79"/>
    <w:rsid w:val="006F4CBD"/>
    <w:rsid w:val="006F4D11"/>
    <w:rsid w:val="006F5189"/>
    <w:rsid w:val="006F53E9"/>
    <w:rsid w:val="006F5DF6"/>
    <w:rsid w:val="006F5F8C"/>
    <w:rsid w:val="006F6C31"/>
    <w:rsid w:val="00701229"/>
    <w:rsid w:val="00702369"/>
    <w:rsid w:val="00704EAB"/>
    <w:rsid w:val="0070616E"/>
    <w:rsid w:val="00706D46"/>
    <w:rsid w:val="0071062D"/>
    <w:rsid w:val="00710889"/>
    <w:rsid w:val="00711AE6"/>
    <w:rsid w:val="00712564"/>
    <w:rsid w:val="00712AB5"/>
    <w:rsid w:val="00712F82"/>
    <w:rsid w:val="00714DA5"/>
    <w:rsid w:val="00714FC8"/>
    <w:rsid w:val="0071718A"/>
    <w:rsid w:val="00722DF8"/>
    <w:rsid w:val="007234F5"/>
    <w:rsid w:val="00723760"/>
    <w:rsid w:val="00723D2C"/>
    <w:rsid w:val="00726897"/>
    <w:rsid w:val="00726A38"/>
    <w:rsid w:val="0072735B"/>
    <w:rsid w:val="007309F6"/>
    <w:rsid w:val="00730F1C"/>
    <w:rsid w:val="00731DA6"/>
    <w:rsid w:val="00734741"/>
    <w:rsid w:val="007347F2"/>
    <w:rsid w:val="00734975"/>
    <w:rsid w:val="00736CDF"/>
    <w:rsid w:val="00736E76"/>
    <w:rsid w:val="00742FBC"/>
    <w:rsid w:val="00743A27"/>
    <w:rsid w:val="007440F6"/>
    <w:rsid w:val="00747865"/>
    <w:rsid w:val="007500B6"/>
    <w:rsid w:val="007501FB"/>
    <w:rsid w:val="007506AA"/>
    <w:rsid w:val="00750B57"/>
    <w:rsid w:val="00751910"/>
    <w:rsid w:val="00751ED9"/>
    <w:rsid w:val="0075269A"/>
    <w:rsid w:val="007535F0"/>
    <w:rsid w:val="0075484A"/>
    <w:rsid w:val="00754D95"/>
    <w:rsid w:val="007551D6"/>
    <w:rsid w:val="00756740"/>
    <w:rsid w:val="00760640"/>
    <w:rsid w:val="00762378"/>
    <w:rsid w:val="007625DC"/>
    <w:rsid w:val="00762A65"/>
    <w:rsid w:val="0076424D"/>
    <w:rsid w:val="00765B22"/>
    <w:rsid w:val="007663D6"/>
    <w:rsid w:val="00770017"/>
    <w:rsid w:val="00770DC0"/>
    <w:rsid w:val="0077140F"/>
    <w:rsid w:val="0077192B"/>
    <w:rsid w:val="00772A0C"/>
    <w:rsid w:val="00772DA0"/>
    <w:rsid w:val="00773591"/>
    <w:rsid w:val="00774716"/>
    <w:rsid w:val="00776332"/>
    <w:rsid w:val="00777F68"/>
    <w:rsid w:val="00782694"/>
    <w:rsid w:val="00783D77"/>
    <w:rsid w:val="007841A3"/>
    <w:rsid w:val="007855CD"/>
    <w:rsid w:val="00790B7E"/>
    <w:rsid w:val="00791C1A"/>
    <w:rsid w:val="00792AA3"/>
    <w:rsid w:val="00793454"/>
    <w:rsid w:val="0079618B"/>
    <w:rsid w:val="00796358"/>
    <w:rsid w:val="00797A8F"/>
    <w:rsid w:val="00797F0C"/>
    <w:rsid w:val="007A0DCD"/>
    <w:rsid w:val="007A32FB"/>
    <w:rsid w:val="007A5EC8"/>
    <w:rsid w:val="007A604F"/>
    <w:rsid w:val="007B0592"/>
    <w:rsid w:val="007B060F"/>
    <w:rsid w:val="007B094B"/>
    <w:rsid w:val="007B0F79"/>
    <w:rsid w:val="007B1087"/>
    <w:rsid w:val="007B30A7"/>
    <w:rsid w:val="007B5686"/>
    <w:rsid w:val="007B60A7"/>
    <w:rsid w:val="007B6B6D"/>
    <w:rsid w:val="007B708D"/>
    <w:rsid w:val="007C0FFB"/>
    <w:rsid w:val="007C19C3"/>
    <w:rsid w:val="007C2240"/>
    <w:rsid w:val="007C2659"/>
    <w:rsid w:val="007C3D3A"/>
    <w:rsid w:val="007C5247"/>
    <w:rsid w:val="007C6F34"/>
    <w:rsid w:val="007D01C9"/>
    <w:rsid w:val="007D13E2"/>
    <w:rsid w:val="007D60A9"/>
    <w:rsid w:val="007D61C6"/>
    <w:rsid w:val="007D64C8"/>
    <w:rsid w:val="007D771A"/>
    <w:rsid w:val="007E01BC"/>
    <w:rsid w:val="007E0BB3"/>
    <w:rsid w:val="007E0C00"/>
    <w:rsid w:val="007E108E"/>
    <w:rsid w:val="007E1D26"/>
    <w:rsid w:val="007E2529"/>
    <w:rsid w:val="007E3D86"/>
    <w:rsid w:val="007E463C"/>
    <w:rsid w:val="007E4BDA"/>
    <w:rsid w:val="007E4FDB"/>
    <w:rsid w:val="007E5DFD"/>
    <w:rsid w:val="007E5EE9"/>
    <w:rsid w:val="007E6499"/>
    <w:rsid w:val="007E64F8"/>
    <w:rsid w:val="007E6721"/>
    <w:rsid w:val="007E73C2"/>
    <w:rsid w:val="007E7907"/>
    <w:rsid w:val="007E7D4C"/>
    <w:rsid w:val="007E7DE0"/>
    <w:rsid w:val="007F00AD"/>
    <w:rsid w:val="007F47D4"/>
    <w:rsid w:val="007F7D66"/>
    <w:rsid w:val="008003D0"/>
    <w:rsid w:val="008005F5"/>
    <w:rsid w:val="00800F42"/>
    <w:rsid w:val="00801359"/>
    <w:rsid w:val="00801B0B"/>
    <w:rsid w:val="00805174"/>
    <w:rsid w:val="008054B1"/>
    <w:rsid w:val="00805994"/>
    <w:rsid w:val="00805A80"/>
    <w:rsid w:val="00806ADA"/>
    <w:rsid w:val="0080721C"/>
    <w:rsid w:val="00807CB4"/>
    <w:rsid w:val="008105FB"/>
    <w:rsid w:val="00810DB0"/>
    <w:rsid w:val="00811972"/>
    <w:rsid w:val="008124F2"/>
    <w:rsid w:val="0081303E"/>
    <w:rsid w:val="0081452F"/>
    <w:rsid w:val="0081498A"/>
    <w:rsid w:val="00815448"/>
    <w:rsid w:val="008161D1"/>
    <w:rsid w:val="00816D99"/>
    <w:rsid w:val="00817581"/>
    <w:rsid w:val="008205E9"/>
    <w:rsid w:val="008218A7"/>
    <w:rsid w:val="00823C1B"/>
    <w:rsid w:val="00824FD1"/>
    <w:rsid w:val="00825171"/>
    <w:rsid w:val="0082579F"/>
    <w:rsid w:val="00825E3B"/>
    <w:rsid w:val="00826214"/>
    <w:rsid w:val="008309CF"/>
    <w:rsid w:val="00830FBD"/>
    <w:rsid w:val="00831068"/>
    <w:rsid w:val="00831BD7"/>
    <w:rsid w:val="00831EBD"/>
    <w:rsid w:val="00832908"/>
    <w:rsid w:val="0083293F"/>
    <w:rsid w:val="0083789A"/>
    <w:rsid w:val="008403E2"/>
    <w:rsid w:val="008406AF"/>
    <w:rsid w:val="00840B74"/>
    <w:rsid w:val="00841F42"/>
    <w:rsid w:val="00842AB6"/>
    <w:rsid w:val="00842F84"/>
    <w:rsid w:val="00843DE3"/>
    <w:rsid w:val="00846542"/>
    <w:rsid w:val="00850FB0"/>
    <w:rsid w:val="00852238"/>
    <w:rsid w:val="00852A96"/>
    <w:rsid w:val="00854106"/>
    <w:rsid w:val="0085588F"/>
    <w:rsid w:val="0085665F"/>
    <w:rsid w:val="00861514"/>
    <w:rsid w:val="008646EA"/>
    <w:rsid w:val="0086499B"/>
    <w:rsid w:val="0086639D"/>
    <w:rsid w:val="00866735"/>
    <w:rsid w:val="00866E86"/>
    <w:rsid w:val="00870B7D"/>
    <w:rsid w:val="00871D6E"/>
    <w:rsid w:val="0087328C"/>
    <w:rsid w:val="00873447"/>
    <w:rsid w:val="00873638"/>
    <w:rsid w:val="0087713B"/>
    <w:rsid w:val="0087757D"/>
    <w:rsid w:val="008833D7"/>
    <w:rsid w:val="00883B40"/>
    <w:rsid w:val="00884970"/>
    <w:rsid w:val="00885505"/>
    <w:rsid w:val="00885AF2"/>
    <w:rsid w:val="0088672C"/>
    <w:rsid w:val="00886D5A"/>
    <w:rsid w:val="00887A06"/>
    <w:rsid w:val="00887F1A"/>
    <w:rsid w:val="00890803"/>
    <w:rsid w:val="00893C5E"/>
    <w:rsid w:val="0089485C"/>
    <w:rsid w:val="00896205"/>
    <w:rsid w:val="008A3532"/>
    <w:rsid w:val="008A4AEF"/>
    <w:rsid w:val="008A4F58"/>
    <w:rsid w:val="008A50BC"/>
    <w:rsid w:val="008A5D2C"/>
    <w:rsid w:val="008A5E5C"/>
    <w:rsid w:val="008A7937"/>
    <w:rsid w:val="008B1087"/>
    <w:rsid w:val="008B1BED"/>
    <w:rsid w:val="008B3614"/>
    <w:rsid w:val="008B4D82"/>
    <w:rsid w:val="008B70BC"/>
    <w:rsid w:val="008B783E"/>
    <w:rsid w:val="008B7AD7"/>
    <w:rsid w:val="008C26CE"/>
    <w:rsid w:val="008C4A75"/>
    <w:rsid w:val="008C61A0"/>
    <w:rsid w:val="008D0A9E"/>
    <w:rsid w:val="008D27E8"/>
    <w:rsid w:val="008D361E"/>
    <w:rsid w:val="008D3654"/>
    <w:rsid w:val="008D4E05"/>
    <w:rsid w:val="008D4FED"/>
    <w:rsid w:val="008D5827"/>
    <w:rsid w:val="008D64D5"/>
    <w:rsid w:val="008D6BBC"/>
    <w:rsid w:val="008D7430"/>
    <w:rsid w:val="008D76FB"/>
    <w:rsid w:val="008E0E8E"/>
    <w:rsid w:val="008E1C78"/>
    <w:rsid w:val="008E2824"/>
    <w:rsid w:val="008E34EE"/>
    <w:rsid w:val="008E610A"/>
    <w:rsid w:val="008E7106"/>
    <w:rsid w:val="008F05FF"/>
    <w:rsid w:val="008F0CDA"/>
    <w:rsid w:val="008F1003"/>
    <w:rsid w:val="008F1333"/>
    <w:rsid w:val="008F13E0"/>
    <w:rsid w:val="008F2AD1"/>
    <w:rsid w:val="008F395C"/>
    <w:rsid w:val="008F3AE2"/>
    <w:rsid w:val="008F4771"/>
    <w:rsid w:val="008F48F9"/>
    <w:rsid w:val="008F5A64"/>
    <w:rsid w:val="008F68E9"/>
    <w:rsid w:val="008F7211"/>
    <w:rsid w:val="009003DB"/>
    <w:rsid w:val="00903B74"/>
    <w:rsid w:val="00903DA3"/>
    <w:rsid w:val="00904982"/>
    <w:rsid w:val="00904B04"/>
    <w:rsid w:val="00904F98"/>
    <w:rsid w:val="00905BBF"/>
    <w:rsid w:val="00906DA0"/>
    <w:rsid w:val="009079DF"/>
    <w:rsid w:val="00911B4D"/>
    <w:rsid w:val="00911C1C"/>
    <w:rsid w:val="00913B4D"/>
    <w:rsid w:val="0091526A"/>
    <w:rsid w:val="0091755C"/>
    <w:rsid w:val="00924562"/>
    <w:rsid w:val="00924DE9"/>
    <w:rsid w:val="00924FDD"/>
    <w:rsid w:val="00926299"/>
    <w:rsid w:val="009265E3"/>
    <w:rsid w:val="009303D3"/>
    <w:rsid w:val="009309AB"/>
    <w:rsid w:val="00933B43"/>
    <w:rsid w:val="00933E74"/>
    <w:rsid w:val="00934878"/>
    <w:rsid w:val="00937093"/>
    <w:rsid w:val="00940767"/>
    <w:rsid w:val="00940F19"/>
    <w:rsid w:val="009432AB"/>
    <w:rsid w:val="0094430B"/>
    <w:rsid w:val="009446FD"/>
    <w:rsid w:val="00944A3C"/>
    <w:rsid w:val="009453ED"/>
    <w:rsid w:val="00945653"/>
    <w:rsid w:val="00946028"/>
    <w:rsid w:val="00950180"/>
    <w:rsid w:val="00953576"/>
    <w:rsid w:val="009559FD"/>
    <w:rsid w:val="009564CF"/>
    <w:rsid w:val="009603DD"/>
    <w:rsid w:val="00960981"/>
    <w:rsid w:val="0096175C"/>
    <w:rsid w:val="0096255B"/>
    <w:rsid w:val="0096278C"/>
    <w:rsid w:val="009632D9"/>
    <w:rsid w:val="00963C59"/>
    <w:rsid w:val="00963CF9"/>
    <w:rsid w:val="00964300"/>
    <w:rsid w:val="00965E47"/>
    <w:rsid w:val="00966432"/>
    <w:rsid w:val="00967DFE"/>
    <w:rsid w:val="009714C6"/>
    <w:rsid w:val="00971EE9"/>
    <w:rsid w:val="009728FC"/>
    <w:rsid w:val="00975BA1"/>
    <w:rsid w:val="00975E9F"/>
    <w:rsid w:val="00976C11"/>
    <w:rsid w:val="00977280"/>
    <w:rsid w:val="00977552"/>
    <w:rsid w:val="00977BB9"/>
    <w:rsid w:val="00980570"/>
    <w:rsid w:val="00980916"/>
    <w:rsid w:val="00981D90"/>
    <w:rsid w:val="00981FDB"/>
    <w:rsid w:val="00982693"/>
    <w:rsid w:val="009826F8"/>
    <w:rsid w:val="00983416"/>
    <w:rsid w:val="009836A8"/>
    <w:rsid w:val="00983823"/>
    <w:rsid w:val="0098470B"/>
    <w:rsid w:val="00984B05"/>
    <w:rsid w:val="009857C5"/>
    <w:rsid w:val="00986E7A"/>
    <w:rsid w:val="00987AD3"/>
    <w:rsid w:val="009929EB"/>
    <w:rsid w:val="00992C55"/>
    <w:rsid w:val="0099320C"/>
    <w:rsid w:val="00994C9A"/>
    <w:rsid w:val="00995432"/>
    <w:rsid w:val="009956A6"/>
    <w:rsid w:val="00995AA9"/>
    <w:rsid w:val="009A087E"/>
    <w:rsid w:val="009A1161"/>
    <w:rsid w:val="009A1597"/>
    <w:rsid w:val="009A18BE"/>
    <w:rsid w:val="009A2C7B"/>
    <w:rsid w:val="009A35FC"/>
    <w:rsid w:val="009A553B"/>
    <w:rsid w:val="009B0384"/>
    <w:rsid w:val="009B0CF3"/>
    <w:rsid w:val="009B1947"/>
    <w:rsid w:val="009B4FE0"/>
    <w:rsid w:val="009B5D5C"/>
    <w:rsid w:val="009B7965"/>
    <w:rsid w:val="009C0081"/>
    <w:rsid w:val="009C099D"/>
    <w:rsid w:val="009C15CC"/>
    <w:rsid w:val="009C183E"/>
    <w:rsid w:val="009C19B2"/>
    <w:rsid w:val="009C5A5B"/>
    <w:rsid w:val="009C6112"/>
    <w:rsid w:val="009C7391"/>
    <w:rsid w:val="009D005C"/>
    <w:rsid w:val="009D0E9B"/>
    <w:rsid w:val="009D2563"/>
    <w:rsid w:val="009D2C36"/>
    <w:rsid w:val="009D3298"/>
    <w:rsid w:val="009D5CD3"/>
    <w:rsid w:val="009E137E"/>
    <w:rsid w:val="009E1427"/>
    <w:rsid w:val="009F00A7"/>
    <w:rsid w:val="009F041A"/>
    <w:rsid w:val="009F0581"/>
    <w:rsid w:val="009F09A0"/>
    <w:rsid w:val="009F342C"/>
    <w:rsid w:val="009F4099"/>
    <w:rsid w:val="009F4AC2"/>
    <w:rsid w:val="009F6382"/>
    <w:rsid w:val="009F75F5"/>
    <w:rsid w:val="009F787E"/>
    <w:rsid w:val="009F7D13"/>
    <w:rsid w:val="00A00109"/>
    <w:rsid w:val="00A0181F"/>
    <w:rsid w:val="00A02DED"/>
    <w:rsid w:val="00A02F9F"/>
    <w:rsid w:val="00A03BD1"/>
    <w:rsid w:val="00A03E50"/>
    <w:rsid w:val="00A048F1"/>
    <w:rsid w:val="00A04F11"/>
    <w:rsid w:val="00A05AEB"/>
    <w:rsid w:val="00A07872"/>
    <w:rsid w:val="00A1047D"/>
    <w:rsid w:val="00A1084A"/>
    <w:rsid w:val="00A11501"/>
    <w:rsid w:val="00A11F68"/>
    <w:rsid w:val="00A1439C"/>
    <w:rsid w:val="00A14A10"/>
    <w:rsid w:val="00A20517"/>
    <w:rsid w:val="00A208DA"/>
    <w:rsid w:val="00A208E8"/>
    <w:rsid w:val="00A21DBF"/>
    <w:rsid w:val="00A22E6C"/>
    <w:rsid w:val="00A230FA"/>
    <w:rsid w:val="00A23929"/>
    <w:rsid w:val="00A2392D"/>
    <w:rsid w:val="00A23CDC"/>
    <w:rsid w:val="00A24CA3"/>
    <w:rsid w:val="00A25143"/>
    <w:rsid w:val="00A25F01"/>
    <w:rsid w:val="00A26030"/>
    <w:rsid w:val="00A30716"/>
    <w:rsid w:val="00A318BF"/>
    <w:rsid w:val="00A3258F"/>
    <w:rsid w:val="00A34023"/>
    <w:rsid w:val="00A36573"/>
    <w:rsid w:val="00A3681C"/>
    <w:rsid w:val="00A40876"/>
    <w:rsid w:val="00A43D3E"/>
    <w:rsid w:val="00A44DCA"/>
    <w:rsid w:val="00A454F1"/>
    <w:rsid w:val="00A4596B"/>
    <w:rsid w:val="00A471C4"/>
    <w:rsid w:val="00A4740A"/>
    <w:rsid w:val="00A525A6"/>
    <w:rsid w:val="00A535C3"/>
    <w:rsid w:val="00A541E8"/>
    <w:rsid w:val="00A543CD"/>
    <w:rsid w:val="00A5570B"/>
    <w:rsid w:val="00A56FEA"/>
    <w:rsid w:val="00A6050B"/>
    <w:rsid w:val="00A6161D"/>
    <w:rsid w:val="00A6188C"/>
    <w:rsid w:val="00A6279A"/>
    <w:rsid w:val="00A62973"/>
    <w:rsid w:val="00A63247"/>
    <w:rsid w:val="00A66731"/>
    <w:rsid w:val="00A668F3"/>
    <w:rsid w:val="00A669C9"/>
    <w:rsid w:val="00A70B70"/>
    <w:rsid w:val="00A70DC4"/>
    <w:rsid w:val="00A72AA4"/>
    <w:rsid w:val="00A72BFA"/>
    <w:rsid w:val="00A759A8"/>
    <w:rsid w:val="00A7649E"/>
    <w:rsid w:val="00A772D9"/>
    <w:rsid w:val="00A8158E"/>
    <w:rsid w:val="00A82C7F"/>
    <w:rsid w:val="00A840B0"/>
    <w:rsid w:val="00A84D22"/>
    <w:rsid w:val="00A85364"/>
    <w:rsid w:val="00A855B7"/>
    <w:rsid w:val="00A91444"/>
    <w:rsid w:val="00A914A4"/>
    <w:rsid w:val="00A921CB"/>
    <w:rsid w:val="00A93E4E"/>
    <w:rsid w:val="00A94208"/>
    <w:rsid w:val="00A95213"/>
    <w:rsid w:val="00A957AA"/>
    <w:rsid w:val="00A958F7"/>
    <w:rsid w:val="00A96C10"/>
    <w:rsid w:val="00A97908"/>
    <w:rsid w:val="00AA09EE"/>
    <w:rsid w:val="00AA2CA8"/>
    <w:rsid w:val="00AA3144"/>
    <w:rsid w:val="00AA3384"/>
    <w:rsid w:val="00AA38D8"/>
    <w:rsid w:val="00AA56E7"/>
    <w:rsid w:val="00AA66B0"/>
    <w:rsid w:val="00AA69B1"/>
    <w:rsid w:val="00AA6B02"/>
    <w:rsid w:val="00AA73A5"/>
    <w:rsid w:val="00AB0986"/>
    <w:rsid w:val="00AB41A7"/>
    <w:rsid w:val="00AB469E"/>
    <w:rsid w:val="00AB6161"/>
    <w:rsid w:val="00AC0D86"/>
    <w:rsid w:val="00AC2293"/>
    <w:rsid w:val="00AC24DB"/>
    <w:rsid w:val="00AC2871"/>
    <w:rsid w:val="00AD1888"/>
    <w:rsid w:val="00AD2FA0"/>
    <w:rsid w:val="00AD4170"/>
    <w:rsid w:val="00AD4190"/>
    <w:rsid w:val="00AE0ABB"/>
    <w:rsid w:val="00AE5952"/>
    <w:rsid w:val="00AF029B"/>
    <w:rsid w:val="00AF1844"/>
    <w:rsid w:val="00AF1F13"/>
    <w:rsid w:val="00AF22A0"/>
    <w:rsid w:val="00AF2857"/>
    <w:rsid w:val="00AF418E"/>
    <w:rsid w:val="00AF4F1A"/>
    <w:rsid w:val="00AF5377"/>
    <w:rsid w:val="00B0302E"/>
    <w:rsid w:val="00B03E2B"/>
    <w:rsid w:val="00B10836"/>
    <w:rsid w:val="00B118B8"/>
    <w:rsid w:val="00B11F19"/>
    <w:rsid w:val="00B1213B"/>
    <w:rsid w:val="00B12991"/>
    <w:rsid w:val="00B130BE"/>
    <w:rsid w:val="00B15443"/>
    <w:rsid w:val="00B15EFE"/>
    <w:rsid w:val="00B16752"/>
    <w:rsid w:val="00B17AA1"/>
    <w:rsid w:val="00B20DBD"/>
    <w:rsid w:val="00B23187"/>
    <w:rsid w:val="00B24B8D"/>
    <w:rsid w:val="00B26315"/>
    <w:rsid w:val="00B2663F"/>
    <w:rsid w:val="00B31917"/>
    <w:rsid w:val="00B32C83"/>
    <w:rsid w:val="00B34CE8"/>
    <w:rsid w:val="00B354A3"/>
    <w:rsid w:val="00B354D6"/>
    <w:rsid w:val="00B374DA"/>
    <w:rsid w:val="00B37AD9"/>
    <w:rsid w:val="00B411FA"/>
    <w:rsid w:val="00B412A7"/>
    <w:rsid w:val="00B41749"/>
    <w:rsid w:val="00B4190D"/>
    <w:rsid w:val="00B41E27"/>
    <w:rsid w:val="00B46DC7"/>
    <w:rsid w:val="00B47D4A"/>
    <w:rsid w:val="00B51370"/>
    <w:rsid w:val="00B52036"/>
    <w:rsid w:val="00B5289B"/>
    <w:rsid w:val="00B53C0E"/>
    <w:rsid w:val="00B54BAD"/>
    <w:rsid w:val="00B550AC"/>
    <w:rsid w:val="00B569FF"/>
    <w:rsid w:val="00B63B22"/>
    <w:rsid w:val="00B67A64"/>
    <w:rsid w:val="00B67E12"/>
    <w:rsid w:val="00B7242C"/>
    <w:rsid w:val="00B732C1"/>
    <w:rsid w:val="00B7405A"/>
    <w:rsid w:val="00B76ADE"/>
    <w:rsid w:val="00B76E23"/>
    <w:rsid w:val="00B76E60"/>
    <w:rsid w:val="00B77642"/>
    <w:rsid w:val="00B77D5E"/>
    <w:rsid w:val="00B80C9B"/>
    <w:rsid w:val="00B81055"/>
    <w:rsid w:val="00B8215A"/>
    <w:rsid w:val="00B83521"/>
    <w:rsid w:val="00B83B51"/>
    <w:rsid w:val="00B8457A"/>
    <w:rsid w:val="00B85FF2"/>
    <w:rsid w:val="00B860A3"/>
    <w:rsid w:val="00B869F0"/>
    <w:rsid w:val="00B8736E"/>
    <w:rsid w:val="00B90D40"/>
    <w:rsid w:val="00B919CC"/>
    <w:rsid w:val="00B92175"/>
    <w:rsid w:val="00B93540"/>
    <w:rsid w:val="00B93559"/>
    <w:rsid w:val="00B961DA"/>
    <w:rsid w:val="00B97389"/>
    <w:rsid w:val="00B97859"/>
    <w:rsid w:val="00B97D48"/>
    <w:rsid w:val="00BA0D19"/>
    <w:rsid w:val="00BA0FFC"/>
    <w:rsid w:val="00BA2128"/>
    <w:rsid w:val="00BA26E1"/>
    <w:rsid w:val="00BA2B5D"/>
    <w:rsid w:val="00BA3DE3"/>
    <w:rsid w:val="00BA50F8"/>
    <w:rsid w:val="00BA67D2"/>
    <w:rsid w:val="00BA6B1A"/>
    <w:rsid w:val="00BA79B0"/>
    <w:rsid w:val="00BB08F1"/>
    <w:rsid w:val="00BB0AB3"/>
    <w:rsid w:val="00BB113E"/>
    <w:rsid w:val="00BB13CF"/>
    <w:rsid w:val="00BB162F"/>
    <w:rsid w:val="00BB1C03"/>
    <w:rsid w:val="00BB45CE"/>
    <w:rsid w:val="00BB49CF"/>
    <w:rsid w:val="00BB6584"/>
    <w:rsid w:val="00BB684A"/>
    <w:rsid w:val="00BC24E3"/>
    <w:rsid w:val="00BC2CFA"/>
    <w:rsid w:val="00BC51AB"/>
    <w:rsid w:val="00BD2FC2"/>
    <w:rsid w:val="00BD45A6"/>
    <w:rsid w:val="00BD4ECE"/>
    <w:rsid w:val="00BD5DA9"/>
    <w:rsid w:val="00BD5DE7"/>
    <w:rsid w:val="00BD6897"/>
    <w:rsid w:val="00BE15E2"/>
    <w:rsid w:val="00BE4088"/>
    <w:rsid w:val="00BE5D7B"/>
    <w:rsid w:val="00BE6D69"/>
    <w:rsid w:val="00BE6E22"/>
    <w:rsid w:val="00BE7A03"/>
    <w:rsid w:val="00BF19DE"/>
    <w:rsid w:val="00BF31C8"/>
    <w:rsid w:val="00BF4336"/>
    <w:rsid w:val="00BF4C59"/>
    <w:rsid w:val="00BF7293"/>
    <w:rsid w:val="00BF7322"/>
    <w:rsid w:val="00BF74F6"/>
    <w:rsid w:val="00BF7547"/>
    <w:rsid w:val="00C01F28"/>
    <w:rsid w:val="00C0229C"/>
    <w:rsid w:val="00C0289B"/>
    <w:rsid w:val="00C068A6"/>
    <w:rsid w:val="00C06B23"/>
    <w:rsid w:val="00C07955"/>
    <w:rsid w:val="00C07DD2"/>
    <w:rsid w:val="00C13C09"/>
    <w:rsid w:val="00C13EB3"/>
    <w:rsid w:val="00C146B6"/>
    <w:rsid w:val="00C16607"/>
    <w:rsid w:val="00C16899"/>
    <w:rsid w:val="00C1696E"/>
    <w:rsid w:val="00C21343"/>
    <w:rsid w:val="00C21981"/>
    <w:rsid w:val="00C221D9"/>
    <w:rsid w:val="00C2673C"/>
    <w:rsid w:val="00C26DF1"/>
    <w:rsid w:val="00C27022"/>
    <w:rsid w:val="00C27774"/>
    <w:rsid w:val="00C27963"/>
    <w:rsid w:val="00C301D3"/>
    <w:rsid w:val="00C306CA"/>
    <w:rsid w:val="00C31581"/>
    <w:rsid w:val="00C333BF"/>
    <w:rsid w:val="00C339ED"/>
    <w:rsid w:val="00C361C8"/>
    <w:rsid w:val="00C36549"/>
    <w:rsid w:val="00C379BD"/>
    <w:rsid w:val="00C37ABF"/>
    <w:rsid w:val="00C400D6"/>
    <w:rsid w:val="00C410B7"/>
    <w:rsid w:val="00C410B9"/>
    <w:rsid w:val="00C437BB"/>
    <w:rsid w:val="00C43C09"/>
    <w:rsid w:val="00C4503A"/>
    <w:rsid w:val="00C458DB"/>
    <w:rsid w:val="00C46D68"/>
    <w:rsid w:val="00C47C00"/>
    <w:rsid w:val="00C5039F"/>
    <w:rsid w:val="00C50B1E"/>
    <w:rsid w:val="00C50CC5"/>
    <w:rsid w:val="00C51FD7"/>
    <w:rsid w:val="00C529A8"/>
    <w:rsid w:val="00C53854"/>
    <w:rsid w:val="00C54825"/>
    <w:rsid w:val="00C54863"/>
    <w:rsid w:val="00C55B3D"/>
    <w:rsid w:val="00C57B9A"/>
    <w:rsid w:val="00C6097A"/>
    <w:rsid w:val="00C63510"/>
    <w:rsid w:val="00C6463B"/>
    <w:rsid w:val="00C65321"/>
    <w:rsid w:val="00C653BB"/>
    <w:rsid w:val="00C65459"/>
    <w:rsid w:val="00C657D8"/>
    <w:rsid w:val="00C66C35"/>
    <w:rsid w:val="00C70F96"/>
    <w:rsid w:val="00C73464"/>
    <w:rsid w:val="00C7397E"/>
    <w:rsid w:val="00C73AEC"/>
    <w:rsid w:val="00C74029"/>
    <w:rsid w:val="00C76293"/>
    <w:rsid w:val="00C775C9"/>
    <w:rsid w:val="00C778D5"/>
    <w:rsid w:val="00C806AB"/>
    <w:rsid w:val="00C81BD4"/>
    <w:rsid w:val="00C82733"/>
    <w:rsid w:val="00C85530"/>
    <w:rsid w:val="00C85883"/>
    <w:rsid w:val="00C85B85"/>
    <w:rsid w:val="00C85C67"/>
    <w:rsid w:val="00C934C9"/>
    <w:rsid w:val="00C94B95"/>
    <w:rsid w:val="00C955D8"/>
    <w:rsid w:val="00C95884"/>
    <w:rsid w:val="00C96675"/>
    <w:rsid w:val="00C9707A"/>
    <w:rsid w:val="00C97707"/>
    <w:rsid w:val="00CA3BC9"/>
    <w:rsid w:val="00CA3F3E"/>
    <w:rsid w:val="00CA5F76"/>
    <w:rsid w:val="00CA6C00"/>
    <w:rsid w:val="00CA7C0B"/>
    <w:rsid w:val="00CB00B9"/>
    <w:rsid w:val="00CB08A7"/>
    <w:rsid w:val="00CB1024"/>
    <w:rsid w:val="00CB4DD5"/>
    <w:rsid w:val="00CB6280"/>
    <w:rsid w:val="00CB65E6"/>
    <w:rsid w:val="00CB698D"/>
    <w:rsid w:val="00CC102E"/>
    <w:rsid w:val="00CC6B06"/>
    <w:rsid w:val="00CC733E"/>
    <w:rsid w:val="00CD1385"/>
    <w:rsid w:val="00CD409C"/>
    <w:rsid w:val="00CD4791"/>
    <w:rsid w:val="00CD4C7B"/>
    <w:rsid w:val="00CD734E"/>
    <w:rsid w:val="00CD73EC"/>
    <w:rsid w:val="00CD7723"/>
    <w:rsid w:val="00CE3259"/>
    <w:rsid w:val="00CE32FD"/>
    <w:rsid w:val="00CE3D49"/>
    <w:rsid w:val="00CE3F1E"/>
    <w:rsid w:val="00CE61D3"/>
    <w:rsid w:val="00CF0347"/>
    <w:rsid w:val="00CF259C"/>
    <w:rsid w:val="00CF3A69"/>
    <w:rsid w:val="00CF4E08"/>
    <w:rsid w:val="00CF75B7"/>
    <w:rsid w:val="00CF76DC"/>
    <w:rsid w:val="00D02813"/>
    <w:rsid w:val="00D0392A"/>
    <w:rsid w:val="00D04518"/>
    <w:rsid w:val="00D04E13"/>
    <w:rsid w:val="00D05513"/>
    <w:rsid w:val="00D06049"/>
    <w:rsid w:val="00D06A3A"/>
    <w:rsid w:val="00D06C0B"/>
    <w:rsid w:val="00D06EED"/>
    <w:rsid w:val="00D111F5"/>
    <w:rsid w:val="00D13A31"/>
    <w:rsid w:val="00D14D7D"/>
    <w:rsid w:val="00D1621E"/>
    <w:rsid w:val="00D20FCA"/>
    <w:rsid w:val="00D23392"/>
    <w:rsid w:val="00D23C6F"/>
    <w:rsid w:val="00D254F1"/>
    <w:rsid w:val="00D25F7B"/>
    <w:rsid w:val="00D27602"/>
    <w:rsid w:val="00D2784A"/>
    <w:rsid w:val="00D27B66"/>
    <w:rsid w:val="00D3078E"/>
    <w:rsid w:val="00D3268E"/>
    <w:rsid w:val="00D330D6"/>
    <w:rsid w:val="00D344F6"/>
    <w:rsid w:val="00D351BF"/>
    <w:rsid w:val="00D353FE"/>
    <w:rsid w:val="00D37F6F"/>
    <w:rsid w:val="00D40242"/>
    <w:rsid w:val="00D40345"/>
    <w:rsid w:val="00D40D8E"/>
    <w:rsid w:val="00D40E4D"/>
    <w:rsid w:val="00D43D5E"/>
    <w:rsid w:val="00D4623C"/>
    <w:rsid w:val="00D46CD1"/>
    <w:rsid w:val="00D525D9"/>
    <w:rsid w:val="00D5360A"/>
    <w:rsid w:val="00D53BFA"/>
    <w:rsid w:val="00D53F1B"/>
    <w:rsid w:val="00D546E5"/>
    <w:rsid w:val="00D55B63"/>
    <w:rsid w:val="00D563EC"/>
    <w:rsid w:val="00D56787"/>
    <w:rsid w:val="00D568A5"/>
    <w:rsid w:val="00D60DAE"/>
    <w:rsid w:val="00D614C4"/>
    <w:rsid w:val="00D61789"/>
    <w:rsid w:val="00D62E9A"/>
    <w:rsid w:val="00D6324A"/>
    <w:rsid w:val="00D63575"/>
    <w:rsid w:val="00D64459"/>
    <w:rsid w:val="00D653AD"/>
    <w:rsid w:val="00D67765"/>
    <w:rsid w:val="00D70451"/>
    <w:rsid w:val="00D71743"/>
    <w:rsid w:val="00D72866"/>
    <w:rsid w:val="00D75118"/>
    <w:rsid w:val="00D75141"/>
    <w:rsid w:val="00D761DF"/>
    <w:rsid w:val="00D772A5"/>
    <w:rsid w:val="00D77FDC"/>
    <w:rsid w:val="00D80092"/>
    <w:rsid w:val="00D83989"/>
    <w:rsid w:val="00D84037"/>
    <w:rsid w:val="00D8553F"/>
    <w:rsid w:val="00D86343"/>
    <w:rsid w:val="00D900BE"/>
    <w:rsid w:val="00D90BA9"/>
    <w:rsid w:val="00D92AF9"/>
    <w:rsid w:val="00D9424D"/>
    <w:rsid w:val="00D94523"/>
    <w:rsid w:val="00D95DBB"/>
    <w:rsid w:val="00D96DA2"/>
    <w:rsid w:val="00D97F7E"/>
    <w:rsid w:val="00DA0DBF"/>
    <w:rsid w:val="00DA32ED"/>
    <w:rsid w:val="00DA3678"/>
    <w:rsid w:val="00DA4355"/>
    <w:rsid w:val="00DA4796"/>
    <w:rsid w:val="00DA48BA"/>
    <w:rsid w:val="00DA55B9"/>
    <w:rsid w:val="00DA58B5"/>
    <w:rsid w:val="00DA7504"/>
    <w:rsid w:val="00DB0CD9"/>
    <w:rsid w:val="00DB0FB7"/>
    <w:rsid w:val="00DB12C4"/>
    <w:rsid w:val="00DB3BE2"/>
    <w:rsid w:val="00DB4BA1"/>
    <w:rsid w:val="00DB52E9"/>
    <w:rsid w:val="00DB55A9"/>
    <w:rsid w:val="00DB5F1C"/>
    <w:rsid w:val="00DB7810"/>
    <w:rsid w:val="00DC0B01"/>
    <w:rsid w:val="00DC270B"/>
    <w:rsid w:val="00DC50E0"/>
    <w:rsid w:val="00DC5898"/>
    <w:rsid w:val="00DC5A54"/>
    <w:rsid w:val="00DC6876"/>
    <w:rsid w:val="00DD0DF7"/>
    <w:rsid w:val="00DD1FD3"/>
    <w:rsid w:val="00DD25D8"/>
    <w:rsid w:val="00DD2D0E"/>
    <w:rsid w:val="00DD4B56"/>
    <w:rsid w:val="00DD524F"/>
    <w:rsid w:val="00DD5998"/>
    <w:rsid w:val="00DD6A86"/>
    <w:rsid w:val="00DD6C56"/>
    <w:rsid w:val="00DD7705"/>
    <w:rsid w:val="00DE2756"/>
    <w:rsid w:val="00DE2DFF"/>
    <w:rsid w:val="00DE375A"/>
    <w:rsid w:val="00DE56B7"/>
    <w:rsid w:val="00DE627A"/>
    <w:rsid w:val="00DE666E"/>
    <w:rsid w:val="00DE6D61"/>
    <w:rsid w:val="00DE73A7"/>
    <w:rsid w:val="00DF0329"/>
    <w:rsid w:val="00DF0D9C"/>
    <w:rsid w:val="00DF2B02"/>
    <w:rsid w:val="00DF40C4"/>
    <w:rsid w:val="00DF4223"/>
    <w:rsid w:val="00DF50AB"/>
    <w:rsid w:val="00DF5384"/>
    <w:rsid w:val="00DF6B9F"/>
    <w:rsid w:val="00DF6C06"/>
    <w:rsid w:val="00DF7BFA"/>
    <w:rsid w:val="00E01B07"/>
    <w:rsid w:val="00E01EBC"/>
    <w:rsid w:val="00E051B5"/>
    <w:rsid w:val="00E05BE8"/>
    <w:rsid w:val="00E06313"/>
    <w:rsid w:val="00E06EAA"/>
    <w:rsid w:val="00E07362"/>
    <w:rsid w:val="00E07D17"/>
    <w:rsid w:val="00E108C3"/>
    <w:rsid w:val="00E11F1C"/>
    <w:rsid w:val="00E124D9"/>
    <w:rsid w:val="00E1446A"/>
    <w:rsid w:val="00E145BE"/>
    <w:rsid w:val="00E2013B"/>
    <w:rsid w:val="00E21B17"/>
    <w:rsid w:val="00E21C65"/>
    <w:rsid w:val="00E2238C"/>
    <w:rsid w:val="00E2254E"/>
    <w:rsid w:val="00E22D2B"/>
    <w:rsid w:val="00E2421D"/>
    <w:rsid w:val="00E265BC"/>
    <w:rsid w:val="00E277CA"/>
    <w:rsid w:val="00E30E19"/>
    <w:rsid w:val="00E31347"/>
    <w:rsid w:val="00E330EE"/>
    <w:rsid w:val="00E339EC"/>
    <w:rsid w:val="00E342E1"/>
    <w:rsid w:val="00E34EFB"/>
    <w:rsid w:val="00E351E7"/>
    <w:rsid w:val="00E35410"/>
    <w:rsid w:val="00E36595"/>
    <w:rsid w:val="00E414DC"/>
    <w:rsid w:val="00E44577"/>
    <w:rsid w:val="00E448A8"/>
    <w:rsid w:val="00E44D2C"/>
    <w:rsid w:val="00E46B79"/>
    <w:rsid w:val="00E5171B"/>
    <w:rsid w:val="00E51935"/>
    <w:rsid w:val="00E52416"/>
    <w:rsid w:val="00E53068"/>
    <w:rsid w:val="00E53E58"/>
    <w:rsid w:val="00E5599C"/>
    <w:rsid w:val="00E56113"/>
    <w:rsid w:val="00E56596"/>
    <w:rsid w:val="00E6015F"/>
    <w:rsid w:val="00E60252"/>
    <w:rsid w:val="00E6025D"/>
    <w:rsid w:val="00E608DE"/>
    <w:rsid w:val="00E6159F"/>
    <w:rsid w:val="00E61B9D"/>
    <w:rsid w:val="00E637DD"/>
    <w:rsid w:val="00E65209"/>
    <w:rsid w:val="00E6520E"/>
    <w:rsid w:val="00E66C6F"/>
    <w:rsid w:val="00E7110A"/>
    <w:rsid w:val="00E716B8"/>
    <w:rsid w:val="00E71AD6"/>
    <w:rsid w:val="00E71F91"/>
    <w:rsid w:val="00E732D5"/>
    <w:rsid w:val="00E7348B"/>
    <w:rsid w:val="00E7382C"/>
    <w:rsid w:val="00E75635"/>
    <w:rsid w:val="00E75C20"/>
    <w:rsid w:val="00E75EF1"/>
    <w:rsid w:val="00E77533"/>
    <w:rsid w:val="00E77AE8"/>
    <w:rsid w:val="00E808C5"/>
    <w:rsid w:val="00E8235A"/>
    <w:rsid w:val="00E8257F"/>
    <w:rsid w:val="00E82B07"/>
    <w:rsid w:val="00E840E8"/>
    <w:rsid w:val="00E86A17"/>
    <w:rsid w:val="00E87939"/>
    <w:rsid w:val="00E90FFB"/>
    <w:rsid w:val="00E91708"/>
    <w:rsid w:val="00E91ADD"/>
    <w:rsid w:val="00E91D55"/>
    <w:rsid w:val="00E9220D"/>
    <w:rsid w:val="00E92486"/>
    <w:rsid w:val="00E9292A"/>
    <w:rsid w:val="00E92C64"/>
    <w:rsid w:val="00E93DD7"/>
    <w:rsid w:val="00E9402C"/>
    <w:rsid w:val="00E94221"/>
    <w:rsid w:val="00E942D0"/>
    <w:rsid w:val="00E9617F"/>
    <w:rsid w:val="00E965CE"/>
    <w:rsid w:val="00E96A9F"/>
    <w:rsid w:val="00EA1AD8"/>
    <w:rsid w:val="00EA33C6"/>
    <w:rsid w:val="00EA46A9"/>
    <w:rsid w:val="00EA4F4A"/>
    <w:rsid w:val="00EA66F9"/>
    <w:rsid w:val="00EB08E9"/>
    <w:rsid w:val="00EB0C54"/>
    <w:rsid w:val="00EB0D39"/>
    <w:rsid w:val="00EB0D9F"/>
    <w:rsid w:val="00EB1184"/>
    <w:rsid w:val="00EB15A7"/>
    <w:rsid w:val="00EB1AC4"/>
    <w:rsid w:val="00EB2A93"/>
    <w:rsid w:val="00EB2F95"/>
    <w:rsid w:val="00EB3FAD"/>
    <w:rsid w:val="00EB53A6"/>
    <w:rsid w:val="00EB6560"/>
    <w:rsid w:val="00EB7E61"/>
    <w:rsid w:val="00EC142B"/>
    <w:rsid w:val="00EC1DB2"/>
    <w:rsid w:val="00EC431E"/>
    <w:rsid w:val="00EC4452"/>
    <w:rsid w:val="00EC5D6E"/>
    <w:rsid w:val="00EC5E9C"/>
    <w:rsid w:val="00EC6101"/>
    <w:rsid w:val="00EC611B"/>
    <w:rsid w:val="00EC7AF8"/>
    <w:rsid w:val="00ED2B78"/>
    <w:rsid w:val="00ED41E2"/>
    <w:rsid w:val="00ED5F3E"/>
    <w:rsid w:val="00ED6246"/>
    <w:rsid w:val="00ED77C0"/>
    <w:rsid w:val="00ED78D2"/>
    <w:rsid w:val="00ED7BDB"/>
    <w:rsid w:val="00EE0446"/>
    <w:rsid w:val="00EE0DE1"/>
    <w:rsid w:val="00EE1498"/>
    <w:rsid w:val="00EE1828"/>
    <w:rsid w:val="00EE227F"/>
    <w:rsid w:val="00EE2D04"/>
    <w:rsid w:val="00EE3217"/>
    <w:rsid w:val="00EE6F21"/>
    <w:rsid w:val="00EF082A"/>
    <w:rsid w:val="00EF1484"/>
    <w:rsid w:val="00EF1C03"/>
    <w:rsid w:val="00EF3661"/>
    <w:rsid w:val="00EF4154"/>
    <w:rsid w:val="00EF4FF1"/>
    <w:rsid w:val="00EF6C42"/>
    <w:rsid w:val="00F001E2"/>
    <w:rsid w:val="00F00A00"/>
    <w:rsid w:val="00F00E02"/>
    <w:rsid w:val="00F02C07"/>
    <w:rsid w:val="00F03764"/>
    <w:rsid w:val="00F04206"/>
    <w:rsid w:val="00F04FC6"/>
    <w:rsid w:val="00F0540B"/>
    <w:rsid w:val="00F07B1E"/>
    <w:rsid w:val="00F107AA"/>
    <w:rsid w:val="00F10FED"/>
    <w:rsid w:val="00F111F7"/>
    <w:rsid w:val="00F13D0D"/>
    <w:rsid w:val="00F164AE"/>
    <w:rsid w:val="00F170AE"/>
    <w:rsid w:val="00F20A11"/>
    <w:rsid w:val="00F21E0B"/>
    <w:rsid w:val="00F2644D"/>
    <w:rsid w:val="00F275A7"/>
    <w:rsid w:val="00F2798F"/>
    <w:rsid w:val="00F308A1"/>
    <w:rsid w:val="00F30ADE"/>
    <w:rsid w:val="00F319D2"/>
    <w:rsid w:val="00F31C5B"/>
    <w:rsid w:val="00F3341D"/>
    <w:rsid w:val="00F339D2"/>
    <w:rsid w:val="00F35C18"/>
    <w:rsid w:val="00F370F7"/>
    <w:rsid w:val="00F37786"/>
    <w:rsid w:val="00F37F43"/>
    <w:rsid w:val="00F402E0"/>
    <w:rsid w:val="00F451A8"/>
    <w:rsid w:val="00F45C64"/>
    <w:rsid w:val="00F46E40"/>
    <w:rsid w:val="00F4700C"/>
    <w:rsid w:val="00F473DA"/>
    <w:rsid w:val="00F50E8B"/>
    <w:rsid w:val="00F51A37"/>
    <w:rsid w:val="00F55275"/>
    <w:rsid w:val="00F55F71"/>
    <w:rsid w:val="00F5611C"/>
    <w:rsid w:val="00F567B6"/>
    <w:rsid w:val="00F60B44"/>
    <w:rsid w:val="00F6127D"/>
    <w:rsid w:val="00F63077"/>
    <w:rsid w:val="00F65AA2"/>
    <w:rsid w:val="00F65EEF"/>
    <w:rsid w:val="00F667E3"/>
    <w:rsid w:val="00F66CAA"/>
    <w:rsid w:val="00F6789C"/>
    <w:rsid w:val="00F70155"/>
    <w:rsid w:val="00F71624"/>
    <w:rsid w:val="00F7238E"/>
    <w:rsid w:val="00F736B8"/>
    <w:rsid w:val="00F73FA2"/>
    <w:rsid w:val="00F75A34"/>
    <w:rsid w:val="00F75CFF"/>
    <w:rsid w:val="00F75EB5"/>
    <w:rsid w:val="00F764B5"/>
    <w:rsid w:val="00F76D8A"/>
    <w:rsid w:val="00F8104A"/>
    <w:rsid w:val="00F819CF"/>
    <w:rsid w:val="00F81C2C"/>
    <w:rsid w:val="00F827A9"/>
    <w:rsid w:val="00F860EF"/>
    <w:rsid w:val="00F867FA"/>
    <w:rsid w:val="00F86D62"/>
    <w:rsid w:val="00F8747E"/>
    <w:rsid w:val="00F87600"/>
    <w:rsid w:val="00F879C6"/>
    <w:rsid w:val="00F9029E"/>
    <w:rsid w:val="00F912B6"/>
    <w:rsid w:val="00F91F93"/>
    <w:rsid w:val="00F92309"/>
    <w:rsid w:val="00F92C5B"/>
    <w:rsid w:val="00F94203"/>
    <w:rsid w:val="00F9426A"/>
    <w:rsid w:val="00F94836"/>
    <w:rsid w:val="00F95879"/>
    <w:rsid w:val="00F96707"/>
    <w:rsid w:val="00F97499"/>
    <w:rsid w:val="00F97B9E"/>
    <w:rsid w:val="00FA0A70"/>
    <w:rsid w:val="00FA0B6D"/>
    <w:rsid w:val="00FA2CE3"/>
    <w:rsid w:val="00FA5007"/>
    <w:rsid w:val="00FA5A69"/>
    <w:rsid w:val="00FA64A4"/>
    <w:rsid w:val="00FA69FB"/>
    <w:rsid w:val="00FA76BA"/>
    <w:rsid w:val="00FB0C76"/>
    <w:rsid w:val="00FB2179"/>
    <w:rsid w:val="00FB35A5"/>
    <w:rsid w:val="00FB4F17"/>
    <w:rsid w:val="00FB574C"/>
    <w:rsid w:val="00FB62F7"/>
    <w:rsid w:val="00FB6644"/>
    <w:rsid w:val="00FB6EBE"/>
    <w:rsid w:val="00FB708B"/>
    <w:rsid w:val="00FB7488"/>
    <w:rsid w:val="00FB7937"/>
    <w:rsid w:val="00FC1963"/>
    <w:rsid w:val="00FC3A08"/>
    <w:rsid w:val="00FC43C1"/>
    <w:rsid w:val="00FC5D90"/>
    <w:rsid w:val="00FC63B5"/>
    <w:rsid w:val="00FC64D5"/>
    <w:rsid w:val="00FC6F7B"/>
    <w:rsid w:val="00FC74F3"/>
    <w:rsid w:val="00FC77A7"/>
    <w:rsid w:val="00FD0628"/>
    <w:rsid w:val="00FD10BE"/>
    <w:rsid w:val="00FE2DC1"/>
    <w:rsid w:val="00FE3B60"/>
    <w:rsid w:val="00FE4DD1"/>
    <w:rsid w:val="00FE5F7F"/>
    <w:rsid w:val="00FE7F4B"/>
    <w:rsid w:val="00FF09A0"/>
    <w:rsid w:val="00FF0CC3"/>
    <w:rsid w:val="00FF0D82"/>
    <w:rsid w:val="00FF158B"/>
    <w:rsid w:val="00FF19FC"/>
    <w:rsid w:val="00FF3793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5DABBF"/>
  <w15:docId w15:val="{F49E6D9E-4B5F-40D9-A896-16099CA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00CA"/>
  </w:style>
  <w:style w:type="paragraph" w:styleId="Heading1">
    <w:name w:val="heading 1"/>
    <w:basedOn w:val="Normal"/>
    <w:next w:val="BodyText"/>
    <w:link w:val="Heading1Char"/>
    <w:qFormat/>
    <w:rsid w:val="005D00CA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5D00CA"/>
    <w:pPr>
      <w:keepNext/>
      <w:spacing w:before="240" w:line="480" w:lineRule="auto"/>
      <w:outlineLvl w:val="1"/>
    </w:pPr>
    <w:rPr>
      <w:rFonts w:ascii="Arial Narrow" w:hAnsi="Arial Narrow" w:cs="Arial"/>
      <w:b/>
      <w:bCs/>
      <w:iCs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5D00CA"/>
    <w:pPr>
      <w:keepNext/>
      <w:spacing w:before="240" w:line="480" w:lineRule="auto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5D00CA"/>
    <w:pPr>
      <w:keepNext/>
      <w:spacing w:before="240" w:line="480" w:lineRule="auto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qFormat/>
    <w:rsid w:val="005D00CA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qFormat/>
    <w:rsid w:val="005D00CA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D00CA"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D00CA"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D00CA"/>
    <w:pPr>
      <w:numPr>
        <w:ilvl w:val="8"/>
        <w:numId w:val="4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D00CA"/>
    <w:pPr>
      <w:spacing w:line="480" w:lineRule="auto"/>
      <w:ind w:firstLine="720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5D00CA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5D00CA"/>
    <w:pPr>
      <w:widowControl w:val="0"/>
      <w:spacing w:before="840" w:after="240" w:line="48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5D00CA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link w:val="BodyNoIndentChar"/>
    <w:qFormat/>
    <w:rsid w:val="005D00CA"/>
    <w:pPr>
      <w:ind w:firstLine="0"/>
    </w:pPr>
  </w:style>
  <w:style w:type="paragraph" w:customStyle="1" w:styleId="SecondaryIdentification">
    <w:name w:val="SecondaryIdentification"/>
    <w:basedOn w:val="Normal"/>
    <w:qFormat/>
    <w:rsid w:val="005D00CA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5D00CA"/>
  </w:style>
  <w:style w:type="paragraph" w:customStyle="1" w:styleId="useNote">
    <w:name w:val="useNote"/>
    <w:basedOn w:val="ListBullet"/>
    <w:semiHidden/>
    <w:rsid w:val="005D00CA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5D00CA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link w:val="FigureCaptionChar"/>
    <w:autoRedefine/>
    <w:qFormat/>
    <w:rsid w:val="008124F2"/>
    <w:pPr>
      <w:numPr>
        <w:numId w:val="19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5D00CA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5D00CA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basedOn w:val="DefaultParagraphFont"/>
    <w:link w:val="TableSpanner"/>
    <w:rsid w:val="005D00CA"/>
    <w:rPr>
      <w:rFonts w:ascii="Arial Narrow" w:hAnsi="Arial Narrow"/>
      <w:szCs w:val="18"/>
    </w:rPr>
  </w:style>
  <w:style w:type="paragraph" w:customStyle="1" w:styleId="TableSpanner">
    <w:name w:val="TableSpanner"/>
    <w:basedOn w:val="Normal"/>
    <w:link w:val="TableSpannerChar"/>
    <w:qFormat/>
    <w:rsid w:val="005D00CA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5D00CA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D00CA"/>
    <w:pPr>
      <w:ind w:left="720" w:hanging="720"/>
    </w:pPr>
  </w:style>
  <w:style w:type="paragraph" w:styleId="TOC1">
    <w:name w:val="toc 1"/>
    <w:basedOn w:val="Normal"/>
    <w:next w:val="Normal"/>
    <w:link w:val="TOC1Char"/>
    <w:autoRedefine/>
    <w:uiPriority w:val="39"/>
    <w:rsid w:val="005D00CA"/>
    <w:pPr>
      <w:tabs>
        <w:tab w:val="right" w:leader="dot" w:pos="10260"/>
      </w:tabs>
      <w:spacing w:line="480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5D00CA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5D00CA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link w:val="TableHeadnoteChar"/>
    <w:qFormat/>
    <w:rsid w:val="005D00CA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link w:val="TableTitleChar"/>
    <w:qFormat/>
    <w:rsid w:val="008124F2"/>
    <w:pPr>
      <w:numPr>
        <w:numId w:val="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5D00CA"/>
    <w:rPr>
      <w:rFonts w:ascii="Times" w:hAnsi="Times"/>
      <w:sz w:val="24"/>
    </w:rPr>
  </w:style>
  <w:style w:type="paragraph" w:styleId="TableofFigures">
    <w:name w:val="table of figures"/>
    <w:uiPriority w:val="99"/>
    <w:rsid w:val="005D00CA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5D00CA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5D00CA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5D00CA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5D00CA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5D00CA"/>
    <w:rPr>
      <w:rFonts w:ascii="Arial Narrow" w:hAnsi="Arial Narrow"/>
      <w:sz w:val="18"/>
      <w:szCs w:val="18"/>
    </w:rPr>
  </w:style>
  <w:style w:type="paragraph" w:customStyle="1" w:styleId="BOTPNotes2">
    <w:name w:val="BOTPNotes2"/>
    <w:basedOn w:val="BOTPNotes"/>
    <w:semiHidden/>
    <w:rsid w:val="005D00CA"/>
    <w:pPr>
      <w:spacing w:before="480"/>
    </w:pPr>
  </w:style>
  <w:style w:type="paragraph" w:styleId="Footer">
    <w:name w:val="footer"/>
    <w:basedOn w:val="Normal"/>
    <w:semiHidden/>
    <w:rsid w:val="005D00C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qFormat/>
    <w:rsid w:val="005D00CA"/>
    <w:rPr>
      <w:i/>
      <w:color w:val="auto"/>
      <w:u w:val="none"/>
    </w:rPr>
  </w:style>
  <w:style w:type="paragraph" w:styleId="ListNumber">
    <w:name w:val="List Number"/>
    <w:basedOn w:val="Normal"/>
    <w:qFormat/>
    <w:rsid w:val="005D00CA"/>
    <w:pPr>
      <w:numPr>
        <w:numId w:val="7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5D00CA"/>
    <w:pPr>
      <w:numPr>
        <w:numId w:val="8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5D00CA"/>
    <w:pPr>
      <w:numPr>
        <w:numId w:val="9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rsid w:val="005D00CA"/>
  </w:style>
  <w:style w:type="character" w:styleId="PageNumber">
    <w:name w:val="page number"/>
    <w:basedOn w:val="DefaultParagraphFont"/>
    <w:semiHidden/>
    <w:rsid w:val="005D00CA"/>
  </w:style>
  <w:style w:type="paragraph" w:styleId="Signature">
    <w:name w:val="Signature"/>
    <w:basedOn w:val="Normal"/>
    <w:semiHidden/>
    <w:rsid w:val="005D00CA"/>
    <w:pPr>
      <w:ind w:left="4320"/>
    </w:pPr>
  </w:style>
  <w:style w:type="table" w:styleId="Table3Deffects1">
    <w:name w:val="Table 3D effects 1"/>
    <w:basedOn w:val="TableNormal"/>
    <w:semiHidden/>
    <w:rsid w:val="005D00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D00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D00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D00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D00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D00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D00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D00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D00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D00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D00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D00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D00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D00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D00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D00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D00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D00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D00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D00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D00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D00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D00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D00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D00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D00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D00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D00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D00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D00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D00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D00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D0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D00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D00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D00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5D00CA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5D00CA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5D00CA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basedOn w:val="DefaultParagraphFont"/>
    <w:semiHidden/>
    <w:rsid w:val="005D00CA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5D00CA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5D00CA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5D00CA"/>
    <w:rPr>
      <w:vertAlign w:val="subscript"/>
    </w:rPr>
  </w:style>
  <w:style w:type="character" w:customStyle="1" w:styleId="Superscript">
    <w:name w:val="Superscript"/>
    <w:basedOn w:val="DefaultParagraphFont"/>
    <w:qFormat/>
    <w:rsid w:val="005D00CA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5D00CA"/>
    <w:rPr>
      <w:sz w:val="24"/>
    </w:rPr>
  </w:style>
  <w:style w:type="paragraph" w:customStyle="1" w:styleId="Series">
    <w:name w:val="Series"/>
    <w:semiHidden/>
    <w:rsid w:val="005D00CA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5D00CA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5D00CA"/>
    <w:pPr>
      <w:ind w:firstLine="0"/>
    </w:pPr>
  </w:style>
  <w:style w:type="character" w:customStyle="1" w:styleId="GlossaryTerm">
    <w:name w:val="GlossaryTerm"/>
    <w:basedOn w:val="DefaultParagraphFont"/>
    <w:qFormat/>
    <w:rsid w:val="005D00CA"/>
    <w:rPr>
      <w:rFonts w:ascii="Arial Narrow" w:hAnsi="Arial Narrow"/>
      <w:b/>
    </w:rPr>
  </w:style>
  <w:style w:type="character" w:styleId="Emphasis">
    <w:name w:val="Emphasis"/>
    <w:basedOn w:val="DefaultParagraphFont"/>
    <w:qFormat/>
    <w:rsid w:val="005D00CA"/>
    <w:rPr>
      <w:rFonts w:ascii="Times New Roman" w:hAnsi="Times New Roman"/>
      <w:i/>
      <w:iCs/>
    </w:rPr>
  </w:style>
  <w:style w:type="character" w:styleId="Strong">
    <w:name w:val="Strong"/>
    <w:basedOn w:val="DefaultParagraphFont"/>
    <w:qFormat/>
    <w:rsid w:val="005D00CA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5D00CA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5D00CA"/>
  </w:style>
  <w:style w:type="paragraph" w:customStyle="1" w:styleId="ConvFactorBody">
    <w:name w:val="ConvFactorBody"/>
    <w:basedOn w:val="Normal"/>
    <w:semiHidden/>
    <w:rsid w:val="005D00CA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rsid w:val="005D00C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link w:val="TableCellBodyChar"/>
    <w:qFormat/>
    <w:rsid w:val="005D00CA"/>
    <w:pPr>
      <w:spacing w:line="240" w:lineRule="auto"/>
      <w:ind w:firstLine="0"/>
    </w:pPr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5D00CA"/>
    <w:pPr>
      <w:tabs>
        <w:tab w:val="decimal" w:pos="720"/>
      </w:tabs>
      <w:spacing w:line="240" w:lineRule="auto"/>
      <w:ind w:firstLine="0"/>
    </w:pPr>
    <w:rPr>
      <w:sz w:val="20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rsid w:val="005D00CA"/>
    <w:pPr>
      <w:tabs>
        <w:tab w:val="right" w:leader="dot" w:pos="10260"/>
      </w:tabs>
      <w:spacing w:line="480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link w:val="TOC3Char"/>
    <w:autoRedefine/>
    <w:uiPriority w:val="39"/>
    <w:rsid w:val="005D00CA"/>
    <w:pPr>
      <w:tabs>
        <w:tab w:val="right" w:leader="dot" w:pos="10260"/>
      </w:tabs>
      <w:spacing w:line="480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link w:val="TOC4Char"/>
    <w:autoRedefine/>
    <w:uiPriority w:val="39"/>
    <w:rsid w:val="005D00CA"/>
    <w:pPr>
      <w:tabs>
        <w:tab w:val="right" w:leader="dot" w:pos="10260"/>
      </w:tabs>
      <w:spacing w:line="480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rsid w:val="005D00CA"/>
    <w:pPr>
      <w:tabs>
        <w:tab w:val="right" w:leader="dot" w:pos="10260"/>
      </w:tabs>
      <w:spacing w:line="480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basedOn w:val="DefaultParagraphFont"/>
    <w:qFormat/>
    <w:rsid w:val="005D00CA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5D00CA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5D00CA"/>
    <w:rPr>
      <w:b/>
      <w:bCs/>
    </w:rPr>
  </w:style>
  <w:style w:type="paragraph" w:customStyle="1" w:styleId="TOCHeading2">
    <w:name w:val="TOCHeading2"/>
    <w:basedOn w:val="TOCHeading1"/>
    <w:qFormat/>
    <w:rsid w:val="005D00CA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5D00CA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semiHidden/>
    <w:rsid w:val="005D00CA"/>
    <w:rPr>
      <w:rFonts w:ascii="Tahoma" w:hAnsi="Tahoma" w:cs="Tahoma"/>
      <w:sz w:val="16"/>
      <w:szCs w:val="16"/>
    </w:rPr>
  </w:style>
  <w:style w:type="paragraph" w:customStyle="1" w:styleId="EquationWhere">
    <w:name w:val="EquationWhere"/>
    <w:link w:val="EquationWhereChar"/>
    <w:qFormat/>
    <w:rsid w:val="005D00CA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5D00CA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5D00CA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5D00CA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5D00CA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5D00CA"/>
    <w:rPr>
      <w:rFonts w:ascii="Arial Narrow" w:hAnsi="Arial Narrow"/>
      <w:i w:val="0"/>
      <w:vertAlign w:val="superscript"/>
    </w:rPr>
  </w:style>
  <w:style w:type="paragraph" w:styleId="Header">
    <w:name w:val="header"/>
    <w:basedOn w:val="Normal"/>
    <w:link w:val="HeaderChar"/>
    <w:rsid w:val="007714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7140F"/>
  </w:style>
  <w:style w:type="paragraph" w:styleId="NormalWeb">
    <w:name w:val="Normal (Web)"/>
    <w:basedOn w:val="Normal"/>
    <w:link w:val="NormalWebChar"/>
    <w:uiPriority w:val="99"/>
    <w:unhideWhenUsed/>
    <w:rsid w:val="008A4F5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rsid w:val="00934878"/>
    <w:rPr>
      <w:sz w:val="16"/>
      <w:szCs w:val="16"/>
    </w:rPr>
  </w:style>
  <w:style w:type="character" w:customStyle="1" w:styleId="st">
    <w:name w:val="st"/>
    <w:basedOn w:val="DefaultParagraphFont"/>
    <w:rsid w:val="00286A0D"/>
  </w:style>
  <w:style w:type="character" w:customStyle="1" w:styleId="CommentTextChar">
    <w:name w:val="Comment Text Char"/>
    <w:basedOn w:val="DefaultParagraphFont"/>
    <w:link w:val="CommentText"/>
    <w:rsid w:val="00793454"/>
  </w:style>
  <w:style w:type="character" w:styleId="FollowedHyperlink">
    <w:name w:val="FollowedHyperlink"/>
    <w:basedOn w:val="DefaultParagraphFont"/>
    <w:rsid w:val="00574BE5"/>
    <w:rPr>
      <w:color w:val="800080" w:themeColor="followedHyperlink"/>
      <w:u w:val="single"/>
    </w:rPr>
  </w:style>
  <w:style w:type="paragraph" w:styleId="BlockText">
    <w:name w:val="Block Text"/>
    <w:basedOn w:val="Normal"/>
    <w:link w:val="BlockTextChar"/>
    <w:unhideWhenUsed/>
    <w:rsid w:val="00C66C3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TableNumber">
    <w:name w:val="TableNumber"/>
    <w:basedOn w:val="DefaultParagraphFont"/>
    <w:rsid w:val="00D13A31"/>
    <w:rPr>
      <w:rFonts w:ascii="Univers 47 CondensedLight" w:hAnsi="Univers 47 CondensedLight" w:cs="Times New Roman"/>
      <w:b/>
    </w:rPr>
  </w:style>
  <w:style w:type="paragraph" w:styleId="Revision">
    <w:name w:val="Revision"/>
    <w:hidden/>
    <w:uiPriority w:val="99"/>
    <w:semiHidden/>
    <w:rsid w:val="00D13A31"/>
  </w:style>
  <w:style w:type="paragraph" w:styleId="EnvelopeReturn">
    <w:name w:val="envelope return"/>
    <w:basedOn w:val="Normal"/>
    <w:semiHidden/>
    <w:rsid w:val="00D13A31"/>
    <w:rPr>
      <w:rFonts w:asciiTheme="majorHAnsi" w:eastAsiaTheme="majorEastAsia" w:hAnsiTheme="majorHAnsi" w:cstheme="majorBidi"/>
    </w:rPr>
  </w:style>
  <w:style w:type="paragraph" w:customStyle="1" w:styleId="FigCapApp2">
    <w:name w:val="FigCapApp2"/>
    <w:basedOn w:val="Normal"/>
    <w:next w:val="BodyText"/>
    <w:autoRedefine/>
    <w:qFormat/>
    <w:rsid w:val="004D4BB5"/>
    <w:pPr>
      <w:numPr>
        <w:numId w:val="5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TableTitleApp1">
    <w:name w:val="TableTitleApp1"/>
    <w:basedOn w:val="Normal"/>
    <w:next w:val="TableHeadnote"/>
    <w:qFormat/>
    <w:rsid w:val="004D4BB5"/>
    <w:pPr>
      <w:numPr>
        <w:numId w:val="11"/>
      </w:numPr>
      <w:spacing w:before="240" w:line="480" w:lineRule="auto"/>
    </w:pPr>
    <w:rPr>
      <w:rFonts w:ascii="Arial Narrow" w:hAnsi="Arial Narrow"/>
      <w:sz w:val="24"/>
      <w:szCs w:val="18"/>
    </w:rPr>
  </w:style>
  <w:style w:type="character" w:customStyle="1" w:styleId="TableCellBodyChar">
    <w:name w:val="TableCellBody Char"/>
    <w:link w:val="TableCellBody"/>
    <w:rsid w:val="006A7586"/>
    <w:rPr>
      <w:szCs w:val="24"/>
    </w:rPr>
  </w:style>
  <w:style w:type="character" w:customStyle="1" w:styleId="TableHeadnoteChar">
    <w:name w:val="TableHeadnote Char"/>
    <w:link w:val="TableHeadnote"/>
    <w:rsid w:val="006A7586"/>
    <w:rPr>
      <w:szCs w:val="16"/>
    </w:rPr>
  </w:style>
  <w:style w:type="paragraph" w:customStyle="1" w:styleId="TableCellbodyparameter">
    <w:name w:val="Table Cellbody parameter"/>
    <w:basedOn w:val="TableCellBody"/>
    <w:link w:val="TableCellbodyparameterChar"/>
    <w:rsid w:val="006A7586"/>
    <w:rPr>
      <w:rFonts w:ascii="Courier" w:hAnsi="Courier"/>
    </w:rPr>
  </w:style>
  <w:style w:type="character" w:customStyle="1" w:styleId="TableCellbodyparameterChar">
    <w:name w:val="Table Cellbody parameter Char"/>
    <w:link w:val="TableCellbodyparameter"/>
    <w:rsid w:val="006A7586"/>
    <w:rPr>
      <w:rFonts w:ascii="Courier" w:hAnsi="Courier"/>
      <w:szCs w:val="24"/>
    </w:rPr>
  </w:style>
  <w:style w:type="paragraph" w:customStyle="1" w:styleId="TableCellbodyvalue">
    <w:name w:val="Table Cellbody value"/>
    <w:basedOn w:val="TableCellBody"/>
    <w:next w:val="TableCellBody"/>
    <w:link w:val="TableCellbodyvalueChar"/>
    <w:rsid w:val="006A7586"/>
    <w:pPr>
      <w:jc w:val="center"/>
    </w:pPr>
    <w:rPr>
      <w:rFonts w:ascii="Courier" w:hAnsi="Courier"/>
    </w:rPr>
  </w:style>
  <w:style w:type="character" w:customStyle="1" w:styleId="TableCellbodyvalueChar">
    <w:name w:val="Table Cellbody value Char"/>
    <w:link w:val="TableCellbodyvalue"/>
    <w:rsid w:val="006A7586"/>
    <w:rPr>
      <w:rFonts w:ascii="Courier" w:hAnsi="Courier"/>
      <w:szCs w:val="24"/>
    </w:rPr>
  </w:style>
  <w:style w:type="paragraph" w:customStyle="1" w:styleId="tablecell-centered">
    <w:name w:val="tablecell - centered"/>
    <w:basedOn w:val="TableCellBody"/>
    <w:rsid w:val="006A7586"/>
    <w:pPr>
      <w:jc w:val="center"/>
    </w:pPr>
  </w:style>
  <w:style w:type="paragraph" w:customStyle="1" w:styleId="StyleTableCellBodyCentered">
    <w:name w:val="Style TableCellBody + Centered"/>
    <w:basedOn w:val="TableCellBody"/>
    <w:rsid w:val="006A7586"/>
    <w:pPr>
      <w:jc w:val="center"/>
    </w:pPr>
    <w:rPr>
      <w:szCs w:val="20"/>
    </w:rPr>
  </w:style>
  <w:style w:type="paragraph" w:customStyle="1" w:styleId="parameter">
    <w:name w:val="parameter"/>
    <w:basedOn w:val="BodyText"/>
    <w:next w:val="BlockText"/>
    <w:link w:val="parameterChar"/>
    <w:rsid w:val="006A7586"/>
    <w:pPr>
      <w:ind w:firstLine="0"/>
    </w:pPr>
    <w:rPr>
      <w:b/>
    </w:rPr>
  </w:style>
  <w:style w:type="character" w:customStyle="1" w:styleId="parameterChar">
    <w:name w:val="parameter Char"/>
    <w:link w:val="parameter"/>
    <w:rsid w:val="006A7586"/>
    <w:rPr>
      <w:b/>
      <w:sz w:val="24"/>
    </w:rPr>
  </w:style>
  <w:style w:type="character" w:customStyle="1" w:styleId="TOC2Char">
    <w:name w:val="TOC 2 Char"/>
    <w:link w:val="TOC2"/>
    <w:rsid w:val="006A7586"/>
    <w:rPr>
      <w:rFonts w:ascii="Arial Narrow" w:hAnsi="Arial Narrow"/>
      <w:sz w:val="24"/>
    </w:rPr>
  </w:style>
  <w:style w:type="paragraph" w:customStyle="1" w:styleId="FigureCutin">
    <w:name w:val="FigureCutin"/>
    <w:basedOn w:val="Normal"/>
    <w:next w:val="BodyText"/>
    <w:link w:val="FigureCutinChar"/>
    <w:rsid w:val="006A7586"/>
    <w:pPr>
      <w:spacing w:before="240" w:after="360"/>
      <w:jc w:val="center"/>
    </w:pPr>
    <w:rPr>
      <w:rFonts w:ascii="Univers 47 CondensedLight" w:hAnsi="Univers 47 CondensedLight"/>
      <w:b/>
      <w:caps/>
      <w:sz w:val="28"/>
      <w:szCs w:val="28"/>
    </w:rPr>
  </w:style>
  <w:style w:type="character" w:customStyle="1" w:styleId="FigureCutinChar">
    <w:name w:val="FigureCutin Char"/>
    <w:link w:val="FigureCutin"/>
    <w:rsid w:val="006A7586"/>
    <w:rPr>
      <w:rFonts w:ascii="Univers 47 CondensedLight" w:hAnsi="Univers 47 CondensedLight"/>
      <w:b/>
      <w:caps/>
      <w:sz w:val="28"/>
      <w:szCs w:val="28"/>
    </w:rPr>
  </w:style>
  <w:style w:type="paragraph" w:customStyle="1" w:styleId="TableCutin">
    <w:name w:val="TableCutin"/>
    <w:basedOn w:val="Normal"/>
    <w:next w:val="BodyText"/>
    <w:rsid w:val="006A7586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FigureCaptionChar">
    <w:name w:val="FigureCaption Char"/>
    <w:link w:val="FigureCaption"/>
    <w:rsid w:val="008124F2"/>
    <w:rPr>
      <w:rFonts w:ascii="Arial Narrow" w:hAnsi="Arial Narrow"/>
      <w:sz w:val="24"/>
      <w:szCs w:val="18"/>
    </w:rPr>
  </w:style>
  <w:style w:type="character" w:customStyle="1" w:styleId="TOC1Char">
    <w:name w:val="TOC 1 Char"/>
    <w:link w:val="TOC1"/>
    <w:rsid w:val="006A7586"/>
    <w:rPr>
      <w:rFonts w:ascii="Arial Narrow" w:hAnsi="Arial Narrow"/>
      <w:sz w:val="24"/>
    </w:rPr>
  </w:style>
  <w:style w:type="character" w:customStyle="1" w:styleId="TableTitleChar">
    <w:name w:val="TableTitle Char"/>
    <w:link w:val="TableTitle"/>
    <w:rsid w:val="006A7586"/>
    <w:rPr>
      <w:rFonts w:ascii="Arial Narrow" w:hAnsi="Arial Narrow"/>
      <w:sz w:val="24"/>
      <w:szCs w:val="18"/>
    </w:rPr>
  </w:style>
  <w:style w:type="character" w:customStyle="1" w:styleId="EmphStrongUC">
    <w:name w:val="EmphStrongUC"/>
    <w:rsid w:val="006A7586"/>
    <w:rPr>
      <w:rFonts w:ascii="Univers 47 CondensedLight" w:hAnsi="Univers 47 CondensedLight"/>
      <w:b/>
      <w:i/>
    </w:rPr>
  </w:style>
  <w:style w:type="character" w:customStyle="1" w:styleId="FigureNumber">
    <w:name w:val="FigureNumber"/>
    <w:rsid w:val="006A7586"/>
    <w:rPr>
      <w:rFonts w:ascii="Univers 47 CondensedLight" w:hAnsi="Univers 47 CondensedLight"/>
      <w:b/>
    </w:rPr>
  </w:style>
  <w:style w:type="paragraph" w:customStyle="1" w:styleId="value">
    <w:name w:val="value"/>
    <w:basedOn w:val="DATA"/>
    <w:link w:val="valueChar"/>
    <w:autoRedefine/>
    <w:rsid w:val="006A7586"/>
    <w:rPr>
      <w:b w:val="0"/>
    </w:rPr>
  </w:style>
  <w:style w:type="character" w:customStyle="1" w:styleId="valueChar">
    <w:name w:val="value Char"/>
    <w:link w:val="value"/>
    <w:rsid w:val="006A7586"/>
    <w:rPr>
      <w:rFonts w:ascii="Courier" w:hAnsi="Courier"/>
      <w:noProof/>
      <w:color w:val="000000"/>
      <w:sz w:val="24"/>
    </w:rPr>
  </w:style>
  <w:style w:type="character" w:customStyle="1" w:styleId="CharChar">
    <w:name w:val="Char Char"/>
    <w:rsid w:val="006A7586"/>
    <w:rPr>
      <w:rFonts w:ascii="Univers 47 CondensedLight" w:hAnsi="Univers 47 CondensedLight" w:cs="Arial"/>
      <w:b/>
      <w:bCs/>
      <w:kern w:val="32"/>
      <w:sz w:val="32"/>
      <w:szCs w:val="32"/>
      <w:lang w:val="en-US" w:eastAsia="en-US" w:bidi="ar-SA"/>
    </w:rPr>
  </w:style>
  <w:style w:type="character" w:customStyle="1" w:styleId="TOC4Char">
    <w:name w:val="TOC 4 Char"/>
    <w:link w:val="TOC4"/>
    <w:rsid w:val="006A7586"/>
    <w:rPr>
      <w:rFonts w:ascii="Arial Narrow" w:hAnsi="Arial Narrow"/>
      <w:sz w:val="24"/>
    </w:rPr>
  </w:style>
  <w:style w:type="character" w:customStyle="1" w:styleId="TOC3Char">
    <w:name w:val="TOC 3 Char"/>
    <w:link w:val="TOC3"/>
    <w:rsid w:val="006A7586"/>
    <w:rPr>
      <w:rFonts w:ascii="Arial Narrow" w:hAnsi="Arial Narrow"/>
      <w:sz w:val="24"/>
    </w:rPr>
  </w:style>
  <w:style w:type="paragraph" w:customStyle="1" w:styleId="data0">
    <w:name w:val="data"/>
    <w:basedOn w:val="BodyText"/>
    <w:link w:val="dataChar"/>
    <w:rsid w:val="006A7586"/>
    <w:rPr>
      <w:rFonts w:ascii="Courier" w:hAnsi="Courier"/>
      <w:sz w:val="22"/>
    </w:rPr>
  </w:style>
  <w:style w:type="character" w:customStyle="1" w:styleId="dataChar">
    <w:name w:val="data Char"/>
    <w:link w:val="data0"/>
    <w:rsid w:val="006A7586"/>
    <w:rPr>
      <w:rFonts w:ascii="Courier" w:hAnsi="Courier"/>
      <w:sz w:val="22"/>
    </w:rPr>
  </w:style>
  <w:style w:type="paragraph" w:customStyle="1" w:styleId="inputinstructionheaders">
    <w:name w:val="input instruction headers"/>
    <w:basedOn w:val="BodyText"/>
    <w:rsid w:val="006A7586"/>
    <w:rPr>
      <w:b/>
    </w:rPr>
  </w:style>
  <w:style w:type="paragraph" w:customStyle="1" w:styleId="path">
    <w:name w:val="path"/>
    <w:basedOn w:val="BodyText"/>
    <w:link w:val="pathChar"/>
    <w:autoRedefine/>
    <w:rsid w:val="006A7586"/>
    <w:pPr>
      <w:ind w:left="720" w:hanging="720"/>
    </w:pPr>
    <w:rPr>
      <w:i/>
    </w:rPr>
  </w:style>
  <w:style w:type="paragraph" w:customStyle="1" w:styleId="StyleBodyTextLeft05Hanging05">
    <w:name w:val="Style Body Text + Left:  0.5&quot; Hanging:  0.5&quot;"/>
    <w:basedOn w:val="BodyText"/>
    <w:link w:val="StyleBodyTextLeft05Hanging05Char"/>
    <w:autoRedefine/>
    <w:rsid w:val="006A7586"/>
    <w:pPr>
      <w:ind w:left="720" w:hanging="720"/>
    </w:pPr>
    <w:rPr>
      <w:bCs/>
      <w:sz w:val="20"/>
      <w:szCs w:val="24"/>
    </w:rPr>
  </w:style>
  <w:style w:type="character" w:customStyle="1" w:styleId="StyleBodyTextLeft05Hanging05Char">
    <w:name w:val="Style Body Text + Left:  0.5&quot; Hanging:  0.5&quot; Char"/>
    <w:link w:val="StyleBodyTextLeft05Hanging05"/>
    <w:rsid w:val="006A7586"/>
    <w:rPr>
      <w:bCs/>
      <w:szCs w:val="24"/>
    </w:rPr>
  </w:style>
  <w:style w:type="character" w:customStyle="1" w:styleId="pathChar">
    <w:name w:val="path Char"/>
    <w:link w:val="path"/>
    <w:rsid w:val="006A7586"/>
    <w:rPr>
      <w:i/>
      <w:sz w:val="24"/>
    </w:rPr>
  </w:style>
  <w:style w:type="paragraph" w:styleId="FootnoteText">
    <w:name w:val="footnote text"/>
    <w:basedOn w:val="Normal"/>
    <w:link w:val="FootnoteTextChar"/>
    <w:semiHidden/>
    <w:rsid w:val="006A7586"/>
  </w:style>
  <w:style w:type="character" w:customStyle="1" w:styleId="FootnoteTextChar">
    <w:name w:val="Footnote Text Char"/>
    <w:basedOn w:val="DefaultParagraphFont"/>
    <w:link w:val="FootnoteText"/>
    <w:semiHidden/>
    <w:rsid w:val="006A7586"/>
  </w:style>
  <w:style w:type="character" w:customStyle="1" w:styleId="EquationWhereChar">
    <w:name w:val="EquationWhere Char"/>
    <w:link w:val="EquationWhere"/>
    <w:rsid w:val="006A7586"/>
    <w:rPr>
      <w:sz w:val="24"/>
    </w:rPr>
  </w:style>
  <w:style w:type="paragraph" w:customStyle="1" w:styleId="ConvFacHead">
    <w:name w:val="Conv.Fac.Head"/>
    <w:basedOn w:val="Normal"/>
    <w:rsid w:val="006A7586"/>
    <w:pPr>
      <w:tabs>
        <w:tab w:val="center" w:pos="1972"/>
        <w:tab w:val="center" w:pos="4852"/>
        <w:tab w:val="center" w:pos="792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i/>
      <w:noProof/>
      <w:color w:val="000000"/>
      <w:sz w:val="22"/>
    </w:rPr>
  </w:style>
  <w:style w:type="character" w:customStyle="1" w:styleId="Italics">
    <w:name w:val="Italics"/>
    <w:rsid w:val="006A7586"/>
    <w:rPr>
      <w:rFonts w:ascii="Palatino" w:hAnsi="Palatino"/>
      <w:i/>
      <w:color w:val="000000"/>
      <w:sz w:val="22"/>
    </w:rPr>
  </w:style>
  <w:style w:type="paragraph" w:customStyle="1" w:styleId="TPNotes">
    <w:name w:val="TPNotes"/>
    <w:semiHidden/>
    <w:rsid w:val="006A7586"/>
    <w:rPr>
      <w:rFonts w:ascii="Univers 57 Condensed" w:hAnsi="Univers 57 Condensed"/>
      <w:sz w:val="18"/>
      <w:szCs w:val="18"/>
    </w:rPr>
  </w:style>
  <w:style w:type="paragraph" w:customStyle="1" w:styleId="TOC10">
    <w:name w:val="TOC1"/>
    <w:basedOn w:val="Normal"/>
    <w:link w:val="TOC1Char0"/>
    <w:autoRedefine/>
    <w:rsid w:val="006A7586"/>
    <w:pPr>
      <w:tabs>
        <w:tab w:val="right" w:leader="dot" w:pos="8640"/>
      </w:tabs>
      <w:spacing w:after="40" w:line="240" w:lineRule="exact"/>
      <w:ind w:left="605" w:right="3480" w:hanging="605"/>
    </w:pPr>
    <w:rPr>
      <w:rFonts w:ascii="Univers 57 Condensed" w:hAnsi="Univers 57 Condensed" w:cs="Univers 57 Condensed"/>
    </w:rPr>
  </w:style>
  <w:style w:type="character" w:customStyle="1" w:styleId="TOC1Char0">
    <w:name w:val="TOC1 Char"/>
    <w:link w:val="TOC10"/>
    <w:rsid w:val="006A7586"/>
    <w:rPr>
      <w:rFonts w:ascii="Univers 57 Condensed" w:hAnsi="Univers 57 Condensed" w:cs="Univers 57 Condensed"/>
    </w:rPr>
  </w:style>
  <w:style w:type="paragraph" w:customStyle="1" w:styleId="TOC20">
    <w:name w:val="TOC2"/>
    <w:basedOn w:val="TOC10"/>
    <w:link w:val="TOC2Char0"/>
    <w:autoRedefine/>
    <w:rsid w:val="006A7586"/>
    <w:pPr>
      <w:ind w:left="3883" w:right="3485" w:hanging="3480"/>
    </w:pPr>
  </w:style>
  <w:style w:type="character" w:customStyle="1" w:styleId="TOC2Char0">
    <w:name w:val="TOC2 Char"/>
    <w:basedOn w:val="TOC1Char0"/>
    <w:link w:val="TOC20"/>
    <w:rsid w:val="006A7586"/>
    <w:rPr>
      <w:rFonts w:ascii="Univers 57 Condensed" w:hAnsi="Univers 57 Condensed" w:cs="Univers 57 Condensed"/>
    </w:rPr>
  </w:style>
  <w:style w:type="paragraph" w:customStyle="1" w:styleId="TOC30">
    <w:name w:val="TOC3"/>
    <w:basedOn w:val="TOC20"/>
    <w:link w:val="TOC3Char0"/>
    <w:autoRedefine/>
    <w:rsid w:val="006A7586"/>
    <w:pPr>
      <w:ind w:left="2203" w:right="3480" w:hanging="1397"/>
    </w:pPr>
  </w:style>
  <w:style w:type="character" w:customStyle="1" w:styleId="TOC3Char0">
    <w:name w:val="TOC3 Char"/>
    <w:basedOn w:val="TOC2Char0"/>
    <w:link w:val="TOC30"/>
    <w:rsid w:val="006A7586"/>
    <w:rPr>
      <w:rFonts w:ascii="Univers 57 Condensed" w:hAnsi="Univers 57 Condensed" w:cs="Univers 57 Condensed"/>
    </w:rPr>
  </w:style>
  <w:style w:type="paragraph" w:customStyle="1" w:styleId="TOC40">
    <w:name w:val="TOC4"/>
    <w:basedOn w:val="TOC30"/>
    <w:link w:val="TOC4Char0"/>
    <w:autoRedefine/>
    <w:rsid w:val="006A7586"/>
    <w:pPr>
      <w:ind w:left="3000" w:right="3485" w:hanging="1800"/>
    </w:pPr>
  </w:style>
  <w:style w:type="character" w:customStyle="1" w:styleId="TOC4Char0">
    <w:name w:val="TOC4 Char"/>
    <w:basedOn w:val="TOC3Char0"/>
    <w:link w:val="TOC40"/>
    <w:rsid w:val="006A7586"/>
    <w:rPr>
      <w:rFonts w:ascii="Univers 57 Condensed" w:hAnsi="Univers 57 Condensed" w:cs="Univers 57 Condensed"/>
    </w:rPr>
  </w:style>
  <w:style w:type="paragraph" w:customStyle="1" w:styleId="TOC50">
    <w:name w:val="TOC5"/>
    <w:basedOn w:val="TOC40"/>
    <w:autoRedefine/>
    <w:rsid w:val="006A7586"/>
    <w:pPr>
      <w:ind w:left="3800" w:hanging="2200"/>
    </w:pPr>
  </w:style>
  <w:style w:type="paragraph" w:customStyle="1" w:styleId="EquationSimple">
    <w:name w:val="EquationSimple"/>
    <w:basedOn w:val="Normal"/>
    <w:link w:val="EquationSimpleChar"/>
    <w:rsid w:val="006A7586"/>
    <w:pPr>
      <w:keepLines/>
      <w:tabs>
        <w:tab w:val="left" w:pos="360"/>
        <w:tab w:val="left" w:pos="8640"/>
        <w:tab w:val="left" w:pos="9810"/>
      </w:tabs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color w:val="000000"/>
      <w:sz w:val="22"/>
    </w:rPr>
  </w:style>
  <w:style w:type="character" w:customStyle="1" w:styleId="EquationSimpleChar">
    <w:name w:val="EquationSimple Char"/>
    <w:link w:val="EquationSimple"/>
    <w:rsid w:val="006A7586"/>
    <w:rPr>
      <w:color w:val="000000"/>
      <w:sz w:val="22"/>
    </w:rPr>
  </w:style>
  <w:style w:type="character" w:customStyle="1" w:styleId="FigureNumberChar">
    <w:name w:val="FigureNumber Char"/>
    <w:rsid w:val="006A7586"/>
    <w:rPr>
      <w:rFonts w:ascii="Univers 57 Condensed" w:hAnsi="Univers 57 Condensed"/>
      <w:b/>
      <w:sz w:val="24"/>
      <w:szCs w:val="18"/>
    </w:rPr>
  </w:style>
  <w:style w:type="paragraph" w:styleId="PlainText">
    <w:name w:val="Plain Text"/>
    <w:basedOn w:val="Normal"/>
    <w:link w:val="PlainTextChar"/>
    <w:rsid w:val="006A758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A7586"/>
    <w:rPr>
      <w:rFonts w:ascii="Courier New" w:hAnsi="Courier New" w:cs="Courier New"/>
    </w:rPr>
  </w:style>
  <w:style w:type="paragraph" w:customStyle="1" w:styleId="insert">
    <w:name w:val="insert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160"/>
      <w:ind w:firstLine="720"/>
      <w:textAlignment w:val="baseline"/>
    </w:pPr>
    <w:rPr>
      <w:noProof/>
      <w:color w:val="000000"/>
      <w:sz w:val="22"/>
    </w:rPr>
  </w:style>
  <w:style w:type="paragraph" w:customStyle="1" w:styleId="insertTWRI6">
    <w:name w:val="insert TWRI 6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spacing w:before="200"/>
      <w:ind w:left="720" w:hanging="720"/>
      <w:textAlignment w:val="baseline"/>
    </w:pPr>
    <w:rPr>
      <w:noProof/>
      <w:color w:val="000000"/>
      <w:sz w:val="22"/>
    </w:rPr>
  </w:style>
  <w:style w:type="paragraph" w:customStyle="1" w:styleId="Bodysmall">
    <w:name w:val="Body.small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6"/>
    </w:rPr>
  </w:style>
  <w:style w:type="paragraph" w:customStyle="1" w:styleId="Bodysmall2">
    <w:name w:val="Body.small2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14"/>
    </w:rPr>
  </w:style>
  <w:style w:type="paragraph" w:customStyle="1" w:styleId="Bodytab">
    <w:name w:val="Body.tab"/>
    <w:basedOn w:val="Normal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b/>
      <w:noProof/>
      <w:color w:val="000000"/>
      <w:sz w:val="22"/>
    </w:rPr>
  </w:style>
  <w:style w:type="paragraph" w:customStyle="1" w:styleId="Body2">
    <w:name w:val="Body2"/>
    <w:basedOn w:val="Normal"/>
    <w:link w:val="Body2Char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Body3">
    <w:name w:val="Body3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textAlignment w:val="baseline"/>
    </w:pPr>
    <w:rPr>
      <w:rFonts w:ascii="Helvetica" w:hAnsi="Helvetica"/>
      <w:noProof/>
      <w:color w:val="000000"/>
    </w:rPr>
  </w:style>
  <w:style w:type="paragraph" w:customStyle="1" w:styleId="CellBody">
    <w:name w:val="CellBody"/>
    <w:basedOn w:val="Normal"/>
    <w:rsid w:val="006A7586"/>
    <w:pPr>
      <w:overflowPunct w:val="0"/>
      <w:autoSpaceDE w:val="0"/>
      <w:autoSpaceDN w:val="0"/>
      <w:adjustRightInd w:val="0"/>
      <w:ind w:right="144"/>
      <w:jc w:val="right"/>
      <w:textAlignment w:val="baseline"/>
    </w:pPr>
    <w:rPr>
      <w:rFonts w:ascii="Univers 47 CondensedLight" w:hAnsi="Univers 47 CondensedLight"/>
      <w:noProof/>
      <w:color w:val="000000"/>
    </w:rPr>
  </w:style>
  <w:style w:type="paragraph" w:customStyle="1" w:styleId="CENTER">
    <w:name w:val="CENTER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firstLine="288"/>
      <w:jc w:val="center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cutin">
    <w:name w:val="cutin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jc w:val="center"/>
      <w:textAlignment w:val="baseline"/>
    </w:pPr>
    <w:rPr>
      <w:rFonts w:ascii="Palatino" w:hAnsi="Palatino"/>
      <w:b/>
      <w:noProof/>
      <w:color w:val="000000"/>
      <w:sz w:val="18"/>
    </w:rPr>
  </w:style>
  <w:style w:type="paragraph" w:customStyle="1" w:styleId="BodyTextHangingIndent">
    <w:name w:val="BodyTextHangingIndent"/>
    <w:basedOn w:val="Indent"/>
    <w:link w:val="BodyTextHangingIndentChar"/>
    <w:rsid w:val="006A7586"/>
  </w:style>
  <w:style w:type="paragraph" w:customStyle="1" w:styleId="Indent">
    <w:name w:val="Indent"/>
    <w:basedOn w:val="Normal"/>
    <w:link w:val="IndentChar"/>
    <w:rsid w:val="006A7586"/>
    <w:pPr>
      <w:tabs>
        <w:tab w:val="left" w:pos="360"/>
      </w:tabs>
      <w:overflowPunct w:val="0"/>
      <w:autoSpaceDE w:val="0"/>
      <w:autoSpaceDN w:val="0"/>
      <w:adjustRightInd w:val="0"/>
      <w:ind w:left="576" w:hanging="288"/>
      <w:textAlignment w:val="baseline"/>
    </w:pPr>
    <w:rPr>
      <w:color w:val="000000"/>
      <w:sz w:val="22"/>
    </w:rPr>
  </w:style>
  <w:style w:type="character" w:customStyle="1" w:styleId="IndentChar">
    <w:name w:val="Indent Char"/>
    <w:link w:val="Indent"/>
    <w:rsid w:val="006A7586"/>
    <w:rPr>
      <w:color w:val="000000"/>
      <w:sz w:val="22"/>
    </w:rPr>
  </w:style>
  <w:style w:type="character" w:customStyle="1" w:styleId="BodyTextHangingIndentChar">
    <w:name w:val="BodyTextHangingIndent Char"/>
    <w:basedOn w:val="IndentChar"/>
    <w:link w:val="BodyTextHangingIndent"/>
    <w:rsid w:val="006A7586"/>
    <w:rPr>
      <w:color w:val="000000"/>
      <w:sz w:val="22"/>
    </w:rPr>
  </w:style>
  <w:style w:type="paragraph" w:customStyle="1" w:styleId="Indent2">
    <w:name w:val="Indent2"/>
    <w:basedOn w:val="Normal"/>
    <w:link w:val="Indent2Char"/>
    <w:rsid w:val="006A7586"/>
    <w:pPr>
      <w:tabs>
        <w:tab w:val="left" w:pos="360"/>
      </w:tabs>
      <w:overflowPunct w:val="0"/>
      <w:autoSpaceDE w:val="0"/>
      <w:autoSpaceDN w:val="0"/>
      <w:adjustRightInd w:val="0"/>
      <w:spacing w:line="260" w:lineRule="atLeast"/>
      <w:ind w:left="705" w:hanging="302"/>
      <w:textAlignment w:val="baseline"/>
    </w:pPr>
    <w:rPr>
      <w:noProof/>
      <w:color w:val="000000"/>
      <w:sz w:val="22"/>
    </w:rPr>
  </w:style>
  <w:style w:type="paragraph" w:customStyle="1" w:styleId="Indent3">
    <w:name w:val="Indent3"/>
    <w:basedOn w:val="Normal"/>
    <w:autoRedefine/>
    <w:rsid w:val="006A7586"/>
    <w:pPr>
      <w:tabs>
        <w:tab w:val="left" w:pos="360"/>
      </w:tabs>
      <w:overflowPunct w:val="0"/>
      <w:autoSpaceDE w:val="0"/>
      <w:autoSpaceDN w:val="0"/>
      <w:adjustRightInd w:val="0"/>
      <w:spacing w:after="240" w:line="260" w:lineRule="exact"/>
      <w:ind w:left="864"/>
      <w:textAlignment w:val="baseline"/>
    </w:pPr>
    <w:rPr>
      <w:noProof/>
      <w:color w:val="000000"/>
      <w:sz w:val="22"/>
    </w:rPr>
  </w:style>
  <w:style w:type="paragraph" w:customStyle="1" w:styleId="Indent4">
    <w:name w:val="Indent4"/>
    <w:basedOn w:val="Normal"/>
    <w:rsid w:val="006A7586"/>
    <w:pPr>
      <w:tabs>
        <w:tab w:val="left" w:pos="360"/>
      </w:tabs>
      <w:overflowPunct w:val="0"/>
      <w:autoSpaceDE w:val="0"/>
      <w:autoSpaceDN w:val="0"/>
      <w:adjustRightInd w:val="0"/>
      <w:ind w:left="1152"/>
      <w:textAlignment w:val="baseline"/>
    </w:pPr>
    <w:rPr>
      <w:rFonts w:ascii="Palatino" w:hAnsi="Palatino"/>
      <w:noProof/>
      <w:color w:val="000000"/>
      <w:sz w:val="22"/>
    </w:rPr>
  </w:style>
  <w:style w:type="paragraph" w:customStyle="1" w:styleId="RefBody">
    <w:name w:val="Ref.Body"/>
    <w:basedOn w:val="Normal"/>
    <w:rsid w:val="006A7586"/>
    <w:pPr>
      <w:overflowPunct w:val="0"/>
      <w:autoSpaceDE w:val="0"/>
      <w:autoSpaceDN w:val="0"/>
      <w:adjustRightInd w:val="0"/>
      <w:ind w:left="432" w:hanging="432"/>
      <w:textAlignment w:val="baseline"/>
    </w:pPr>
    <w:rPr>
      <w:rFonts w:ascii="Palatino" w:hAnsi="Palatino"/>
      <w:noProof/>
      <w:color w:val="000000"/>
      <w:sz w:val="22"/>
    </w:rPr>
  </w:style>
  <w:style w:type="paragraph" w:styleId="BodyText3">
    <w:name w:val="Body Text 3"/>
    <w:basedOn w:val="Normal"/>
    <w:link w:val="BodyText3Char"/>
    <w:rsid w:val="006A7586"/>
    <w:pPr>
      <w:overflowPunct w:val="0"/>
      <w:autoSpaceDE w:val="0"/>
      <w:autoSpaceDN w:val="0"/>
      <w:adjustRightInd w:val="0"/>
      <w:spacing w:after="120"/>
      <w:textAlignment w:val="baseline"/>
    </w:pPr>
    <w:rPr>
      <w:noProof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7586"/>
    <w:rPr>
      <w:noProof/>
      <w:sz w:val="16"/>
      <w:szCs w:val="16"/>
    </w:rPr>
  </w:style>
  <w:style w:type="paragraph" w:customStyle="1" w:styleId="DATA">
    <w:name w:val="DATA"/>
    <w:basedOn w:val="Normal"/>
    <w:link w:val="DATAChar0"/>
    <w:rsid w:val="006A7586"/>
    <w:pPr>
      <w:spacing w:after="60"/>
    </w:pPr>
    <w:rPr>
      <w:rFonts w:ascii="Courier" w:hAnsi="Courier"/>
      <w:b/>
      <w:noProof/>
      <w:color w:val="000000"/>
      <w:sz w:val="24"/>
    </w:rPr>
  </w:style>
  <w:style w:type="paragraph" w:customStyle="1" w:styleId="Data1">
    <w:name w:val="Data"/>
    <w:basedOn w:val="Normal"/>
    <w:link w:val="DataChar1"/>
    <w:rsid w:val="006A758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</w:pPr>
    <w:rPr>
      <w:rFonts w:ascii="Courier" w:hAnsi="Courier"/>
      <w:color w:val="000000"/>
      <w:sz w:val="22"/>
    </w:rPr>
  </w:style>
  <w:style w:type="character" w:customStyle="1" w:styleId="DataChar1">
    <w:name w:val="Data Char"/>
    <w:link w:val="Data1"/>
    <w:rsid w:val="006A7586"/>
    <w:rPr>
      <w:rFonts w:ascii="Courier" w:hAnsi="Courier"/>
      <w:color w:val="000000"/>
      <w:sz w:val="22"/>
    </w:rPr>
  </w:style>
  <w:style w:type="paragraph" w:customStyle="1" w:styleId="Body4">
    <w:name w:val="Body4"/>
    <w:basedOn w:val="Normal"/>
    <w:rsid w:val="006A7586"/>
    <w:pPr>
      <w:tabs>
        <w:tab w:val="left" w:pos="360"/>
      </w:tabs>
    </w:pPr>
    <w:rPr>
      <w:color w:val="000000"/>
      <w:sz w:val="22"/>
      <w:szCs w:val="22"/>
    </w:rPr>
  </w:style>
  <w:style w:type="paragraph" w:customStyle="1" w:styleId="Body5">
    <w:name w:val="Body5"/>
    <w:basedOn w:val="Body3"/>
    <w:rsid w:val="006A7586"/>
    <w:pPr>
      <w:overflowPunct/>
      <w:autoSpaceDE/>
      <w:autoSpaceDN/>
      <w:adjustRightInd/>
      <w:ind w:left="1440"/>
      <w:textAlignment w:val="auto"/>
    </w:pPr>
    <w:rPr>
      <w:rFonts w:ascii="Times" w:hAnsi="Times"/>
      <w:b/>
      <w:noProof w:val="0"/>
      <w:sz w:val="22"/>
    </w:rPr>
  </w:style>
  <w:style w:type="paragraph" w:customStyle="1" w:styleId="Data-LPF">
    <w:name w:val="Data-LPF"/>
    <w:basedOn w:val="Data1"/>
    <w:rsid w:val="006A7586"/>
    <w:pPr>
      <w:tabs>
        <w:tab w:val="clear" w:pos="2880"/>
      </w:tabs>
      <w:ind w:left="3600" w:hanging="3600"/>
    </w:pPr>
  </w:style>
  <w:style w:type="paragraph" w:customStyle="1" w:styleId="bullettedlist">
    <w:name w:val="bulletted list"/>
    <w:basedOn w:val="Normal"/>
    <w:rsid w:val="006A7586"/>
    <w:pPr>
      <w:tabs>
        <w:tab w:val="num" w:pos="1440"/>
      </w:tabs>
      <w:spacing w:after="60"/>
    </w:pPr>
  </w:style>
  <w:style w:type="paragraph" w:styleId="BodyTextIndent">
    <w:name w:val="Body Text Indent"/>
    <w:basedOn w:val="Normal"/>
    <w:link w:val="BodyTextIndentChar"/>
    <w:rsid w:val="006A7586"/>
    <w:pPr>
      <w:pBdr>
        <w:bottom w:val="single" w:sz="12" w:space="1" w:color="auto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firstLine="288"/>
    </w:pPr>
  </w:style>
  <w:style w:type="character" w:customStyle="1" w:styleId="BodyTextIndentChar">
    <w:name w:val="Body Text Indent Char"/>
    <w:basedOn w:val="DefaultParagraphFont"/>
    <w:link w:val="BodyTextIndent"/>
    <w:rsid w:val="006A7586"/>
  </w:style>
  <w:style w:type="paragraph" w:customStyle="1" w:styleId="refs">
    <w:name w:val="refs"/>
    <w:basedOn w:val="Normal"/>
    <w:rsid w:val="006A7586"/>
    <w:pPr>
      <w:spacing w:after="40"/>
      <w:ind w:left="288" w:hanging="288"/>
    </w:pPr>
  </w:style>
  <w:style w:type="paragraph" w:styleId="BodyTextIndent2">
    <w:name w:val="Body Text Indent 2"/>
    <w:basedOn w:val="Normal"/>
    <w:link w:val="BodyTextIndent2Char"/>
    <w:rsid w:val="006A7586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rsid w:val="006A7586"/>
  </w:style>
  <w:style w:type="paragraph" w:styleId="Date">
    <w:name w:val="Date"/>
    <w:basedOn w:val="Normal"/>
    <w:next w:val="Normal"/>
    <w:link w:val="DateChar"/>
    <w:rsid w:val="006A7586"/>
    <w:pPr>
      <w:overflowPunct w:val="0"/>
      <w:autoSpaceDE w:val="0"/>
      <w:autoSpaceDN w:val="0"/>
      <w:adjustRightInd w:val="0"/>
      <w:textAlignment w:val="baseline"/>
    </w:pPr>
    <w:rPr>
      <w:noProof/>
    </w:rPr>
  </w:style>
  <w:style w:type="character" w:customStyle="1" w:styleId="DateChar">
    <w:name w:val="Date Char"/>
    <w:basedOn w:val="DefaultParagraphFont"/>
    <w:link w:val="Date"/>
    <w:rsid w:val="006A7586"/>
    <w:rPr>
      <w:noProof/>
    </w:rPr>
  </w:style>
  <w:style w:type="paragraph" w:customStyle="1" w:styleId="BodyTextCourier">
    <w:name w:val="Body Text Courier"/>
    <w:basedOn w:val="Indent"/>
    <w:link w:val="BodyTextCourierChar"/>
    <w:rsid w:val="006A7586"/>
    <w:pPr>
      <w:spacing w:after="240"/>
      <w:ind w:left="691"/>
      <w:outlineLvl w:val="0"/>
    </w:pPr>
    <w:rPr>
      <w:rFonts w:ascii="Courier" w:hAnsi="Courier"/>
      <w:i/>
    </w:rPr>
  </w:style>
  <w:style w:type="character" w:customStyle="1" w:styleId="BodyTextCourierChar">
    <w:name w:val="Body Text Courier Char"/>
    <w:link w:val="BodyTextCourier"/>
    <w:rsid w:val="006A7586"/>
    <w:rPr>
      <w:rFonts w:ascii="Courier" w:hAnsi="Courier"/>
      <w:i/>
      <w:color w:val="000000"/>
      <w:sz w:val="22"/>
    </w:rPr>
  </w:style>
  <w:style w:type="character" w:customStyle="1" w:styleId="CourierBoldItal">
    <w:name w:val="CourierBoldItal"/>
    <w:rsid w:val="006A7586"/>
    <w:rPr>
      <w:rFonts w:ascii="Courier" w:hAnsi="Courier"/>
      <w:b/>
      <w:i/>
      <w:szCs w:val="22"/>
    </w:rPr>
  </w:style>
  <w:style w:type="paragraph" w:customStyle="1" w:styleId="variables">
    <w:name w:val="variables"/>
    <w:basedOn w:val="Normal"/>
    <w:link w:val="variablesChar"/>
    <w:rsid w:val="006A7586"/>
    <w:pPr>
      <w:spacing w:line="280" w:lineRule="atLeast"/>
    </w:pPr>
    <w:rPr>
      <w:rFonts w:cs="Times"/>
      <w:i/>
      <w:noProof/>
      <w:sz w:val="24"/>
    </w:rPr>
  </w:style>
  <w:style w:type="character" w:customStyle="1" w:styleId="variablesChar">
    <w:name w:val="variables Char"/>
    <w:link w:val="variables"/>
    <w:rsid w:val="006A7586"/>
    <w:rPr>
      <w:rFonts w:cs="Times"/>
      <w:i/>
      <w:noProof/>
      <w:sz w:val="24"/>
    </w:rPr>
  </w:style>
  <w:style w:type="character" w:customStyle="1" w:styleId="Red">
    <w:name w:val="Red"/>
    <w:rsid w:val="006A7586"/>
    <w:rPr>
      <w:color w:val="FF0000"/>
    </w:rPr>
  </w:style>
  <w:style w:type="paragraph" w:customStyle="1" w:styleId="listindent">
    <w:name w:val="list indent"/>
    <w:basedOn w:val="BodyText"/>
    <w:autoRedefine/>
    <w:rsid w:val="006A7586"/>
    <w:rPr>
      <w:szCs w:val="24"/>
    </w:rPr>
  </w:style>
  <w:style w:type="character" w:customStyle="1" w:styleId="Indent2Char">
    <w:name w:val="Indent2 Char"/>
    <w:link w:val="Indent2"/>
    <w:rsid w:val="006A7586"/>
    <w:rPr>
      <w:noProof/>
      <w:color w:val="000000"/>
      <w:sz w:val="22"/>
    </w:rPr>
  </w:style>
  <w:style w:type="paragraph" w:customStyle="1" w:styleId="StylevalueBold">
    <w:name w:val="Style value + Bold"/>
    <w:basedOn w:val="value"/>
    <w:link w:val="StylevalueBoldChar"/>
    <w:rsid w:val="006A7586"/>
    <w:rPr>
      <w:bCs/>
    </w:rPr>
  </w:style>
  <w:style w:type="character" w:customStyle="1" w:styleId="StylevalueBoldChar">
    <w:name w:val="Style value + Bold Char"/>
    <w:link w:val="StylevalueBold"/>
    <w:rsid w:val="006A7586"/>
    <w:rPr>
      <w:rFonts w:ascii="Courier" w:hAnsi="Courier"/>
      <w:bCs/>
      <w:noProof/>
      <w:color w:val="000000"/>
      <w:sz w:val="24"/>
    </w:rPr>
  </w:style>
  <w:style w:type="paragraph" w:customStyle="1" w:styleId="StyleBodyTextItalic">
    <w:name w:val="Style Body Text + Italic"/>
    <w:basedOn w:val="BodyText"/>
    <w:link w:val="StyleBodyTextItalicChar"/>
    <w:autoRedefine/>
    <w:rsid w:val="006A7586"/>
    <w:rPr>
      <w:rFonts w:ascii="Courier" w:hAnsi="Courier"/>
      <w:iCs/>
    </w:rPr>
  </w:style>
  <w:style w:type="character" w:customStyle="1" w:styleId="StyleBodyTextItalicChar">
    <w:name w:val="Style Body Text + Italic Char"/>
    <w:link w:val="StyleBodyTextItalic"/>
    <w:rsid w:val="006A7586"/>
    <w:rPr>
      <w:rFonts w:ascii="Courier" w:hAnsi="Courier"/>
      <w:iCs/>
      <w:sz w:val="24"/>
    </w:rPr>
  </w:style>
  <w:style w:type="paragraph" w:customStyle="1" w:styleId="numbers2">
    <w:name w:val="numbers2"/>
    <w:basedOn w:val="BodyNoIndent"/>
    <w:link w:val="numbers2Char"/>
    <w:rsid w:val="006A7586"/>
    <w:rPr>
      <w:i/>
    </w:rPr>
  </w:style>
  <w:style w:type="character" w:customStyle="1" w:styleId="DATAChar0">
    <w:name w:val="DATA Char"/>
    <w:link w:val="DATA"/>
    <w:rsid w:val="006A7586"/>
    <w:rPr>
      <w:rFonts w:ascii="Courier" w:hAnsi="Courier"/>
      <w:b/>
      <w:noProof/>
      <w:color w:val="000000"/>
      <w:sz w:val="24"/>
    </w:rPr>
  </w:style>
  <w:style w:type="character" w:customStyle="1" w:styleId="BodyNoIndentChar">
    <w:name w:val="BodyNoIndent Char"/>
    <w:basedOn w:val="BodyTextChar"/>
    <w:link w:val="BodyNoIndent"/>
    <w:rsid w:val="006A7586"/>
    <w:rPr>
      <w:sz w:val="24"/>
    </w:rPr>
  </w:style>
  <w:style w:type="paragraph" w:customStyle="1" w:styleId="StyleDATATimesNotBoldAuto">
    <w:name w:val="Style DATA + Times Not Bold Auto"/>
    <w:basedOn w:val="DATA"/>
    <w:link w:val="StyleDATATimesNotBoldAutoChar"/>
    <w:rsid w:val="006A7586"/>
    <w:rPr>
      <w:rFonts w:ascii="Times" w:hAnsi="Times"/>
      <w:b w:val="0"/>
      <w:i/>
      <w:color w:val="auto"/>
    </w:rPr>
  </w:style>
  <w:style w:type="character" w:customStyle="1" w:styleId="StyleDATATimesNotBoldAutoChar">
    <w:name w:val="Style DATA + Times Not Bold Auto Char"/>
    <w:link w:val="StyleDATATimesNotBoldAuto"/>
    <w:rsid w:val="006A7586"/>
    <w:rPr>
      <w:rFonts w:ascii="Times" w:hAnsi="Times"/>
      <w:i/>
      <w:noProof/>
      <w:sz w:val="24"/>
    </w:rPr>
  </w:style>
  <w:style w:type="paragraph" w:customStyle="1" w:styleId="StyleBodyNoIndentItalicBlack">
    <w:name w:val="Style BodyNoIndent + Italic Black"/>
    <w:basedOn w:val="BodyNoIndent"/>
    <w:link w:val="StyleBodyNoIndentItalicBlackChar"/>
    <w:autoRedefine/>
    <w:rsid w:val="006A7586"/>
    <w:rPr>
      <w:color w:val="000000"/>
    </w:rPr>
  </w:style>
  <w:style w:type="character" w:customStyle="1" w:styleId="StyleBodyNoIndentItalicBlackChar">
    <w:name w:val="Style BodyNoIndent + Italic Black Char"/>
    <w:link w:val="StyleBodyNoIndentItalicBlack"/>
    <w:rsid w:val="006A7586"/>
    <w:rPr>
      <w:color w:val="000000"/>
      <w:sz w:val="24"/>
    </w:rPr>
  </w:style>
  <w:style w:type="paragraph" w:customStyle="1" w:styleId="StyleBodyNoIndentNotItalicBlack">
    <w:name w:val="Style BodyNoIndent + Not Italic Black"/>
    <w:basedOn w:val="BodyNoIndent"/>
    <w:link w:val="StyleBodyNoIndentNotItalicBlackChar"/>
    <w:autoRedefine/>
    <w:rsid w:val="006A7586"/>
    <w:rPr>
      <w:i/>
      <w:iCs/>
      <w:color w:val="000000"/>
    </w:rPr>
  </w:style>
  <w:style w:type="character" w:customStyle="1" w:styleId="StyleBodyNoIndentNotItalicBlackChar">
    <w:name w:val="Style BodyNoIndent + Not Italic Black Char"/>
    <w:link w:val="StyleBodyNoIndentNotItalicBlack"/>
    <w:rsid w:val="006A7586"/>
    <w:rPr>
      <w:i/>
      <w:iCs/>
      <w:color w:val="000000"/>
      <w:sz w:val="24"/>
    </w:rPr>
  </w:style>
  <w:style w:type="paragraph" w:customStyle="1" w:styleId="numbers">
    <w:name w:val="numbers"/>
    <w:basedOn w:val="BodyNoIndent"/>
    <w:rsid w:val="006A7586"/>
    <w:rPr>
      <w:iCs/>
    </w:rPr>
  </w:style>
  <w:style w:type="paragraph" w:customStyle="1" w:styleId="StyleBodyNoIndentNotItalic">
    <w:name w:val="Style BodyNoIndent + Not Italic"/>
    <w:basedOn w:val="BodyNoIndent"/>
    <w:autoRedefine/>
    <w:rsid w:val="006A7586"/>
  </w:style>
  <w:style w:type="character" w:customStyle="1" w:styleId="numbers2Char">
    <w:name w:val="numbers2 Char"/>
    <w:link w:val="numbers2"/>
    <w:rsid w:val="006A7586"/>
    <w:rPr>
      <w:i/>
      <w:sz w:val="24"/>
    </w:rPr>
  </w:style>
  <w:style w:type="paragraph" w:customStyle="1" w:styleId="datanotbold">
    <w:name w:val="data_notbold"/>
    <w:basedOn w:val="DATA"/>
    <w:link w:val="datanotboldChar"/>
    <w:rsid w:val="006A7586"/>
    <w:rPr>
      <w:b w:val="0"/>
      <w:lang w:val="fr-FR"/>
    </w:rPr>
  </w:style>
  <w:style w:type="paragraph" w:customStyle="1" w:styleId="module">
    <w:name w:val="module"/>
    <w:basedOn w:val="BlockText"/>
    <w:link w:val="moduleChar"/>
    <w:autoRedefine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moduleChar">
    <w:name w:val="module Char"/>
    <w:basedOn w:val="pathChar"/>
    <w:link w:val="module"/>
    <w:rsid w:val="006A7586"/>
    <w:rPr>
      <w:i/>
      <w:sz w:val="24"/>
    </w:rPr>
  </w:style>
  <w:style w:type="paragraph" w:customStyle="1" w:styleId="MFword">
    <w:name w:val="MFword"/>
    <w:basedOn w:val="BlockText"/>
    <w:link w:val="MFwordChar"/>
    <w:rsid w:val="006A758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1440" w:right="1440"/>
    </w:pPr>
    <w:rPr>
      <w:rFonts w:ascii="Times New Roman" w:eastAsia="Times New Roman" w:hAnsi="Times New Roman" w:cs="Times New Roman"/>
      <w:iCs w:val="0"/>
      <w:color w:val="auto"/>
      <w:sz w:val="24"/>
    </w:rPr>
  </w:style>
  <w:style w:type="character" w:customStyle="1" w:styleId="BlockTextChar">
    <w:name w:val="Block Text Char"/>
    <w:link w:val="BlockText"/>
    <w:rsid w:val="006A7586"/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MFwordChar">
    <w:name w:val="MFword Char"/>
    <w:link w:val="MFword"/>
    <w:rsid w:val="006A7586"/>
    <w:rPr>
      <w:i/>
      <w:sz w:val="24"/>
    </w:rPr>
  </w:style>
  <w:style w:type="paragraph" w:customStyle="1" w:styleId="package">
    <w:name w:val="package"/>
    <w:basedOn w:val="BodyText"/>
    <w:link w:val="packageChar"/>
    <w:autoRedefine/>
    <w:rsid w:val="006A7586"/>
  </w:style>
  <w:style w:type="character" w:customStyle="1" w:styleId="packageChar">
    <w:name w:val="package Char"/>
    <w:basedOn w:val="BodyTextChar"/>
    <w:link w:val="package"/>
    <w:rsid w:val="006A7586"/>
    <w:rPr>
      <w:sz w:val="24"/>
    </w:rPr>
  </w:style>
  <w:style w:type="paragraph" w:customStyle="1" w:styleId="Stylevalue11ptBlack">
    <w:name w:val="Style value + 11 pt Black"/>
    <w:basedOn w:val="value"/>
    <w:link w:val="Stylevalue11ptBlackChar"/>
    <w:rsid w:val="006A7586"/>
    <w:rPr>
      <w:iCs/>
      <w:sz w:val="22"/>
    </w:rPr>
  </w:style>
  <w:style w:type="character" w:customStyle="1" w:styleId="Stylevalue11ptBlackChar">
    <w:name w:val="Style value + 11 pt Black Char"/>
    <w:link w:val="Stylevalue11ptBlack"/>
    <w:rsid w:val="006A7586"/>
    <w:rPr>
      <w:rFonts w:ascii="Courier" w:hAnsi="Courier"/>
      <w:iCs/>
      <w:noProof/>
      <w:color w:val="000000"/>
      <w:sz w:val="22"/>
    </w:rPr>
  </w:style>
  <w:style w:type="character" w:customStyle="1" w:styleId="datanotboldChar">
    <w:name w:val="data_notbold Char"/>
    <w:link w:val="datanotbold"/>
    <w:rsid w:val="006A7586"/>
    <w:rPr>
      <w:rFonts w:ascii="Courier" w:hAnsi="Courier"/>
      <w:noProof/>
      <w:color w:val="000000"/>
      <w:sz w:val="24"/>
      <w:lang w:val="fr-FR"/>
    </w:rPr>
  </w:style>
  <w:style w:type="paragraph" w:customStyle="1" w:styleId="Default">
    <w:name w:val="Default"/>
    <w:rsid w:val="006A7586"/>
    <w:pPr>
      <w:autoSpaceDE w:val="0"/>
      <w:autoSpaceDN w:val="0"/>
      <w:adjustRightInd w:val="0"/>
    </w:pPr>
    <w:rPr>
      <w:rFonts w:ascii="CM R 12" w:hAnsi="CM R 12" w:cs="CM R 12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rsid w:val="006A7586"/>
    <w:pPr>
      <w:spacing w:after="220"/>
    </w:pPr>
    <w:rPr>
      <w:rFonts w:cs="Times New Roman"/>
      <w:color w:val="auto"/>
    </w:rPr>
  </w:style>
  <w:style w:type="paragraph" w:customStyle="1" w:styleId="CM54">
    <w:name w:val="CM54"/>
    <w:basedOn w:val="Default"/>
    <w:next w:val="Default"/>
    <w:rsid w:val="006A7586"/>
    <w:pPr>
      <w:spacing w:line="291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rsid w:val="006A7586"/>
    <w:pPr>
      <w:spacing w:after="118"/>
    </w:pPr>
    <w:rPr>
      <w:rFonts w:cs="Times New Roman"/>
      <w:color w:val="auto"/>
    </w:rPr>
  </w:style>
  <w:style w:type="paragraph" w:customStyle="1" w:styleId="CM95">
    <w:name w:val="CM95"/>
    <w:basedOn w:val="Default"/>
    <w:next w:val="Default"/>
    <w:rsid w:val="006A7586"/>
    <w:pPr>
      <w:spacing w:after="130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rsid w:val="006A7586"/>
    <w:pPr>
      <w:spacing w:line="288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rsid w:val="006A7586"/>
    <w:pPr>
      <w:spacing w:after="365"/>
    </w:pPr>
    <w:rPr>
      <w:rFonts w:cs="Times New Roman"/>
      <w:color w:val="auto"/>
    </w:rPr>
  </w:style>
  <w:style w:type="character" w:customStyle="1" w:styleId="Heading3Char">
    <w:name w:val="Heading 3 Char"/>
    <w:link w:val="Heading3"/>
    <w:rsid w:val="006A7586"/>
    <w:rPr>
      <w:rFonts w:ascii="Arial Narrow" w:hAnsi="Arial Narrow" w:cs="Arial"/>
      <w:bCs/>
      <w:sz w:val="26"/>
      <w:szCs w:val="26"/>
    </w:rPr>
  </w:style>
  <w:style w:type="character" w:customStyle="1" w:styleId="CharChar21">
    <w:name w:val="Char Char21"/>
    <w:rsid w:val="006A7586"/>
    <w:rPr>
      <w:rFonts w:ascii="Times" w:hAnsi="Times"/>
      <w:sz w:val="24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rsid w:val="006A75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A7586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rsid w:val="006A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6A7586"/>
    <w:rPr>
      <w:rFonts w:ascii="Courier New" w:hAnsi="Courier New" w:cs="Courier New"/>
    </w:rPr>
  </w:style>
  <w:style w:type="paragraph" w:customStyle="1" w:styleId="Equation">
    <w:name w:val="Equation"/>
    <w:basedOn w:val="BodyText"/>
    <w:link w:val="EquationChar"/>
    <w:rsid w:val="006A7586"/>
    <w:pPr>
      <w:tabs>
        <w:tab w:val="left" w:pos="748"/>
        <w:tab w:val="left" w:pos="1496"/>
        <w:tab w:val="left" w:pos="8041"/>
      </w:tabs>
      <w:spacing w:after="120"/>
      <w:ind w:firstLine="0"/>
    </w:pPr>
    <w:rPr>
      <w:szCs w:val="24"/>
    </w:rPr>
  </w:style>
  <w:style w:type="paragraph" w:customStyle="1" w:styleId="ar">
    <w:name w:val="[ar"/>
    <w:basedOn w:val="Normal"/>
    <w:rsid w:val="006A7586"/>
    <w:rPr>
      <w:rFonts w:ascii="Arial" w:hAnsi="Arial" w:cs="Arial"/>
    </w:rPr>
  </w:style>
  <w:style w:type="character" w:customStyle="1" w:styleId="Code">
    <w:name w:val="Code"/>
    <w:rsid w:val="006A7586"/>
    <w:rPr>
      <w:rFonts w:ascii="Courier" w:hAnsi="Courier"/>
    </w:rPr>
  </w:style>
  <w:style w:type="paragraph" w:customStyle="1" w:styleId="Figurecaption0">
    <w:name w:val="Figure caption"/>
    <w:basedOn w:val="Normal"/>
    <w:rsid w:val="006A7586"/>
    <w:pPr>
      <w:spacing w:before="120" w:after="120"/>
      <w:ind w:left="720" w:right="720"/>
      <w:jc w:val="both"/>
    </w:pPr>
    <w:rPr>
      <w:sz w:val="24"/>
      <w:szCs w:val="24"/>
    </w:rPr>
  </w:style>
  <w:style w:type="paragraph" w:customStyle="1" w:styleId="BodyTextNoindent">
    <w:name w:val="Body Text Noindent"/>
    <w:basedOn w:val="BodyText"/>
    <w:rsid w:val="006A7586"/>
    <w:pPr>
      <w:spacing w:after="120"/>
      <w:ind w:firstLine="0"/>
    </w:pPr>
    <w:rPr>
      <w:szCs w:val="24"/>
    </w:rPr>
  </w:style>
  <w:style w:type="character" w:customStyle="1" w:styleId="Heading2Char">
    <w:name w:val="Heading 2 Char"/>
    <w:link w:val="Heading2"/>
    <w:rsid w:val="006A7586"/>
    <w:rPr>
      <w:rFonts w:ascii="Arial Narrow" w:hAnsi="Arial Narrow" w:cs="Arial"/>
      <w:b/>
      <w:bCs/>
      <w:iCs/>
      <w:sz w:val="26"/>
      <w:szCs w:val="26"/>
    </w:rPr>
  </w:style>
  <w:style w:type="paragraph" w:customStyle="1" w:styleId="prmsmodule">
    <w:name w:val="prms module"/>
    <w:basedOn w:val="BodyText"/>
    <w:link w:val="prmsmoduleCharChar"/>
    <w:autoRedefine/>
    <w:rsid w:val="006A7586"/>
    <w:rPr>
      <w:rFonts w:ascii="Courier New" w:hAnsi="Courier New"/>
    </w:rPr>
  </w:style>
  <w:style w:type="character" w:customStyle="1" w:styleId="prmsmoduleCharChar">
    <w:name w:val="prms module Char Char"/>
    <w:link w:val="prmsmodule"/>
    <w:rsid w:val="006A7586"/>
    <w:rPr>
      <w:rFonts w:ascii="Courier New" w:hAnsi="Courier New"/>
      <w:sz w:val="24"/>
    </w:rPr>
  </w:style>
  <w:style w:type="paragraph" w:styleId="Caption">
    <w:name w:val="caption"/>
    <w:basedOn w:val="Normal"/>
    <w:next w:val="Normal"/>
    <w:link w:val="CaptionChar"/>
    <w:autoRedefine/>
    <w:qFormat/>
    <w:rsid w:val="006A7586"/>
    <w:pPr>
      <w:pageBreakBefore/>
      <w:spacing w:line="480" w:lineRule="auto"/>
    </w:pPr>
    <w:rPr>
      <w:b/>
      <w:bCs/>
      <w:sz w:val="24"/>
    </w:rPr>
  </w:style>
  <w:style w:type="paragraph" w:customStyle="1" w:styleId="tableheadnoteparameter">
    <w:name w:val="table headnote parameter"/>
    <w:basedOn w:val="TableHeadnote"/>
    <w:link w:val="tableheadnoteparameterChar"/>
    <w:autoRedefine/>
    <w:rsid w:val="006A7586"/>
    <w:pPr>
      <w:spacing w:before="40" w:after="40" w:line="240" w:lineRule="auto"/>
      <w:jc w:val="center"/>
    </w:pPr>
    <w:rPr>
      <w:rFonts w:ascii="Courier" w:hAnsi="Courier"/>
    </w:rPr>
  </w:style>
  <w:style w:type="character" w:customStyle="1" w:styleId="tableheadnoteparameterChar">
    <w:name w:val="table headnote parameter Char"/>
    <w:link w:val="tableheadnoteparameter"/>
    <w:rsid w:val="006A7586"/>
    <w:rPr>
      <w:rFonts w:ascii="Courier" w:hAnsi="Courier"/>
      <w:szCs w:val="16"/>
    </w:rPr>
  </w:style>
  <w:style w:type="character" w:customStyle="1" w:styleId="A14">
    <w:name w:val="A14"/>
    <w:rsid w:val="006A7586"/>
    <w:rPr>
      <w:rFonts w:ascii="Courier New" w:hAnsi="Courier New" w:cs="Courier New"/>
      <w:color w:val="221E1F"/>
      <w:sz w:val="16"/>
      <w:szCs w:val="16"/>
    </w:rPr>
  </w:style>
  <w:style w:type="character" w:customStyle="1" w:styleId="Body2Char">
    <w:name w:val="Body2 Char"/>
    <w:link w:val="Body2"/>
    <w:rsid w:val="006A7586"/>
    <w:rPr>
      <w:rFonts w:ascii="Palatino" w:hAnsi="Palatino"/>
      <w:noProof/>
      <w:color w:val="000000"/>
      <w:sz w:val="22"/>
    </w:rPr>
  </w:style>
  <w:style w:type="character" w:customStyle="1" w:styleId="Variable">
    <w:name w:val="Variable"/>
    <w:rsid w:val="006A7586"/>
    <w:rPr>
      <w:rFonts w:ascii="Times New Roman" w:hAnsi="Times New Roman"/>
      <w:i/>
      <w:color w:val="000000"/>
      <w:sz w:val="24"/>
      <w:szCs w:val="24"/>
    </w:rPr>
  </w:style>
  <w:style w:type="character" w:customStyle="1" w:styleId="EquationChar">
    <w:name w:val="Equation Char"/>
    <w:link w:val="Equation"/>
    <w:rsid w:val="006A7586"/>
    <w:rPr>
      <w:sz w:val="24"/>
      <w:szCs w:val="24"/>
    </w:rPr>
  </w:style>
  <w:style w:type="paragraph" w:customStyle="1" w:styleId="StyleparameterTimesNotBold">
    <w:name w:val="Style parameter + Times Not Bold"/>
    <w:basedOn w:val="parameter"/>
    <w:link w:val="StyleparameterTimesNotBoldChar"/>
    <w:autoRedefine/>
    <w:rsid w:val="006A7586"/>
    <w:rPr>
      <w:rFonts w:ascii="Courier" w:hAnsi="Courier"/>
      <w:b w:val="0"/>
    </w:rPr>
  </w:style>
  <w:style w:type="character" w:customStyle="1" w:styleId="StyleparameterTimesNotBoldChar">
    <w:name w:val="Style parameter + Times Not Bold Char"/>
    <w:link w:val="StyleparameterTimesNotBold"/>
    <w:rsid w:val="006A7586"/>
    <w:rPr>
      <w:rFonts w:ascii="Courier" w:hAnsi="Courier"/>
      <w:sz w:val="24"/>
    </w:rPr>
  </w:style>
  <w:style w:type="character" w:customStyle="1" w:styleId="NormalWebChar">
    <w:name w:val="Normal (Web) Char"/>
    <w:link w:val="NormalWeb"/>
    <w:uiPriority w:val="99"/>
    <w:locked/>
    <w:rsid w:val="006A7586"/>
    <w:rPr>
      <w:rFonts w:eastAsiaTheme="minorEastAsia"/>
      <w:sz w:val="24"/>
      <w:szCs w:val="24"/>
    </w:rPr>
  </w:style>
  <w:style w:type="paragraph" w:customStyle="1" w:styleId="Body">
    <w:name w:val="Body"/>
    <w:basedOn w:val="Normal"/>
    <w:rsid w:val="006A7586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</w:tabs>
      <w:overflowPunct w:val="0"/>
      <w:autoSpaceDE w:val="0"/>
      <w:autoSpaceDN w:val="0"/>
      <w:adjustRightInd w:val="0"/>
      <w:spacing w:before="140" w:line="420" w:lineRule="atLeast"/>
      <w:jc w:val="both"/>
      <w:textAlignment w:val="baseline"/>
    </w:pPr>
    <w:rPr>
      <w:rFonts w:ascii="Arial" w:hAnsi="Arial"/>
      <w:noProof/>
      <w:color w:val="000000"/>
      <w:sz w:val="24"/>
    </w:rPr>
  </w:style>
  <w:style w:type="paragraph" w:customStyle="1" w:styleId="StyleListBullet2Left0Firstline0">
    <w:name w:val="Style List Bullet 2 + Left:  0&quot; First line:  0&quot;"/>
    <w:basedOn w:val="ListBullet2"/>
    <w:rsid w:val="006A7586"/>
    <w:pPr>
      <w:spacing w:line="240" w:lineRule="auto"/>
      <w:ind w:left="0" w:firstLine="0"/>
    </w:pPr>
  </w:style>
  <w:style w:type="paragraph" w:styleId="BodyText2">
    <w:name w:val="Body Text 2"/>
    <w:basedOn w:val="Normal"/>
    <w:link w:val="BodyText2Char"/>
    <w:rsid w:val="006A75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7586"/>
  </w:style>
  <w:style w:type="character" w:customStyle="1" w:styleId="CaptionChar">
    <w:name w:val="Caption Char"/>
    <w:link w:val="Caption"/>
    <w:rsid w:val="006A7586"/>
    <w:rPr>
      <w:b/>
      <w:bCs/>
      <w:sz w:val="24"/>
    </w:rPr>
  </w:style>
  <w:style w:type="paragraph" w:customStyle="1" w:styleId="parameter-centered">
    <w:name w:val="parameter  - centered"/>
    <w:basedOn w:val="parameter"/>
    <w:rsid w:val="006A7586"/>
    <w:pPr>
      <w:jc w:val="center"/>
    </w:pPr>
  </w:style>
  <w:style w:type="paragraph" w:customStyle="1" w:styleId="tablespanner0">
    <w:name w:val="table spanner"/>
    <w:basedOn w:val="TableCellHeading"/>
    <w:rsid w:val="006A7586"/>
    <w:rPr>
      <w:rFonts w:ascii="Univers 47 CondensedLight" w:hAnsi="Univers 47 CondensedLight"/>
      <w:szCs w:val="20"/>
    </w:rPr>
  </w:style>
  <w:style w:type="paragraph" w:styleId="NoSpacing">
    <w:name w:val="No Spacing"/>
    <w:uiPriority w:val="1"/>
    <w:qFormat/>
    <w:rsid w:val="006A7586"/>
    <w:rPr>
      <w:rFonts w:ascii="Times" w:hAnsi="Times"/>
    </w:rPr>
  </w:style>
  <w:style w:type="paragraph" w:styleId="ListParagraph">
    <w:name w:val="List Paragraph"/>
    <w:basedOn w:val="Normal"/>
    <w:uiPriority w:val="34"/>
    <w:qFormat/>
    <w:rsid w:val="006A7586"/>
    <w:pPr>
      <w:ind w:left="720"/>
      <w:contextualSpacing/>
    </w:pPr>
  </w:style>
  <w:style w:type="paragraph" w:customStyle="1" w:styleId="StyleBodyTextCourierNewLinespacingsingle">
    <w:name w:val="Style Body Text + Courier New Line spacing:  single"/>
    <w:basedOn w:val="BodyNoIndent"/>
    <w:rsid w:val="00743A27"/>
    <w:pPr>
      <w:spacing w:line="240" w:lineRule="auto"/>
    </w:pPr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743A27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ableTitleApp3">
    <w:name w:val="TableTitleApp3"/>
    <w:basedOn w:val="TableTitleApp1"/>
    <w:qFormat/>
    <w:rsid w:val="004D4BB5"/>
    <w:pPr>
      <w:numPr>
        <w:numId w:val="13"/>
      </w:numPr>
    </w:pPr>
  </w:style>
  <w:style w:type="paragraph" w:customStyle="1" w:styleId="FigCapApp3">
    <w:name w:val="FigCapApp3"/>
    <w:basedOn w:val="FigCapApp2"/>
    <w:qFormat/>
    <w:rsid w:val="004D4BB5"/>
    <w:pPr>
      <w:numPr>
        <w:numId w:val="14"/>
      </w:numPr>
    </w:pPr>
  </w:style>
  <w:style w:type="paragraph" w:customStyle="1" w:styleId="FigCapApp1">
    <w:name w:val="FigCapApp1"/>
    <w:basedOn w:val="FigCapApp2"/>
    <w:qFormat/>
    <w:rsid w:val="00CF4E08"/>
    <w:pPr>
      <w:numPr>
        <w:numId w:val="20"/>
      </w:numPr>
    </w:pPr>
    <w:rPr>
      <w:b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BodyTextChar1">
    <w:name w:val="Body Text Char1"/>
    <w:rsid w:val="00556986"/>
    <w:rPr>
      <w:rFonts w:ascii="Times" w:hAnsi="Times"/>
      <w:sz w:val="24"/>
      <w:lang w:val="en-US" w:eastAsia="en-US" w:bidi="ar-SA"/>
    </w:rPr>
  </w:style>
  <w:style w:type="character" w:customStyle="1" w:styleId="hvr">
    <w:name w:val="hvr"/>
    <w:basedOn w:val="DefaultParagraphFont"/>
    <w:rsid w:val="00BE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isher\AppData\Roaming\Microsoft\Word\STARTUP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emination_x0020_Date xmlns="1720e262-164b-42d9-b8f5-1c971da2b9e2" xsi:nil="true"/>
    <RoutingRuleDescription xmlns="http://schemas.microsoft.com/sharepoint/v3">with BAO comments</RoutingRuleDescription>
    <IP_x0020_Number xmlns="1720e262-164b-42d9-b8f5-1c971da2b9e2">IP-045397</IP_x0020_Number>
    <Document_x0020_Type xmlns="1720e262-164b-42d9-b8f5-1c971da2b9e2">Final BAO approved manuscript</Document_x0020_Type>
    <Del_Flag xmlns="1720e262-164b-42d9-b8f5-1c971da2b9e2">false</Del_Flag>
    <_dlc_DocId xmlns="1720e262-164b-42d9-b8f5-1c971da2b9e2">IP000000-33-200021</_dlc_DocId>
    <_dlc_DocIdUrl xmlns="1720e262-164b-42d9-b8f5-1c971da2b9e2">
      <Url>https://ipds.usgs.gov/_layouts/DocIdRedir.aspx?ID=IP000000-33-200021</Url>
      <Description>IP000000-33-200021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35575C2E16DD4180F647D41F93EB12" ma:contentTypeVersion="50" ma:contentTypeDescription="Create a new document." ma:contentTypeScope="" ma:versionID="0b2c01cec21c44c30711af6870b2086c">
  <xsd:schema xmlns:xsd="http://www.w3.org/2001/XMLSchema" xmlns:xs="http://www.w3.org/2001/XMLSchema" xmlns:p="http://schemas.microsoft.com/office/2006/metadata/properties" xmlns:ns1="http://schemas.microsoft.com/sharepoint/v3" xmlns:ns2="1720e262-164b-42d9-b8f5-1c971da2b9e2" targetNamespace="http://schemas.microsoft.com/office/2006/metadata/properties" ma:root="true" ma:fieldsID="ef36e399ae9477f09b5c43b6885dc76d" ns1:_="" ns2:_="">
    <xsd:import namespace="http://schemas.microsoft.com/sharepoint/v3"/>
    <xsd:import namespace="1720e262-164b-42d9-b8f5-1c971da2b9e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el_Flag" minOccurs="0"/>
                <xsd:element ref="ns2:IP_x0020_Number" minOccurs="0"/>
                <xsd:element ref="ns2:Document_x0020_Type"/>
                <xsd:element ref="ns1:RoutingRuleDescription" minOccurs="0"/>
                <xsd:element ref="ns2:Disemination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4" nillable="true" ma:displayName="Description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0e262-164b-42d9-b8f5-1c971da2b9e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el_Flag" ma:index="11" nillable="true" ma:displayName="Del_Flag" ma:default="0" ma:description="When set indicates list item can be deleted" ma:internalName="Del_Flag">
      <xsd:simpleType>
        <xsd:restriction base="dms:Boolean"/>
      </xsd:simpleType>
    </xsd:element>
    <xsd:element name="IP_x0020_Number" ma:index="12" nillable="true" ma:displayName="IP Number" ma:indexed="true" ma:internalName="IP_x0020_Number">
      <xsd:simpleType>
        <xsd:restriction base="dms:Text"/>
      </xsd:simpleType>
    </xsd:element>
    <xsd:element name="Document_x0020_Type" ma:index="13" ma:displayName="Document Type" ma:default="Author's original manuscript" ma:description="" ma:format="Dropdown" ma:internalName="Document_x0020_Type">
      <xsd:simpleType>
        <xsd:restriction base="dms:Choice">
          <xsd:enumeration value="Author's original manuscript"/>
          <xsd:enumeration value="SPN edited manuscript"/>
          <xsd:enumeration value="Peer review"/>
          <xsd:enumeration value="Peer review reconciliation"/>
          <xsd:enumeration value="Final manuscript for Bureau approval"/>
          <xsd:enumeration value="Final BAO approved manuscript"/>
          <xsd:enumeration value="IPPA"/>
          <xsd:enumeration value="Other"/>
        </xsd:restriction>
      </xsd:simpleType>
    </xsd:element>
    <xsd:element name="Disemination_x0020_Date" ma:index="16" nillable="true" ma:displayName="Disemination Date" ma:internalName="Disemination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Working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366B9-B845-4A8A-8E69-44C3D8FE170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255D3FB-5744-4F8D-B673-8D9DAA494B9D}">
  <ds:schemaRefs>
    <ds:schemaRef ds:uri="http://schemas.microsoft.com/office/2006/metadata/properties"/>
    <ds:schemaRef ds:uri="http://schemas.microsoft.com/office/infopath/2007/PartnerControls"/>
    <ds:schemaRef ds:uri="1720e262-164b-42d9-b8f5-1c971da2b9e2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211685F-174A-4C66-82B4-9152BE93AD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F781B3-A248-4A6D-B9A0-CFCF1527C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20e262-164b-42d9-b8f5-1c971da2b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A2FC53-99F0-4354-B4B8-80F48F4C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7158</TotalTime>
  <Pages>73</Pages>
  <Words>26225</Words>
  <Characters>149485</Characters>
  <Application>Microsoft Office Word</Application>
  <DocSecurity>0</DocSecurity>
  <Lines>1245</Lines>
  <Paragraphs>350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175360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Markstrom, Steven L.</dc:creator>
  <dc:description>Manuscript Template Verson 3.5</dc:description>
  <cp:lastModifiedBy>Regan, Robert S</cp:lastModifiedBy>
  <cp:revision>73</cp:revision>
  <cp:lastPrinted>2014-10-29T20:27:00Z</cp:lastPrinted>
  <dcterms:created xsi:type="dcterms:W3CDTF">2020-05-11T21:43:00Z</dcterms:created>
  <dcterms:modified xsi:type="dcterms:W3CDTF">2021-01-15T00:41:00Z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0x010100C535575C2E16DD4180F647D41F93EB12</vt:lpwstr>
  </property>
  <property fmtid="{D5CDD505-2E9C-101B-9397-08002B2CF9AE}" pid="6" name="ItemRetentionFormula">
    <vt:lpwstr/>
  </property>
  <property fmtid="{D5CDD505-2E9C-101B-9397-08002B2CF9AE}" pid="7" name="_dlc_policyId">
    <vt:lpwstr/>
  </property>
  <property fmtid="{D5CDD505-2E9C-101B-9397-08002B2CF9AE}" pid="8" name="_dlc_DocIdItemGuid">
    <vt:lpwstr>86373f85-4053-440b-b8d6-c803ec77fa95</vt:lpwstr>
  </property>
</Properties>
</file>