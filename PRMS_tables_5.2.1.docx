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0435518E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>By Steven L. Markstrom, R. Steven Regan, Lauren E. Hay, Roland J. Viger, Richard M. T. Webb, Robert A. Payn</w:t>
      </w:r>
      <w:r w:rsidR="00EB53A6">
        <w:t>, and Jacob H. LaFontaine</w:t>
      </w:r>
    </w:p>
    <w:p w14:paraId="1F0C6484" w14:textId="3F56F87C" w:rsidR="00D8553F" w:rsidRPr="001B4092" w:rsidRDefault="0058709C" w:rsidP="007D64C8">
      <w:pPr>
        <w:pStyle w:val="Heading1"/>
        <w:rPr>
          <w:b w:val="0"/>
        </w:rPr>
      </w:pPr>
      <w:r w:rsidRPr="001B4092">
        <w:rPr>
          <w:b w:val="0"/>
        </w:rPr>
        <w:t xml:space="preserve">Updated tables </w:t>
      </w:r>
      <w:r w:rsidR="00D8553F" w:rsidRPr="001B4092">
        <w:rPr>
          <w:b w:val="0"/>
        </w:rPr>
        <w:t>from version 4.0.3 to</w:t>
      </w:r>
      <w:r w:rsidRPr="001B4092">
        <w:rPr>
          <w:b w:val="0"/>
        </w:rPr>
        <w:t xml:space="preserve"> version 5.</w:t>
      </w:r>
      <w:r w:rsidR="001B4F19" w:rsidRPr="001B4092">
        <w:rPr>
          <w:b w:val="0"/>
        </w:rPr>
        <w:t>2</w:t>
      </w:r>
      <w:r w:rsidRPr="001B4092">
        <w:rPr>
          <w:b w:val="0"/>
        </w:rPr>
        <w:t>.</w:t>
      </w:r>
      <w:r w:rsidR="00C737E4" w:rsidRPr="001B4092">
        <w:rPr>
          <w:b w:val="0"/>
        </w:rPr>
        <w:t>1</w:t>
      </w:r>
      <w:r w:rsidR="00D8553F" w:rsidRPr="001B4092">
        <w:rPr>
          <w:b w:val="0"/>
        </w:rPr>
        <w:t xml:space="preserve"> </w:t>
      </w:r>
    </w:p>
    <w:p w14:paraId="118A7DA1" w14:textId="4BF14984" w:rsidR="007D64C8" w:rsidRPr="001B4092" w:rsidRDefault="001828DC" w:rsidP="007D64C8">
      <w:pPr>
        <w:pStyle w:val="Heading1"/>
        <w:rPr>
          <w:b w:val="0"/>
        </w:rPr>
      </w:pPr>
      <w:r w:rsidRPr="001B4092">
        <w:rPr>
          <w:b w:val="0"/>
        </w:rPr>
        <w:t>February</w:t>
      </w:r>
      <w:r w:rsidR="003F3932" w:rsidRPr="001B4092">
        <w:rPr>
          <w:b w:val="0"/>
        </w:rPr>
        <w:t xml:space="preserve"> </w:t>
      </w:r>
      <w:r w:rsidR="001E71CB">
        <w:rPr>
          <w:b w:val="0"/>
        </w:rPr>
        <w:t>0</w:t>
      </w:r>
      <w:r w:rsidR="00482FD0" w:rsidRPr="001B4092">
        <w:rPr>
          <w:b w:val="0"/>
        </w:rPr>
        <w:t>8</w:t>
      </w:r>
      <w:r w:rsidR="000E57D8" w:rsidRPr="001B4092">
        <w:rPr>
          <w:b w:val="0"/>
        </w:rPr>
        <w:t>, 20</w:t>
      </w:r>
      <w:r w:rsidR="003A6D56" w:rsidRPr="001B4092">
        <w:rPr>
          <w:b w:val="0"/>
        </w:rPr>
        <w:t>2</w:t>
      </w:r>
      <w:r w:rsidRPr="001B4092">
        <w:rPr>
          <w:b w:val="0"/>
        </w:rPr>
        <w:t>2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>Markstrom, S.L., Regan, R.S., Hay, L.E., Viger, R.J., Webb, R.M.T., Payn,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BD5D770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D54824">
        <w:t xml:space="preserve">version </w:t>
      </w:r>
      <w:r w:rsidR="000E1D2B" w:rsidRPr="00D54824">
        <w:t>5</w:t>
      </w:r>
      <w:r w:rsidR="00D54824">
        <w:t>.2.1</w:t>
      </w:r>
      <w:r w:rsidR="000E1D2B" w:rsidRPr="00D54824">
        <w:t xml:space="preserve"> (PRMS-</w:t>
      </w:r>
      <w:r w:rsidR="00C55B3D" w:rsidRPr="00D54824">
        <w:t>V).</w:t>
      </w:r>
    </w:p>
    <w:p w14:paraId="0162D18D" w14:textId="4E33246D" w:rsidR="000E1D2B" w:rsidRPr="00780070" w:rsidRDefault="000E1D2B" w:rsidP="006F3216">
      <w:pPr>
        <w:pStyle w:val="BodyText"/>
        <w:spacing w:line="276" w:lineRule="auto"/>
        <w:ind w:firstLine="0"/>
        <w:rPr>
          <w:sz w:val="22"/>
          <w:szCs w:val="22"/>
        </w:rPr>
      </w:pPr>
      <w:r w:rsidRPr="00780070">
        <w:rPr>
          <w:sz w:val="22"/>
          <w:szCs w:val="22"/>
        </w:rPr>
        <w:t>[</w:t>
      </w:r>
      <w:r w:rsidR="00A07872" w:rsidRPr="00780070">
        <w:rPr>
          <w:sz w:val="22"/>
          <w:szCs w:val="22"/>
        </w:rPr>
        <w:t>HRU, Hydrologic Response Unit; CBH, climate by HRU</w:t>
      </w:r>
      <w:r w:rsidRPr="00780070">
        <w:rPr>
          <w:sz w:val="22"/>
          <w:szCs w:val="22"/>
        </w:rP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r w:rsidRPr="001E05BE">
              <w:t>soltab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r w:rsidRPr="001E05BE">
              <w:t>obs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D54824" w:rsidRDefault="00953576" w:rsidP="00953576">
            <w:r w:rsidRPr="00D54824"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D54824" w:rsidRDefault="00953576" w:rsidP="00953576">
            <w:r w:rsidRPr="00D54824"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4151A219" w:rsidR="000B223B" w:rsidRPr="00D54824" w:rsidRDefault="000B223B" w:rsidP="00953576">
            <w:r w:rsidRPr="00D54824">
              <w:t>temp_</w:t>
            </w:r>
            <w:r w:rsidR="006F5F8C" w:rsidRPr="00D54824"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201C0E26" w14:textId="1AE46A86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</w:t>
            </w:r>
            <w:r w:rsidR="00F6127D">
              <w:t xml:space="preserve"> time series</w:t>
            </w:r>
            <w:r w:rsidRPr="001E05BE">
              <w:t xml:space="preserve"> temperature data </w:t>
            </w:r>
            <w:r w:rsidR="00F6127D">
              <w:t>using an area-weighted method and correction factors to each HRU</w:t>
            </w:r>
            <w:r>
              <w:t>.</w:t>
            </w:r>
          </w:p>
        </w:tc>
      </w:tr>
      <w:tr w:rsidR="00F6127D" w14:paraId="45BD359A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F9224BB" w14:textId="362F8DE9" w:rsidR="00F6127D" w:rsidRPr="00D54824" w:rsidRDefault="00F6127D" w:rsidP="00F6127D">
            <w:r w:rsidRPr="00D54824">
              <w:t>temp_sta</w:t>
            </w:r>
          </w:p>
        </w:tc>
        <w:tc>
          <w:tcPr>
            <w:tcW w:w="8318" w:type="dxa"/>
            <w:tcBorders>
              <w:bottom w:val="nil"/>
            </w:tcBorders>
          </w:tcPr>
          <w:p w14:paraId="3497FC77" w14:textId="5963F983" w:rsidR="00F6127D" w:rsidRPr="001E05BE" w:rsidRDefault="00F6127D" w:rsidP="00F6127D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similar to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F6127D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F6127D" w:rsidRPr="00F371A1" w:rsidRDefault="00F6127D" w:rsidP="00F6127D">
            <w:r w:rsidRPr="00F371A1">
              <w:t xml:space="preserve">Reads distributed </w:t>
            </w:r>
            <w:r>
              <w:t xml:space="preserve">minimum and maximum air temperature </w:t>
            </w:r>
            <w:r w:rsidRPr="00F371A1">
              <w:t xml:space="preserve">values </w:t>
            </w:r>
            <w:r>
              <w:t xml:space="preserve">for each HRU </w:t>
            </w:r>
            <w:r w:rsidRPr="00F371A1">
              <w:t>directly from</w:t>
            </w:r>
            <w:r>
              <w:t xml:space="preserve"> pre-processed</w:t>
            </w:r>
            <w:r w:rsidRPr="00F371A1">
              <w:t xml:space="preserve"> files.</w:t>
            </w:r>
          </w:p>
        </w:tc>
      </w:tr>
      <w:tr w:rsidR="00F6127D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F6127D" w:rsidRPr="001E05BE" w:rsidRDefault="00F6127D" w:rsidP="00F6127D">
            <w:pPr>
              <w:pStyle w:val="TableSpanner"/>
            </w:pPr>
            <w:r w:rsidRPr="001E05BE">
              <w:t>Precipitation distribution process</w:t>
            </w:r>
          </w:p>
        </w:tc>
      </w:tr>
      <w:tr w:rsidR="00F6127D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F6127D" w:rsidRPr="001E05BE" w:rsidRDefault="00F6127D" w:rsidP="00F6127D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>
              <w:t xml:space="preserve"> and observed data from one station. Note, each HRU uses data from a single station, but, multiple stations can be used in a model with each HRU assigned data from one of those stations.</w:t>
            </w:r>
          </w:p>
        </w:tc>
      </w:tr>
      <w:tr w:rsidR="00F6127D" w14:paraId="4F3D32E2" w14:textId="77777777" w:rsidTr="00953576">
        <w:tc>
          <w:tcPr>
            <w:tcW w:w="1949" w:type="dxa"/>
          </w:tcPr>
          <w:p w14:paraId="6E894C47" w14:textId="405C2BF4" w:rsidR="00F6127D" w:rsidRPr="001E05BE" w:rsidRDefault="00F6127D" w:rsidP="00F6127D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F6127D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F6127D" w:rsidRPr="001E05BE" w:rsidRDefault="00F6127D" w:rsidP="00F6127D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F6127D" w14:paraId="04CDBEF0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D2E12C5" w14:textId="113EC6E5" w:rsidR="00F6127D" w:rsidRDefault="00F6127D" w:rsidP="00F6127D">
            <w:r w:rsidRPr="00BE09F6">
              <w:t>precip_</w:t>
            </w:r>
            <w:r w:rsidR="006F5F8C" w:rsidRPr="00BE09F6"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6B93165C" w14:textId="2D2185B7" w:rsidR="00F6127D" w:rsidRPr="001E05BE" w:rsidRDefault="00F6127D" w:rsidP="00F6127D">
            <w:r w:rsidRPr="001E05BE">
              <w:t xml:space="preserve">Distributes </w:t>
            </w:r>
            <w:r>
              <w:t>precipitation</w:t>
            </w:r>
            <w:r w:rsidRPr="001E05BE">
              <w:t xml:space="preserve"> </w:t>
            </w:r>
            <w:r>
              <w:t xml:space="preserve">and determines form </w:t>
            </w:r>
            <w:r w:rsidRPr="001E05BE">
              <w:t>to each HRU</w:t>
            </w:r>
            <w:r>
              <w:t xml:space="preserve"> by</w:t>
            </w:r>
            <w:r w:rsidRPr="001E05BE">
              <w:t xml:space="preserve"> using </w:t>
            </w:r>
            <w:r>
              <w:t>time series precipitation</w:t>
            </w:r>
            <w:r w:rsidRPr="001E05BE">
              <w:t xml:space="preserve"> data </w:t>
            </w:r>
            <w:r>
              <w:t>using an area-weighted method and correction factors to each HRU.</w:t>
            </w:r>
          </w:p>
        </w:tc>
      </w:tr>
      <w:tr w:rsidR="00F6127D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F6127D" w:rsidRPr="00F371A1" w:rsidRDefault="00F6127D" w:rsidP="00F6127D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F6127D" w:rsidRPr="001E05BE" w:rsidRDefault="00F6127D" w:rsidP="00F6127D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F6127D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F6127D" w:rsidRPr="001E05BE" w:rsidRDefault="00F6127D" w:rsidP="00F6127D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F6127D" w:rsidRPr="001E05BE" w:rsidRDefault="00F6127D" w:rsidP="00F6127D">
            <w:r w:rsidRPr="001E05BE">
              <w:t xml:space="preserve">Determines the form of precipitation and distributes precipitation and temperatures to each HRU </w:t>
            </w:r>
            <w:r>
              <w:t>on the basis of</w:t>
            </w:r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F6127D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F6127D" w:rsidRPr="001E05BE" w:rsidRDefault="00F6127D" w:rsidP="00F6127D">
            <w:r w:rsidRPr="001E05BE">
              <w:t>xyz_dist</w:t>
            </w:r>
          </w:p>
        </w:tc>
        <w:tc>
          <w:tcPr>
            <w:tcW w:w="8318" w:type="dxa"/>
          </w:tcPr>
          <w:p w14:paraId="33EA388F" w14:textId="77777777" w:rsidR="00F6127D" w:rsidRPr="001E05BE" w:rsidRDefault="00F6127D" w:rsidP="00F6127D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</w:t>
            </w:r>
            <w:r w:rsidRPr="001E05BE">
              <w:lastRenderedPageBreak/>
              <w:t>atmospheric model simulation</w:t>
            </w:r>
            <w:r>
              <w:t>.</w:t>
            </w:r>
          </w:p>
        </w:tc>
      </w:tr>
      <w:tr w:rsidR="00F6127D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F6127D" w:rsidRPr="001E05BE" w:rsidRDefault="00F6127D" w:rsidP="00F6127D">
            <w:r>
              <w:lastRenderedPageBreak/>
              <w:t>climate_hru</w:t>
            </w:r>
          </w:p>
        </w:tc>
        <w:tc>
          <w:tcPr>
            <w:tcW w:w="8318" w:type="dxa"/>
          </w:tcPr>
          <w:p w14:paraId="3F7ADD2A" w14:textId="7BACD3C9" w:rsidR="00F6127D" w:rsidRPr="001E05BE" w:rsidRDefault="00F6127D" w:rsidP="00F6127D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F6127D" w:rsidRPr="00F371A1" w:rsidRDefault="00F6127D" w:rsidP="00F6127D">
            <w:pPr>
              <w:pStyle w:val="TableSpanner"/>
            </w:pPr>
            <w:r w:rsidRPr="00F371A1">
              <w:t>Solar radiation distribution process</w:t>
            </w:r>
          </w:p>
        </w:tc>
      </w:tr>
      <w:tr w:rsidR="00F6127D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F6127D" w:rsidRPr="00F371A1" w:rsidRDefault="00F6127D" w:rsidP="00F6127D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F6127D" w:rsidRPr="00F371A1" w:rsidRDefault="00F6127D" w:rsidP="00F6127D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F6127D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F6127D" w:rsidRPr="00F371A1" w:rsidRDefault="00F6127D" w:rsidP="00F6127D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F6127D" w:rsidRPr="00F371A1" w:rsidRDefault="00F6127D" w:rsidP="00F6127D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F6127D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F6127D" w:rsidRPr="00F371A1" w:rsidRDefault="00F6127D" w:rsidP="00F6127D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F6127D" w:rsidRPr="00F371A1" w:rsidRDefault="00F6127D" w:rsidP="00F6127D">
            <w:pPr>
              <w:pStyle w:val="TableSpanner"/>
            </w:pPr>
            <w:r w:rsidRPr="00F371A1">
              <w:t>Transpiration period process</w:t>
            </w:r>
          </w:p>
        </w:tc>
      </w:tr>
      <w:tr w:rsidR="00F6127D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F6127D" w:rsidRPr="00F371A1" w:rsidRDefault="00F6127D" w:rsidP="00F6127D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61953902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F6127D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F6127D" w:rsidRPr="00F371A1" w:rsidRDefault="00F6127D" w:rsidP="00F6127D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346A08BA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F6127D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F6127D" w:rsidRPr="00F371A1" w:rsidRDefault="00F6127D" w:rsidP="00F6127D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F6127D" w:rsidRPr="005A0DBC" w:rsidRDefault="00F6127D" w:rsidP="00F6127D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F6127D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F6127D" w:rsidRPr="005A0DBC" w:rsidRDefault="00F6127D" w:rsidP="00F6127D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F6127D" w14:paraId="5C8EA939" w14:textId="77777777" w:rsidTr="00953576">
        <w:tc>
          <w:tcPr>
            <w:tcW w:w="1949" w:type="dxa"/>
          </w:tcPr>
          <w:p w14:paraId="2993AF50" w14:textId="224A59A1" w:rsidR="00F6127D" w:rsidRPr="005A0DBC" w:rsidRDefault="00F6127D" w:rsidP="00F6127D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Jensen-Haise form</w:t>
            </w:r>
            <w:r>
              <w:t>ulation (Jensen and Haise, 1963</w:t>
            </w:r>
            <w:r w:rsidRPr="005A0DBC">
              <w:t>)</w:t>
            </w:r>
            <w:r>
              <w:t>.</w:t>
            </w:r>
          </w:p>
        </w:tc>
      </w:tr>
      <w:tr w:rsidR="00F6127D" w14:paraId="10F94E1C" w14:textId="77777777" w:rsidTr="00953576">
        <w:tc>
          <w:tcPr>
            <w:tcW w:w="1949" w:type="dxa"/>
          </w:tcPr>
          <w:p w14:paraId="67FEE4BE" w14:textId="260A9CA1" w:rsidR="00F6127D" w:rsidRPr="005A0DBC" w:rsidRDefault="00F6127D" w:rsidP="00F6127D">
            <w:r>
              <w:t>potet_hs</w:t>
            </w:r>
          </w:p>
        </w:tc>
        <w:tc>
          <w:tcPr>
            <w:tcW w:w="8318" w:type="dxa"/>
          </w:tcPr>
          <w:p w14:paraId="389A4296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Hargreaves-Samani</w:t>
            </w:r>
            <w:r w:rsidRPr="005A0DBC">
              <w:t xml:space="preserve"> formulation (</w:t>
            </w:r>
            <w:r>
              <w:t>Hargreaves and Samani</w:t>
            </w:r>
            <w:r w:rsidRPr="005A0DBC">
              <w:t>, 19</w:t>
            </w:r>
            <w:r>
              <w:t>82).</w:t>
            </w:r>
          </w:p>
        </w:tc>
      </w:tr>
      <w:tr w:rsidR="00F6127D" w14:paraId="72683AA6" w14:textId="77777777" w:rsidTr="00953576">
        <w:tc>
          <w:tcPr>
            <w:tcW w:w="1949" w:type="dxa"/>
          </w:tcPr>
          <w:p w14:paraId="473644F0" w14:textId="085EE1A5" w:rsidR="00F6127D" w:rsidRPr="005A0DBC" w:rsidRDefault="00F6127D" w:rsidP="00F6127D">
            <w:r>
              <w:t>potet_pt</w:t>
            </w:r>
          </w:p>
        </w:tc>
        <w:tc>
          <w:tcPr>
            <w:tcW w:w="8318" w:type="dxa"/>
          </w:tcPr>
          <w:p w14:paraId="07FF90F2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F6127D" w14:paraId="60BB7E15" w14:textId="77777777" w:rsidTr="00953576">
        <w:tc>
          <w:tcPr>
            <w:tcW w:w="1949" w:type="dxa"/>
          </w:tcPr>
          <w:p w14:paraId="239EEEFD" w14:textId="03F7E57E" w:rsidR="00F6127D" w:rsidRPr="005A0DBC" w:rsidRDefault="00F6127D" w:rsidP="00F6127D">
            <w:r>
              <w:t>potet_pm</w:t>
            </w:r>
          </w:p>
        </w:tc>
        <w:tc>
          <w:tcPr>
            <w:tcW w:w="8318" w:type="dxa"/>
          </w:tcPr>
          <w:p w14:paraId="23431CFB" w14:textId="000C3455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1965); requires</w:t>
            </w:r>
            <w:r w:rsidRPr="0058709C">
              <w:t xml:space="preserve"> windspeed and humidity </w:t>
            </w:r>
            <w:r>
              <w:t xml:space="preserve">specified </w:t>
            </w:r>
            <w:r w:rsidRPr="0058709C">
              <w:t>in CBH Files.</w:t>
            </w:r>
          </w:p>
        </w:tc>
      </w:tr>
      <w:tr w:rsidR="00F6127D" w14:paraId="28D33CFD" w14:textId="77777777" w:rsidTr="00953576">
        <w:tc>
          <w:tcPr>
            <w:tcW w:w="1949" w:type="dxa"/>
          </w:tcPr>
          <w:p w14:paraId="10CA8E77" w14:textId="60DDA133" w:rsidR="00F6127D" w:rsidRDefault="00F6127D" w:rsidP="00F6127D">
            <w:r w:rsidRPr="002A61D5">
              <w:t>potet_pm_sta</w:t>
            </w:r>
          </w:p>
        </w:tc>
        <w:tc>
          <w:tcPr>
            <w:tcW w:w="8318" w:type="dxa"/>
          </w:tcPr>
          <w:p w14:paraId="45C81B7C" w14:textId="5F2939F8" w:rsidR="00F6127D" w:rsidRPr="005A0DBC" w:rsidRDefault="00F6127D" w:rsidP="00F6127D">
            <w:r w:rsidRPr="007A1181">
              <w:t>Computes the potential evapotranspiration by using the Penman-Monteith formulation (Penman, 1948; Monteith, 1965)</w:t>
            </w:r>
            <w:r>
              <w:t>; requires</w:t>
            </w:r>
            <w:r w:rsidRPr="007A1181">
              <w:t xml:space="preserve"> windspeed and humidity </w:t>
            </w:r>
            <w:r>
              <w:t xml:space="preserve">specified </w:t>
            </w:r>
            <w:r w:rsidRPr="007A1181">
              <w:t>in the Data File.</w:t>
            </w:r>
          </w:p>
        </w:tc>
      </w:tr>
      <w:tr w:rsidR="00F6127D" w14:paraId="1D2FA6C2" w14:textId="77777777" w:rsidTr="00953576">
        <w:tc>
          <w:tcPr>
            <w:tcW w:w="1949" w:type="dxa"/>
          </w:tcPr>
          <w:p w14:paraId="13E0CE9D" w14:textId="221C5A07" w:rsidR="00F6127D" w:rsidRPr="005A0DBC" w:rsidRDefault="00F6127D" w:rsidP="00F6127D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F6127D" w:rsidRPr="005A0DBC" w:rsidRDefault="00F6127D" w:rsidP="00F6127D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F6127D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F6127D" w:rsidRPr="00F371A1" w:rsidRDefault="00F6127D" w:rsidP="00F6127D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F6127D" w:rsidRPr="00B02C3F" w:rsidRDefault="00F6127D" w:rsidP="00F6127D">
            <w:pPr>
              <w:pStyle w:val="TableSpanner"/>
            </w:pPr>
            <w:r w:rsidRPr="00B02C3F">
              <w:t>Canopy Interception process</w:t>
            </w:r>
          </w:p>
        </w:tc>
      </w:tr>
      <w:tr w:rsidR="00F6127D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F6127D" w:rsidRPr="00B02C3F" w:rsidRDefault="00F6127D" w:rsidP="00F6127D">
            <w:r w:rsidRPr="00B02C3F">
              <w:t>intcp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54DFF2D4" w:rsidR="00F6127D" w:rsidRPr="00B02C3F" w:rsidRDefault="00F6127D" w:rsidP="00F6127D">
            <w:r w:rsidRPr="00B02C3F">
              <w:t>Computes volume of intercepted precipitation, evaporation from intercepted precipitation, and throughfall</w:t>
            </w:r>
            <w:r w:rsidR="005758FE">
              <w:t xml:space="preserve"> (</w:t>
            </w:r>
            <w:r w:rsidR="005758FE" w:rsidRPr="00FB3EB4">
              <w:t>net precipitation</w:t>
            </w:r>
            <w:r w:rsidR="005758FE">
              <w:t>)</w:t>
            </w:r>
            <w:r w:rsidRPr="00B02C3F">
              <w:t xml:space="preserve"> that reaches the soil or snowpack</w:t>
            </w:r>
            <w:r>
              <w:t>.</w:t>
            </w:r>
          </w:p>
        </w:tc>
      </w:tr>
      <w:tr w:rsidR="00F6127D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F6127D" w:rsidRPr="00B02C3F" w:rsidRDefault="00F6127D" w:rsidP="00F6127D">
            <w:pPr>
              <w:pStyle w:val="TableSpanner"/>
            </w:pPr>
            <w:r w:rsidRPr="00B02C3F">
              <w:t>Snow process</w:t>
            </w:r>
          </w:p>
        </w:tc>
      </w:tr>
      <w:tr w:rsidR="00F6127D" w14:paraId="2061E0AA" w14:textId="77777777" w:rsidTr="005404BD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14F24491" w14:textId="77777777" w:rsidR="00F6127D" w:rsidRPr="00B02C3F" w:rsidRDefault="00F6127D" w:rsidP="00F6127D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2D3D3689" w14:textId="77E10F9B" w:rsidR="00F6127D" w:rsidRPr="00B02C3F" w:rsidRDefault="00F6127D" w:rsidP="00F6127D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F6127D" w14:paraId="66C3FB48" w14:textId="77777777" w:rsidTr="005404BD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70F5849" w14:textId="1FD1B0A2" w:rsidR="00F6127D" w:rsidRPr="00B02C3F" w:rsidRDefault="00F6127D" w:rsidP="00F6127D">
            <w:r w:rsidRPr="002A61D5">
              <w:t>glacr_melt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6AFE22B6" w14:textId="07DE612C" w:rsidR="00AA69B1" w:rsidRPr="00AA69B1" w:rsidRDefault="005404BD" w:rsidP="00AA69B1">
            <w:pPr>
              <w:autoSpaceDE w:val="0"/>
              <w:autoSpaceDN w:val="0"/>
              <w:adjustRightInd w:val="0"/>
            </w:pPr>
            <w:r w:rsidRPr="00AA69B1">
              <w:t>Computes glacier dynamics</w:t>
            </w:r>
            <w:r w:rsidR="00AA69B1" w:rsidRPr="00AA69B1">
              <w:t xml:space="preserve"> using three linear reservoirs (snow, firn, ice) with time lapses and ability</w:t>
            </w:r>
          </w:p>
          <w:p w14:paraId="52BAE3DA" w14:textId="5A22F0DD" w:rsidR="00F6127D" w:rsidRPr="00AA69B1" w:rsidRDefault="00AA69B1" w:rsidP="00AA69B1">
            <w:r w:rsidRPr="00AA69B1">
              <w:t xml:space="preserve">to advance or retreat according </w:t>
            </w:r>
            <w:r>
              <w:t>to</w:t>
            </w:r>
            <w:r w:rsidRPr="00AA69B1">
              <w:t xml:space="preserve"> volume-area scaling.</w:t>
            </w:r>
          </w:p>
        </w:tc>
      </w:tr>
      <w:tr w:rsidR="00F6127D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F6127D" w:rsidRPr="00B02C3F" w:rsidRDefault="00F6127D" w:rsidP="00F6127D">
            <w:pPr>
              <w:pStyle w:val="TableSpanner"/>
            </w:pPr>
            <w:r w:rsidRPr="00B02C3F">
              <w:t>Surface runoff process</w:t>
            </w:r>
          </w:p>
        </w:tc>
      </w:tr>
      <w:tr w:rsidR="00F6127D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F6127D" w:rsidRPr="00B02C3F" w:rsidRDefault="00F6127D" w:rsidP="00F6127D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F6127D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F6127D" w:rsidRPr="00B02C3F" w:rsidRDefault="00F6127D" w:rsidP="00F6127D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F6127D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F6127D" w:rsidRPr="00B02C3F" w:rsidRDefault="00F6127D" w:rsidP="00F6127D">
            <w:pPr>
              <w:pStyle w:val="TableSpanner"/>
            </w:pPr>
            <w:r w:rsidRPr="00B02C3F">
              <w:t>Soil-zone process</w:t>
            </w:r>
          </w:p>
        </w:tc>
      </w:tr>
      <w:tr w:rsidR="00F6127D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F6127D" w:rsidRPr="00B02C3F" w:rsidRDefault="00F6127D" w:rsidP="00F6127D">
            <w:r w:rsidRPr="00B02C3F">
              <w:t>soilzone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F6127D" w:rsidRPr="00B02C3F" w:rsidRDefault="00F6127D" w:rsidP="00F6127D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F6127D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F6127D" w:rsidRPr="00B02C3F" w:rsidRDefault="00F6127D" w:rsidP="00F6127D">
            <w:pPr>
              <w:pStyle w:val="TableSpanner"/>
            </w:pPr>
            <w:r w:rsidRPr="00B02C3F">
              <w:t>Groundwater process</w:t>
            </w:r>
          </w:p>
        </w:tc>
      </w:tr>
      <w:tr w:rsidR="00F6127D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F6127D" w:rsidRPr="00B02C3F" w:rsidRDefault="00F6127D" w:rsidP="00F6127D">
            <w:r w:rsidRPr="00B02C3F">
              <w:t>gwflow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F6127D" w:rsidRPr="00B02C3F" w:rsidRDefault="00F6127D" w:rsidP="00F6127D">
            <w:r w:rsidRPr="00B02C3F">
              <w:t xml:space="preserve">Sums inflow to and outflow from PRMS groundwater reservoirs; outflow can be routed to </w:t>
            </w:r>
            <w:r w:rsidRPr="00B02C3F">
              <w:lastRenderedPageBreak/>
              <w:t>downslope groundwater reservoirs and stream segments</w:t>
            </w:r>
            <w:r>
              <w:t>.</w:t>
            </w:r>
          </w:p>
        </w:tc>
      </w:tr>
      <w:tr w:rsidR="00F6127D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F6127D" w:rsidRPr="00B02C3F" w:rsidRDefault="00F6127D" w:rsidP="00F6127D">
            <w:pPr>
              <w:pStyle w:val="TableSpanner"/>
            </w:pPr>
            <w:r w:rsidRPr="00B02C3F">
              <w:lastRenderedPageBreak/>
              <w:t>Streamflow process</w:t>
            </w:r>
          </w:p>
        </w:tc>
      </w:tr>
      <w:tr w:rsidR="00F6127D" w14:paraId="418288E7" w14:textId="77777777" w:rsidTr="00953576">
        <w:tc>
          <w:tcPr>
            <w:tcW w:w="1949" w:type="dxa"/>
          </w:tcPr>
          <w:p w14:paraId="242B8360" w14:textId="0C0A47BE" w:rsidR="00F6127D" w:rsidRPr="007A579D" w:rsidRDefault="00F6127D" w:rsidP="00F6127D">
            <w:r>
              <w:t>muskingum</w:t>
            </w:r>
          </w:p>
        </w:tc>
        <w:tc>
          <w:tcPr>
            <w:tcW w:w="8318" w:type="dxa"/>
          </w:tcPr>
          <w:p w14:paraId="345BD18B" w14:textId="35E261E8" w:rsidR="00F6127D" w:rsidRPr="007A579D" w:rsidRDefault="00F6127D" w:rsidP="00F6127D">
            <w:r w:rsidRPr="00C25DB0">
              <w:t xml:space="preserve">Computes </w:t>
            </w:r>
            <w:r>
              <w:t>flow in the stream network using the Muskingum routing method (</w:t>
            </w:r>
            <w:r w:rsidRPr="007F47D4">
              <w:t>Linsley and others, 1982)</w:t>
            </w:r>
            <w:r>
              <w:t>.</w:t>
            </w:r>
          </w:p>
        </w:tc>
      </w:tr>
      <w:tr w:rsidR="00F6127D" w14:paraId="3781A4D2" w14:textId="77777777" w:rsidTr="00953576">
        <w:tc>
          <w:tcPr>
            <w:tcW w:w="1949" w:type="dxa"/>
          </w:tcPr>
          <w:p w14:paraId="5AA27F42" w14:textId="76AA716A" w:rsidR="00F6127D" w:rsidRPr="002A61D5" w:rsidRDefault="00F6127D" w:rsidP="00F6127D">
            <w:r w:rsidRPr="002A61D5">
              <w:t>muskingum_lake</w:t>
            </w:r>
          </w:p>
        </w:tc>
        <w:tc>
          <w:tcPr>
            <w:tcW w:w="8318" w:type="dxa"/>
          </w:tcPr>
          <w:p w14:paraId="26F8F2A6" w14:textId="370BFC46" w:rsidR="00F6127D" w:rsidRPr="007A579D" w:rsidRDefault="00F6127D" w:rsidP="00F6127D">
            <w:r>
              <w:t>Computes flow in the stream network using the Muskingum routing method and flow and storage in on-channel lake using several methods</w:t>
            </w:r>
            <w:r w:rsidRPr="007A1181">
              <w:t>.</w:t>
            </w:r>
          </w:p>
        </w:tc>
      </w:tr>
      <w:tr w:rsidR="00F6127D" w14:paraId="7BC3C205" w14:textId="77777777" w:rsidTr="00953576">
        <w:tc>
          <w:tcPr>
            <w:tcW w:w="1949" w:type="dxa"/>
          </w:tcPr>
          <w:p w14:paraId="7DF99FEC" w14:textId="17B40C46" w:rsidR="00F6127D" w:rsidRPr="002A61D5" w:rsidRDefault="00F6127D" w:rsidP="00F6127D">
            <w:r w:rsidRPr="002A61D5">
              <w:t>muskingum_mann</w:t>
            </w:r>
          </w:p>
        </w:tc>
        <w:tc>
          <w:tcPr>
            <w:tcW w:w="8318" w:type="dxa"/>
          </w:tcPr>
          <w:p w14:paraId="6C791266" w14:textId="7147A04F" w:rsidR="00F6127D" w:rsidRDefault="00F6127D" w:rsidP="00F6127D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F6127D" w14:paraId="52A85E81" w14:textId="77777777" w:rsidTr="00953576">
        <w:tc>
          <w:tcPr>
            <w:tcW w:w="1949" w:type="dxa"/>
          </w:tcPr>
          <w:p w14:paraId="7FD52E97" w14:textId="5D28CE51" w:rsidR="00F6127D" w:rsidRPr="002A61D5" w:rsidRDefault="00F6127D" w:rsidP="00F6127D">
            <w:r w:rsidRPr="002A61D5">
              <w:t>routing</w:t>
            </w:r>
          </w:p>
        </w:tc>
        <w:tc>
          <w:tcPr>
            <w:tcW w:w="8318" w:type="dxa"/>
          </w:tcPr>
          <w:p w14:paraId="30694C7F" w14:textId="375D0767" w:rsidR="00F6127D" w:rsidRPr="007A1181" w:rsidRDefault="00F6127D" w:rsidP="00F6127D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F6127D" w14:paraId="3885C8C2" w14:textId="77777777" w:rsidTr="00953576">
        <w:tc>
          <w:tcPr>
            <w:tcW w:w="1949" w:type="dxa"/>
          </w:tcPr>
          <w:p w14:paraId="4C184085" w14:textId="3EAB0775" w:rsidR="00F6127D" w:rsidRPr="002A61D5" w:rsidRDefault="00F6127D" w:rsidP="00F6127D">
            <w:r w:rsidRPr="002A61D5">
              <w:t>stream_temp</w:t>
            </w:r>
          </w:p>
        </w:tc>
        <w:tc>
          <w:tcPr>
            <w:tcW w:w="8318" w:type="dxa"/>
          </w:tcPr>
          <w:p w14:paraId="596FFE90" w14:textId="3CFEF5E6" w:rsidR="00F6127D" w:rsidRDefault="00F6127D" w:rsidP="00F6127D">
            <w:r>
              <w:t>Computes daily mean stream temperature for each stream segment in the stream network</w:t>
            </w:r>
            <w:r w:rsidRPr="006B7B23">
              <w:t>, module based on the Stream Network Temperature Model (SNTEMP, Theurer and others, 1984)</w:t>
            </w:r>
            <w:r>
              <w:t>.</w:t>
            </w:r>
          </w:p>
        </w:tc>
      </w:tr>
      <w:tr w:rsidR="00F6127D" w14:paraId="449C6020" w14:textId="77777777" w:rsidTr="00953576">
        <w:tc>
          <w:tcPr>
            <w:tcW w:w="1949" w:type="dxa"/>
          </w:tcPr>
          <w:p w14:paraId="6D5C1AFC" w14:textId="69AD20FC" w:rsidR="00F6127D" w:rsidRPr="00915804" w:rsidRDefault="00F6127D" w:rsidP="00F6127D">
            <w:pPr>
              <w:rPr>
                <w:highlight w:val="green"/>
              </w:rPr>
            </w:pPr>
            <w:r>
              <w:t>strmflow</w:t>
            </w:r>
          </w:p>
        </w:tc>
        <w:tc>
          <w:tcPr>
            <w:tcW w:w="8318" w:type="dxa"/>
          </w:tcPr>
          <w:p w14:paraId="01841EC0" w14:textId="1962C45C" w:rsidR="00F6127D" w:rsidRPr="007A1181" w:rsidRDefault="00F6127D" w:rsidP="00F6127D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F6127D" w14:paraId="759E8646" w14:textId="77777777" w:rsidTr="00953576">
        <w:tc>
          <w:tcPr>
            <w:tcW w:w="1949" w:type="dxa"/>
          </w:tcPr>
          <w:p w14:paraId="59669465" w14:textId="0C4723E7" w:rsidR="00F6127D" w:rsidRDefault="00F6127D" w:rsidP="00F6127D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F6127D" w:rsidRPr="007A579D" w:rsidRDefault="00F6127D" w:rsidP="00F6127D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F6127D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F6127D" w:rsidRPr="007A579D" w:rsidRDefault="00F6127D" w:rsidP="00F6127D">
            <w:pPr>
              <w:pStyle w:val="TableSpanner"/>
            </w:pPr>
            <w:r w:rsidRPr="007A579D">
              <w:t>Summary process</w:t>
            </w:r>
          </w:p>
        </w:tc>
      </w:tr>
      <w:tr w:rsidR="00F6127D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F6127D" w:rsidRPr="005967AC" w:rsidRDefault="00F6127D" w:rsidP="00F6127D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F6127D" w:rsidRPr="005967AC" w:rsidRDefault="00F6127D" w:rsidP="00F6127D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F6127D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F6127D" w:rsidRPr="002A61D5" w:rsidRDefault="00F6127D" w:rsidP="00F6127D">
            <w:r w:rsidRPr="002A61D5">
              <w:t>basin_summary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F6127D" w:rsidRDefault="00F6127D" w:rsidP="00F6127D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Pr="00136674">
              <w:t>.</w:t>
            </w:r>
          </w:p>
        </w:tc>
      </w:tr>
      <w:tr w:rsidR="00F6127D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F6127D" w:rsidRPr="002A61D5" w:rsidRDefault="00F6127D" w:rsidP="00F6127D">
            <w:r w:rsidRPr="002A61D5">
              <w:t>convert_params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F6127D" w:rsidRPr="005967AC" w:rsidRDefault="00F6127D" w:rsidP="00F6127D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F6127D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F6127D" w:rsidRPr="002A61D5" w:rsidRDefault="00F6127D" w:rsidP="00F6127D">
            <w:r w:rsidRPr="002A61D5"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F6127D" w:rsidRDefault="00F6127D" w:rsidP="00F6127D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F6127D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F6127D" w:rsidRPr="002A61D5" w:rsidRDefault="00F6127D" w:rsidP="00F6127D">
            <w:r w:rsidRPr="002A61D5">
              <w:t>map_results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F6127D" w:rsidRPr="005967AC" w:rsidRDefault="00F6127D" w:rsidP="00F6127D">
            <w:r w:rsidRPr="005967AC">
              <w:t>Writes HRU summaries to a user specified target map at weekly, monthly, yearly, and total time steps.</w:t>
            </w:r>
          </w:p>
        </w:tc>
      </w:tr>
      <w:tr w:rsidR="00F6127D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F6127D" w:rsidRPr="002A61D5" w:rsidRDefault="00F6127D" w:rsidP="00F6127D">
            <w:r w:rsidRPr="002A61D5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709C37EE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</w:t>
            </w:r>
            <w:r w:rsidRPr="002A61D5">
              <w:t xml:space="preserve">, mean yearly, and yearly total time steps when control parameter </w:t>
            </w:r>
            <w:r w:rsidRPr="002A61D5">
              <w:rPr>
                <w:b/>
              </w:rPr>
              <w:t>nhruOutON_OFF</w:t>
            </w:r>
            <w:r w:rsidRPr="002A61D5">
              <w:t xml:space="preserve"> is specified equal to 1</w:t>
            </w:r>
            <w:r w:rsidR="00C76293" w:rsidRPr="002A61D5">
              <w:t xml:space="preserve"> or 2</w:t>
            </w:r>
            <w:r w:rsidRPr="002A61D5">
              <w:t>.</w:t>
            </w:r>
          </w:p>
        </w:tc>
      </w:tr>
      <w:tr w:rsidR="00F6127D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F6127D" w:rsidRPr="002A61D5" w:rsidRDefault="00F6127D" w:rsidP="00F6127D">
            <w:r w:rsidRPr="002A61D5">
              <w:t>nsegment_summary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F6127D" w:rsidRDefault="00F6127D" w:rsidP="00F6127D">
            <w:r>
              <w:t xml:space="preserve">Writes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F6127D" w:rsidRPr="002A61D5" w:rsidRDefault="00F6127D" w:rsidP="00F6127D">
            <w:r w:rsidRPr="002A61D5"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F6127D" w:rsidRPr="00953576" w:rsidRDefault="00F6127D" w:rsidP="00F6127D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68C2EAA1" w:rsidR="00F6127D" w:rsidRPr="009D5CD3" w:rsidRDefault="00F6127D" w:rsidP="00F6127D">
            <w:r>
              <w:t>Writes selected basin area-weighted results to a Comma-</w:t>
            </w:r>
            <w:r w:rsidR="008F1003">
              <w:t>Separated</w:t>
            </w:r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F6127D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F6127D" w:rsidRPr="00F275A7" w:rsidRDefault="00F6127D" w:rsidP="00F6127D">
            <w:pPr>
              <w:rPr>
                <w:highlight w:val="green"/>
              </w:rPr>
            </w:pPr>
            <w:r>
              <w:t>s</w:t>
            </w:r>
            <w:r w:rsidRPr="005967AC">
              <w:t>ubbasin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F6127D" w:rsidRDefault="00F6127D" w:rsidP="00F6127D">
            <w:r w:rsidRPr="005967AC">
              <w:t>Computes streamflow at internal basin nodes and variables by subbasin.</w:t>
            </w:r>
          </w:p>
        </w:tc>
      </w:tr>
      <w:tr w:rsidR="00F6127D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F6127D" w:rsidRPr="00915804" w:rsidRDefault="00F6127D" w:rsidP="00F6127D">
            <w:pPr>
              <w:rPr>
                <w:highlight w:val="green"/>
              </w:rPr>
            </w:pPr>
            <w:r w:rsidRPr="00885505">
              <w:t>write_climate_hru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F6127D" w:rsidRDefault="00F6127D" w:rsidP="00F6127D">
            <w:r>
              <w:t>Writes climate-by-HRU Files of user-selected climate variables on the basis of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Pr="00C1173C" w:rsidRDefault="006A7586" w:rsidP="00780070">
      <w:pPr>
        <w:pStyle w:val="BodyText"/>
        <w:spacing w:line="240" w:lineRule="auto"/>
        <w:ind w:firstLine="0"/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t>Dimensions used in the Precipitation-R</w:t>
      </w:r>
      <w:r w:rsidR="00352F1A">
        <w:t xml:space="preserve">unoff Modeling </w:t>
      </w:r>
      <w:r w:rsidR="00352F1A" w:rsidRPr="00C1173C">
        <w:t>System, version 5</w:t>
      </w:r>
      <w:r w:rsidR="00730F1C" w:rsidRPr="00C1173C">
        <w:t xml:space="preserve"> (PRMS-V).</w:t>
      </w:r>
    </w:p>
    <w:p w14:paraId="5B9DD9A1" w14:textId="4A6C09E5" w:rsidR="007B6B6D" w:rsidRDefault="007B6B6D" w:rsidP="00DB0FB7">
      <w:pPr>
        <w:pStyle w:val="BodyText"/>
        <w:spacing w:line="276" w:lineRule="auto"/>
        <w:ind w:firstLine="0"/>
        <w:rPr>
          <w:sz w:val="20"/>
        </w:rPr>
      </w:pPr>
      <w:r w:rsidRPr="00C1173C">
        <w:rPr>
          <w:rFonts w:ascii="Arial Narrow" w:hAnsi="Arial Narrow" w:cs="Arial"/>
          <w:sz w:val="20"/>
        </w:rPr>
        <w:t>[HRU, hydrologic response unit;</w:t>
      </w:r>
      <w:r w:rsidR="00651B8A" w:rsidRPr="00C1173C">
        <w:rPr>
          <w:rFonts w:ascii="Arial Narrow" w:hAnsi="Arial Narrow" w:cs="Arial"/>
          <w:sz w:val="20"/>
        </w:rPr>
        <w:t xml:space="preserve"> GWR, groundwater reservoir;</w:t>
      </w:r>
      <w:r w:rsidRPr="00C1173C">
        <w:rPr>
          <w:rFonts w:ascii="Arial Narrow" w:hAnsi="Arial Narrow" w:cs="Arial"/>
          <w:sz w:val="20"/>
        </w:rPr>
        <w:t xml:space="preserve"> &gt;, greater than</w:t>
      </w:r>
      <w:r w:rsidR="00182D2B" w:rsidRPr="00C1173C">
        <w:rPr>
          <w:rFonts w:ascii="Arial Narrow" w:hAnsi="Arial Narrow" w:cs="Arial"/>
          <w:sz w:val="20"/>
        </w:rPr>
        <w:t>; POI, points-of-interest</w:t>
      </w:r>
      <w:r w:rsidRPr="00C1173C">
        <w:rPr>
          <w:rFonts w:ascii="Arial Narrow" w:hAnsi="Arial Narrow" w:cs="Arial"/>
          <w:sz w:val="20"/>
        </w:rPr>
        <w:t>; control</w:t>
      </w:r>
      <w:r w:rsidRPr="00780070">
        <w:rPr>
          <w:rFonts w:ascii="Arial Narrow" w:hAnsi="Arial Narrow" w:cs="Arial"/>
          <w:sz w:val="20"/>
        </w:rPr>
        <w:t xml:space="preserve"> parameters </w:t>
      </w:r>
      <w:r w:rsidRPr="00780070">
        <w:rPr>
          <w:b/>
          <w:sz w:val="20"/>
        </w:rPr>
        <w:t>temp_module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precip_module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solrad_module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et_module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rStyle w:val="BodyTextChar"/>
          <w:b/>
          <w:sz w:val="20"/>
        </w:rPr>
        <w:t>strmflow_module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subbasin_flag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cascadegw_flag</w:t>
      </w:r>
      <w:r w:rsidRPr="00780070">
        <w:rPr>
          <w:rFonts w:ascii="Arial Narrow" w:hAnsi="Arial Narrow" w:cs="Arial"/>
          <w:sz w:val="20"/>
        </w:rPr>
        <w:t xml:space="preserve">, and </w:t>
      </w:r>
      <w:r w:rsidRPr="00780070">
        <w:rPr>
          <w:b/>
          <w:sz w:val="20"/>
        </w:rPr>
        <w:t>mapOutON_OFF</w:t>
      </w:r>
      <w:r w:rsidRPr="00780070">
        <w:rPr>
          <w:rFonts w:ascii="Arial Narrow" w:hAnsi="Arial Narrow" w:cs="Arial"/>
          <w:sz w:val="20"/>
        </w:rPr>
        <w:t xml:space="preserve"> defined in table 1-2</w:t>
      </w:r>
      <w:r w:rsidR="003A0B06" w:rsidRPr="00780070">
        <w:rPr>
          <w:rFonts w:ascii="Arial Narrow" w:hAnsi="Arial Narrow" w:cs="Arial"/>
          <w:sz w:val="20"/>
        </w:rPr>
        <w:t xml:space="preserve">; parameter </w:t>
      </w:r>
      <w:r w:rsidR="003A0B06" w:rsidRPr="00780070">
        <w:rPr>
          <w:rFonts w:ascii="Arial Narrow" w:hAnsi="Arial Narrow" w:cs="Arial"/>
          <w:b/>
          <w:sz w:val="20"/>
        </w:rPr>
        <w:t>hru_solsta</w:t>
      </w:r>
      <w:r w:rsidR="003A0B06" w:rsidRPr="00780070">
        <w:rPr>
          <w:rFonts w:ascii="Arial Narrow" w:hAnsi="Arial Narrow" w:cs="Arial"/>
          <w:sz w:val="20"/>
        </w:rPr>
        <w:t xml:space="preserve"> defined in table 1-3</w:t>
      </w:r>
      <w:r w:rsidR="00DB0FB7" w:rsidRPr="00780070">
        <w:rPr>
          <w:sz w:val="20"/>
        </w:rPr>
        <w:t>]</w:t>
      </w:r>
    </w:p>
    <w:p w14:paraId="417BEDA6" w14:textId="77777777" w:rsidR="00780070" w:rsidRPr="00780070" w:rsidRDefault="00780070" w:rsidP="00DB0FB7">
      <w:pPr>
        <w:pStyle w:val="BodyText"/>
        <w:spacing w:line="276" w:lineRule="auto"/>
        <w:ind w:firstLine="0"/>
        <w:rPr>
          <w:sz w:val="20"/>
        </w:rPr>
      </w:pP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4E988325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2897D" w14:textId="09086186" w:rsidR="00704EAB" w:rsidRPr="00C1173C" w:rsidRDefault="00704EAB" w:rsidP="00704EAB">
            <w:pPr>
              <w:pStyle w:val="TableCellBody"/>
              <w:rPr>
                <w:b/>
              </w:rPr>
            </w:pPr>
            <w:proofErr w:type="spellStart"/>
            <w:r w:rsidRPr="00C1173C">
              <w:rPr>
                <w:b/>
              </w:rPr>
              <w:t>nlake_hrus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12979" w14:textId="04080604" w:rsidR="00704EAB" w:rsidRPr="00C1173C" w:rsidRDefault="00704EAB" w:rsidP="00704EAB">
            <w:pPr>
              <w:pStyle w:val="TableCellBody"/>
            </w:pPr>
            <w:r w:rsidRPr="00C1173C">
              <w:t xml:space="preserve">Number of </w:t>
            </w:r>
            <w:proofErr w:type="gramStart"/>
            <w:r w:rsidRPr="00C1173C">
              <w:t>lake</w:t>
            </w:r>
            <w:proofErr w:type="gramEnd"/>
            <w:r w:rsidRPr="00C1173C">
              <w:t xml:space="preserve"> HRUs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0CF1D" w14:textId="31704C2C" w:rsidR="00704EAB" w:rsidRPr="00C1173C" w:rsidRDefault="00704EAB" w:rsidP="00704EA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6794F" w14:textId="3C270AC0" w:rsidR="00704EAB" w:rsidRPr="00C1173C" w:rsidRDefault="00704EAB" w:rsidP="00704EAB">
            <w:pPr>
              <w:pStyle w:val="TableCellBody"/>
            </w:pPr>
            <w:r w:rsidRPr="00C1173C">
              <w:t xml:space="preserve">required when any HRU has </w:t>
            </w:r>
            <w:r w:rsidRPr="00C1173C">
              <w:rPr>
                <w:b/>
              </w:rPr>
              <w:t xml:space="preserve">hru_type </w:t>
            </w:r>
            <w:r w:rsidRPr="00C1173C">
              <w:t>specified equal to 2</w:t>
            </w:r>
          </w:p>
        </w:tc>
      </w:tr>
      <w:tr w:rsidR="00704EAB" w14:paraId="5E036908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09186" w14:textId="57B63526" w:rsidR="00704EAB" w:rsidRPr="00C1173C" w:rsidRDefault="00704EAB" w:rsidP="00704EA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B7681" w14:textId="77777777" w:rsidR="00704EAB" w:rsidRPr="00C1173C" w:rsidRDefault="00704EAB" w:rsidP="00704EAB">
            <w:pPr>
              <w:pStyle w:val="TableCellBody"/>
            </w:pPr>
            <w:r w:rsidRPr="00C1173C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E0EE0" w14:textId="77777777" w:rsidR="00704EAB" w:rsidRPr="00C1173C" w:rsidDel="008E5BEC" w:rsidRDefault="00704EAB" w:rsidP="00704EA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D8350" w14:textId="0BCE30AE" w:rsidR="00704EAB" w:rsidRPr="00C1173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  <w:r w:rsidRPr="00C1173C">
              <w:t>,</w:t>
            </w:r>
            <w:r w:rsidRPr="00C1173C">
              <w:rPr>
                <w:rFonts w:ascii="Courier New" w:hAnsi="Courier New" w:cs="Courier New"/>
              </w:rPr>
              <w:t xml:space="preserve"> muskingum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muskingum_mann</w:t>
            </w:r>
            <w:r w:rsidRPr="00C1173C">
              <w:t xml:space="preserve">, or </w:t>
            </w:r>
            <w:r w:rsidRPr="00C1173C">
              <w:rPr>
                <w:rFonts w:ascii="Courier New" w:hAnsi="Courier New" w:cs="Courier New"/>
              </w:rPr>
              <w:t>strmflow_in_out</w:t>
            </w:r>
            <w:r w:rsidRPr="00C1173C">
              <w:t xml:space="preserve"> or </w:t>
            </w:r>
            <w:r w:rsidRPr="00C1173C">
              <w:rPr>
                <w:b/>
              </w:rPr>
              <w:t xml:space="preserve">cascade_flag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</w:rPr>
              <w:t>1</w:t>
            </w:r>
            <w:r w:rsidRPr="00C1173C">
              <w:t xml:space="preserve"> or 2 or </w:t>
            </w:r>
            <w:r w:rsidRPr="00C1173C">
              <w:rPr>
                <w:b/>
              </w:rPr>
              <w:t xml:space="preserve">cascadegw_flag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</w:rPr>
              <w:t>1</w:t>
            </w:r>
            <w:r w:rsidRPr="00C1173C">
              <w:t xml:space="preserve"> or </w:t>
            </w:r>
            <w:r w:rsidRPr="00C1173C">
              <w:rPr>
                <w:rFonts w:ascii="Courier New" w:hAnsi="Courier New" w:cs="Courier New"/>
              </w:rPr>
              <w:t>2</w:t>
            </w:r>
          </w:p>
        </w:tc>
      </w:tr>
      <w:tr w:rsidR="00704EAB" w14:paraId="63495B17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130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7F5A" w14:textId="77777777" w:rsidR="00704EAB" w:rsidRPr="00067A00" w:rsidRDefault="00704EAB" w:rsidP="00704EAB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F7BEE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24A4D" w14:textId="249469F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Pr="00067A00">
              <w:t>equired</w:t>
            </w:r>
          </w:p>
        </w:tc>
      </w:tr>
      <w:tr w:rsidR="00704EAB" w14:paraId="18827608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0B05A" w14:textId="23528041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A2F89" w14:textId="2F0F0F83" w:rsidR="00704EAB" w:rsidRPr="00067A00" w:rsidRDefault="00704EAB" w:rsidP="00704EAB">
            <w:pPr>
              <w:pStyle w:val="TableCellBody"/>
            </w:pPr>
            <w:r w:rsidRPr="00067A00">
              <w:t>Number of internal subbasins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4F26" w14:textId="6FD2DC8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F1701" w14:textId="0762C28C" w:rsidR="00704EAB" w:rsidRPr="00067A00" w:rsidRDefault="00704EAB" w:rsidP="00704EAB">
            <w:pPr>
              <w:pStyle w:val="TableCellBody"/>
            </w:pPr>
            <w:r w:rsidRPr="00067A00">
              <w:rPr>
                <w:b/>
              </w:rPr>
              <w:t>subbasin_flag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704EAB" w14:paraId="13F6ADCA" w14:textId="77777777" w:rsidTr="00C1173C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2F4855" w14:textId="77777777" w:rsidR="00704EAB" w:rsidRPr="00F70A5A" w:rsidRDefault="00704EAB" w:rsidP="00704EAB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A379FB" w14:paraId="5B052CE3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02A6C" w14:textId="435154F6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nconsumed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8284F" w14:textId="223548C5" w:rsidR="00A379FB" w:rsidRPr="00C1173C" w:rsidRDefault="00A379FB" w:rsidP="00A379FB">
            <w:pPr>
              <w:pStyle w:val="TableCellBody"/>
            </w:pPr>
            <w:r w:rsidRPr="00C1173C"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F2595" w14:textId="71357A84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19886" w14:textId="605A801C" w:rsidR="00A379FB" w:rsidRPr="00C1173C" w:rsidRDefault="00A379FB" w:rsidP="00A379FB">
            <w:pPr>
              <w:pStyle w:val="TableCellBody"/>
              <w:rPr>
                <w:bCs/>
              </w:rPr>
            </w:pPr>
            <w:r w:rsidRPr="00C1173C">
              <w:rPr>
                <w:bCs/>
              </w:rPr>
              <w:t>optional</w:t>
            </w:r>
          </w:p>
        </w:tc>
      </w:tr>
      <w:tr w:rsidR="00A379FB" w14:paraId="76FE42DE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DB488" w14:textId="7B87AD00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nevap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3A05E" w14:textId="1F04E006" w:rsidR="00A379FB" w:rsidRPr="00C1173C" w:rsidRDefault="00A379FB" w:rsidP="00A379FB">
            <w:pPr>
              <w:pStyle w:val="TableCellBody"/>
            </w:pPr>
            <w:r w:rsidRPr="00C1173C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C239F" w14:textId="191305F2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F4CB3" w14:textId="09D7DE7F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 xml:space="preserve">et_module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</w:rPr>
              <w:t>potet_pan</w:t>
            </w:r>
          </w:p>
        </w:tc>
      </w:tr>
      <w:tr w:rsidR="00A379FB" w14:paraId="21E90D7E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0B2DE7" w14:textId="2DCCA558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nexternal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CB867" w14:textId="1EEFDFE9" w:rsidR="00A379FB" w:rsidRPr="00C1173C" w:rsidRDefault="00A379FB" w:rsidP="00A379FB">
            <w:pPr>
              <w:pStyle w:val="TableCellBody"/>
            </w:pPr>
            <w:r w:rsidRPr="00C1173C"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B3E2F" w14:textId="736DB74C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D40BB" w14:textId="30B5883F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Cs/>
              </w:rPr>
              <w:t>optional</w:t>
            </w:r>
          </w:p>
        </w:tc>
      </w:tr>
      <w:tr w:rsidR="00A379FB" w:rsidRPr="00A424EA" w14:paraId="38DB45D7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3D583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nhumid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2C93F" w14:textId="77777777" w:rsidR="00A379FB" w:rsidRPr="00C1173C" w:rsidRDefault="00A379FB" w:rsidP="00A379FB">
            <w:pPr>
              <w:pStyle w:val="TableCellBody"/>
            </w:pPr>
            <w:r w:rsidRPr="00C1173C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F5ABE" w14:textId="77777777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8F13A" w14:textId="68F2BD22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t>optional</w:t>
            </w:r>
          </w:p>
        </w:tc>
      </w:tr>
      <w:tr w:rsidR="00A379FB" w:rsidRPr="00A424EA" w14:paraId="2BFC695D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3280A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nlakeelev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3E6CB" w14:textId="77777777" w:rsidR="00A379FB" w:rsidRPr="00C1173C" w:rsidRDefault="00A379FB" w:rsidP="00A379FB">
            <w:pPr>
              <w:pStyle w:val="TableCellBody"/>
            </w:pPr>
            <w:r w:rsidRPr="00C1173C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9C773" w14:textId="77777777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5481D" w14:textId="06A69BD7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A379FB" w:rsidRPr="00A424EA" w14:paraId="03DCC6D5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9CC7C" w14:textId="07EA1CA2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nmap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69586" w14:textId="3B5918C4" w:rsidR="00A379FB" w:rsidRPr="00C1173C" w:rsidRDefault="00A379FB" w:rsidP="00A379FB">
            <w:pPr>
              <w:pStyle w:val="TableCellBody"/>
            </w:pPr>
            <w:r w:rsidRPr="00C1173C">
              <w:t>Number of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325C7" w14:textId="6417FBF8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CEC94" w14:textId="072A55C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 xml:space="preserve">temp_module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temp_map</w:t>
            </w:r>
            <w:r w:rsidRPr="00C1173C">
              <w:t xml:space="preserve"> or </w:t>
            </w:r>
            <w:r w:rsidRPr="00C1173C">
              <w:rPr>
                <w:b/>
              </w:rPr>
              <w:t xml:space="preserve">precip_module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tr w:rsidR="00A379FB" w:rsidRPr="00A424EA" w14:paraId="2D819BDB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902CB" w14:textId="7E29705B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nmap2hru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D0655" w14:textId="16C854B0" w:rsidR="00A379FB" w:rsidRPr="00C1173C" w:rsidRDefault="00A379FB" w:rsidP="00A379FB">
            <w:pPr>
              <w:pStyle w:val="TableCellBody"/>
            </w:pPr>
            <w:r w:rsidRPr="00C1173C">
              <w:t>Number of intersections between HRUs and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8A386" w14:textId="1E65A0B5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631CE" w14:textId="3BD2FF25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 xml:space="preserve">temp_module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temp_map</w:t>
            </w:r>
            <w:r w:rsidRPr="00C1173C">
              <w:t xml:space="preserve"> or </w:t>
            </w:r>
            <w:r w:rsidRPr="00C1173C">
              <w:rPr>
                <w:b/>
              </w:rPr>
              <w:t xml:space="preserve">precip_module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tr w:rsidR="00A379FB" w14:paraId="457E652B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2CCAF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531C62" w14:textId="77777777" w:rsidR="00A379FB" w:rsidRPr="00C1173C" w:rsidRDefault="00A379FB" w:rsidP="00A379FB">
            <w:pPr>
              <w:pStyle w:val="TableCellBody"/>
            </w:pPr>
            <w:r w:rsidRPr="00C1173C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4A807" w14:textId="77777777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EF8DF" w14:textId="166AABCE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t xml:space="preserve">replacement flow when </w:t>
            </w: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muskingum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muskingum_mann</w:t>
            </w:r>
            <w:r w:rsidRPr="00C1173C">
              <w:t xml:space="preserve">, or </w:t>
            </w:r>
            <w:r w:rsidRPr="00C1173C">
              <w:rPr>
                <w:rFonts w:ascii="Courier New" w:hAnsi="Courier New" w:cs="Courier New"/>
              </w:rPr>
              <w:t>strmflow_in_out</w:t>
            </w:r>
          </w:p>
        </w:tc>
      </w:tr>
      <w:tr w:rsidR="00A379FB" w14:paraId="3E4991E4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D1897" w14:textId="75E04BDA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npoigages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65127A" w14:textId="38CAED8C" w:rsidR="00A379FB" w:rsidRPr="00C1173C" w:rsidRDefault="00A379FB" w:rsidP="00A379FB">
            <w:pPr>
              <w:pStyle w:val="TableCellBody"/>
            </w:pPr>
            <w:r w:rsidRPr="00C1173C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29FF3" w14:textId="5C07D75E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EE7A6" w14:textId="7C72570B" w:rsidR="00A379FB" w:rsidRPr="00C1173C" w:rsidRDefault="00A379FB" w:rsidP="00A379FB">
            <w:pPr>
              <w:pStyle w:val="TableCellBody"/>
            </w:pPr>
            <w:r w:rsidRPr="00C1173C">
              <w:t>optional</w:t>
            </w:r>
          </w:p>
        </w:tc>
      </w:tr>
      <w:tr w:rsidR="00A379FB" w14:paraId="5A0B0570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BFA84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nrain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64FE8" w14:textId="77777777" w:rsidR="00A379FB" w:rsidRPr="00C1173C" w:rsidRDefault="00A379FB" w:rsidP="00A379FB">
            <w:pPr>
              <w:pStyle w:val="TableCellBody"/>
            </w:pPr>
            <w:r w:rsidRPr="00C1173C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4225E" w14:textId="77777777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734A3" w14:textId="77777777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precip_module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</w:rPr>
              <w:t>precip_1sta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precip_laps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precip_dist2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ide_dist</w:t>
            </w:r>
            <w:r w:rsidRPr="00C1173C">
              <w:t xml:space="preserve">, or </w:t>
            </w:r>
            <w:r w:rsidRPr="00C1173C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34972FC5" w14:textId="77777777" w:rsidTr="00C1173C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C8AAD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nratetbl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10BC0" w14:textId="77777777" w:rsidR="00A379FB" w:rsidRPr="00C1173C" w:rsidRDefault="00A379FB" w:rsidP="00A379FB">
            <w:pPr>
              <w:pStyle w:val="TableCellBody"/>
            </w:pPr>
            <w:r w:rsidRPr="00C1173C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CBD28" w14:textId="77777777" w:rsidR="00A379FB" w:rsidRPr="00C1173C" w:rsidRDefault="00A379FB" w:rsidP="00A379FB">
            <w:pPr>
              <w:pStyle w:val="TableCellBody"/>
              <w:jc w:val="center"/>
            </w:pPr>
            <w:r w:rsidRPr="00C1173C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1A3D6" w14:textId="27C79E39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A379FB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nsnow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A379FB" w:rsidRPr="00067A00" w:rsidRDefault="00A379FB" w:rsidP="00A379FB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nsol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t xml:space="preserve">computation of solar radiation distribution using parameter </w:t>
            </w:r>
            <w:r w:rsidRPr="00C1173C">
              <w:rPr>
                <w:b/>
              </w:rPr>
              <w:lastRenderedPageBreak/>
              <w:t>hru_solsta</w:t>
            </w:r>
          </w:p>
        </w:tc>
      </w:tr>
      <w:tr w:rsidR="00A379FB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lastRenderedPageBreak/>
              <w:t>ntemp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A379FB" w:rsidRPr="00C1173C" w:rsidRDefault="00A379FB" w:rsidP="00A379FB">
            <w:pPr>
              <w:pStyle w:val="TableCellBody"/>
            </w:pPr>
            <w:r w:rsidRPr="00C1173C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temp_module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</w:rPr>
              <w:t>temp_1sta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temp_sta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temp_laps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temp_dist2</w:t>
            </w:r>
            <w:r w:rsidRPr="00C1173C">
              <w:t xml:space="preserve">, </w:t>
            </w:r>
            <w:r w:rsidRPr="00C1173C">
              <w:rPr>
                <w:rFonts w:ascii="Courier New" w:hAnsi="Courier New" w:cs="Courier New"/>
              </w:rPr>
              <w:t>ide_dist</w:t>
            </w:r>
            <w:r w:rsidRPr="00C1173C">
              <w:t xml:space="preserve">, or </w:t>
            </w:r>
            <w:r w:rsidRPr="00C1173C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0D50781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5B3E734" w14:textId="76F99A40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nwateruse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1B98BFC" w14:textId="29F7A2EF" w:rsidR="00A379FB" w:rsidRPr="00C1173C" w:rsidRDefault="00A379FB" w:rsidP="00A379FB">
            <w:pPr>
              <w:pStyle w:val="TableCellBody"/>
            </w:pPr>
            <w:r w:rsidRPr="00C1173C">
              <w:t>Number of unique sources and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3C1112" w14:textId="1C327947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67C72B" w14:textId="19D5D258" w:rsidR="00A379FB" w:rsidRPr="00C1173C" w:rsidRDefault="00A379FB" w:rsidP="00A379FB">
            <w:pPr>
              <w:pStyle w:val="TableCellBody"/>
              <w:rPr>
                <w:bCs/>
              </w:rPr>
            </w:pPr>
            <w:r w:rsidRPr="00C1173C">
              <w:rPr>
                <w:bCs/>
              </w:rPr>
              <w:t>Input of water-use information</w:t>
            </w:r>
          </w:p>
        </w:tc>
      </w:tr>
      <w:tr w:rsidR="00A379FB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nwind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A379FB" w:rsidRPr="00C1173C" w:rsidRDefault="00A379FB" w:rsidP="00A379FB">
            <w:pPr>
              <w:pStyle w:val="TableCellBody"/>
            </w:pPr>
            <w:r w:rsidRPr="00C1173C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t>optional</w:t>
            </w:r>
          </w:p>
        </w:tc>
      </w:tr>
      <w:tr w:rsidR="00A379FB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A379FB" w:rsidRPr="00C1173C" w:rsidRDefault="00A379FB" w:rsidP="00A379FB">
            <w:pPr>
              <w:pStyle w:val="TableSpanner"/>
            </w:pPr>
            <w:r w:rsidRPr="00C1173C">
              <w:t>Computation dimensions</w:t>
            </w:r>
          </w:p>
        </w:tc>
      </w:tr>
      <w:tr w:rsidR="00A379FB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A379FB" w:rsidRPr="00C1173C" w:rsidRDefault="00A379FB" w:rsidP="00A379FB">
            <w:pPr>
              <w:pStyle w:val="TableCellBody"/>
            </w:pPr>
            <w:r w:rsidRPr="00C1173C"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A379FB" w:rsidRPr="0004608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cascade_flag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</w:rPr>
              <w:t>1</w:t>
            </w:r>
            <w:r w:rsidRPr="00C1173C">
              <w:t xml:space="preserve"> or</w:t>
            </w:r>
            <w:r w:rsidRPr="00C1173C">
              <w:rPr>
                <w:rFonts w:ascii="Courier New" w:hAnsi="Courier New" w:cs="Courier New"/>
              </w:rPr>
              <w:t xml:space="preserve"> 2</w:t>
            </w:r>
          </w:p>
        </w:tc>
      </w:tr>
      <w:tr w:rsidR="00A379FB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A379FB" w:rsidRPr="00C1173C" w:rsidRDefault="00A379FB" w:rsidP="00A379FB">
            <w:pPr>
              <w:pStyle w:val="TableCellBody"/>
            </w:pPr>
            <w:r w:rsidRPr="00C1173C"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A379FB" w:rsidRPr="0004608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cascadegw_flag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</w:rPr>
              <w:t>1</w:t>
            </w:r>
            <w:r w:rsidRPr="00C1173C">
              <w:t xml:space="preserve"> or</w:t>
            </w:r>
            <w:r w:rsidRPr="00C1173C">
              <w:rPr>
                <w:rFonts w:ascii="Courier New" w:hAnsi="Courier New" w:cs="Courier New"/>
              </w:rPr>
              <w:t xml:space="preserve"> 2</w:t>
            </w:r>
          </w:p>
        </w:tc>
      </w:tr>
      <w:tr w:rsidR="00A379FB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ndepl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A379FB" w:rsidRPr="00C1173C" w:rsidRDefault="00A379FB" w:rsidP="00A379FB">
            <w:pPr>
              <w:pStyle w:val="TableCellBody"/>
            </w:pPr>
            <w:r w:rsidRPr="00C1173C"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A379FB" w:rsidRPr="0004608B" w:rsidRDefault="00A379FB" w:rsidP="00A379F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t>required</w:t>
            </w:r>
          </w:p>
        </w:tc>
      </w:tr>
      <w:tr w:rsidR="00A379FB" w14:paraId="75ED0802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357D" w14:textId="26DA562D" w:rsidR="00A379FB" w:rsidRPr="00C1173C" w:rsidRDefault="00A379FB" w:rsidP="00A379FB">
            <w:pPr>
              <w:pStyle w:val="TableCellBody"/>
              <w:rPr>
                <w:b/>
              </w:rPr>
            </w:pPr>
            <w:bookmarkStart w:id="3" w:name="_Hlk49270903"/>
            <w:r w:rsidRPr="00C1173C">
              <w:rPr>
                <w:b/>
              </w:rPr>
              <w:t>ndeplval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D533" w14:textId="2128B1EC" w:rsidR="00A379FB" w:rsidRPr="00C1173C" w:rsidRDefault="00A379FB" w:rsidP="00A379FB">
            <w:pPr>
              <w:pStyle w:val="TableCellBody"/>
            </w:pPr>
            <w:r w:rsidRPr="00C1173C">
              <w:t xml:space="preserve">Number of values in all snow-depletion curves (set to </w:t>
            </w:r>
            <w:r w:rsidRPr="00C1173C">
              <w:rPr>
                <w:b/>
              </w:rPr>
              <w:t>ndepl</w:t>
            </w:r>
            <w:r w:rsidRPr="00C1173C"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E8BC" w14:textId="313E7FB4" w:rsidR="00A379FB" w:rsidRDefault="00A379FB" w:rsidP="00A379FB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3AA8" w14:textId="45B5F57B" w:rsidR="00A379FB" w:rsidRPr="00C1173C" w:rsidRDefault="00A379FB" w:rsidP="00A379FB">
            <w:pPr>
              <w:pStyle w:val="TableCellBody"/>
            </w:pPr>
            <w:r w:rsidRPr="00C1173C">
              <w:t>required</w:t>
            </w:r>
          </w:p>
        </w:tc>
      </w:tr>
      <w:bookmarkEnd w:id="3"/>
      <w:tr w:rsidR="00A379FB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A379FB" w:rsidRPr="00C1173C" w:rsidRDefault="00A379FB" w:rsidP="00A379FB">
            <w:pPr>
              <w:pStyle w:val="TableSpanner"/>
            </w:pPr>
            <w:r w:rsidRPr="00C1173C">
              <w:t>Lake computation dimensions</w:t>
            </w:r>
          </w:p>
        </w:tc>
      </w:tr>
      <w:tr w:rsidR="00A379FB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mxnsos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A379FB" w:rsidRPr="00C1173C" w:rsidRDefault="00A379FB" w:rsidP="00A379FB">
            <w:pPr>
              <w:pStyle w:val="TableCellBody"/>
            </w:pPr>
            <w:r w:rsidRPr="00C1173C">
              <w:t>Maximum number of storage/outflow table values for storage-detention reservoirs and lakes connected to the stream network using Puls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A379FB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ngate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A379FB" w:rsidRPr="00C1173C" w:rsidRDefault="00A379FB" w:rsidP="00A379FB">
            <w:pPr>
              <w:pStyle w:val="TableCellBody"/>
            </w:pPr>
            <w:r w:rsidRPr="00C1173C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  <w:r w:rsidRPr="00C1173C">
              <w:t xml:space="preserve"> and </w:t>
            </w:r>
            <w:r w:rsidRPr="00C1173C">
              <w:rPr>
                <w:b/>
              </w:rPr>
              <w:t xml:space="preserve">nratetbl </w:t>
            </w:r>
            <w:r w:rsidRPr="00C1173C">
              <w:t xml:space="preserve">&gt; </w:t>
            </w:r>
            <w:r w:rsidRPr="00C1173C">
              <w:rPr>
                <w:rFonts w:ascii="Courier New" w:hAnsi="Courier New" w:cs="Courier New"/>
              </w:rPr>
              <w:t>0</w:t>
            </w:r>
          </w:p>
        </w:tc>
      </w:tr>
      <w:tr w:rsidR="00A379FB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A379FB" w:rsidRPr="00C1173C" w:rsidRDefault="00A379FB" w:rsidP="00A379FB">
            <w:pPr>
              <w:pStyle w:val="TableCellBody"/>
            </w:pPr>
            <w:r w:rsidRPr="00C1173C">
              <w:t>Maximum number of reservoir gate-opening values (columns)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  <w:r w:rsidRPr="00C1173C">
              <w:t xml:space="preserve"> and </w:t>
            </w:r>
            <w:r w:rsidRPr="00C1173C">
              <w:rPr>
                <w:b/>
              </w:rPr>
              <w:t xml:space="preserve">nratetbl </w:t>
            </w:r>
            <w:r w:rsidRPr="00C1173C">
              <w:t xml:space="preserve">&gt; </w:t>
            </w:r>
            <w:r w:rsidRPr="00C1173C">
              <w:rPr>
                <w:rFonts w:ascii="Courier New" w:hAnsi="Courier New" w:cs="Courier New"/>
              </w:rPr>
              <w:t>1</w:t>
            </w:r>
          </w:p>
        </w:tc>
      </w:tr>
      <w:tr w:rsidR="00A379FB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A379FB" w:rsidRPr="00C1173C" w:rsidRDefault="00A379FB" w:rsidP="00A379FB">
            <w:pPr>
              <w:pStyle w:val="TableCellBody"/>
            </w:pPr>
            <w:r w:rsidRPr="00C1173C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  <w:r w:rsidRPr="00C1173C">
              <w:t xml:space="preserve"> and </w:t>
            </w:r>
            <w:r w:rsidRPr="00C1173C">
              <w:rPr>
                <w:b/>
              </w:rPr>
              <w:t xml:space="preserve">nratetbl </w:t>
            </w:r>
            <w:r w:rsidRPr="00C1173C">
              <w:t xml:space="preserve">&gt; </w:t>
            </w:r>
            <w:r w:rsidRPr="00C1173C">
              <w:rPr>
                <w:rFonts w:ascii="Courier New" w:hAnsi="Courier New" w:cs="Courier New"/>
              </w:rPr>
              <w:t>2</w:t>
            </w:r>
          </w:p>
        </w:tc>
      </w:tr>
      <w:tr w:rsidR="00A379FB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A379FB" w:rsidRPr="00C1173C" w:rsidRDefault="00A379FB" w:rsidP="00A379FB">
            <w:pPr>
              <w:pStyle w:val="TableCellBody"/>
            </w:pPr>
            <w:r w:rsidRPr="00C1173C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  <w:r w:rsidRPr="00C1173C">
              <w:t xml:space="preserve"> and </w:t>
            </w:r>
            <w:r w:rsidRPr="00C1173C">
              <w:rPr>
                <w:b/>
              </w:rPr>
              <w:t xml:space="preserve">nratetbl </w:t>
            </w:r>
            <w:r w:rsidRPr="00C1173C">
              <w:t xml:space="preserve">&gt; </w:t>
            </w:r>
            <w:r w:rsidRPr="00C1173C">
              <w:rPr>
                <w:rFonts w:ascii="Courier New" w:hAnsi="Courier New" w:cs="Courier New"/>
              </w:rPr>
              <w:t>3</w:t>
            </w:r>
          </w:p>
        </w:tc>
      </w:tr>
      <w:tr w:rsidR="00A379FB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nstage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A379FB" w:rsidRPr="00C1173C" w:rsidRDefault="00A379FB" w:rsidP="00A379FB">
            <w:pPr>
              <w:pStyle w:val="TableCellBody"/>
            </w:pPr>
            <w:r w:rsidRPr="00C1173C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  <w:r w:rsidRPr="00C1173C">
              <w:t xml:space="preserve"> and </w:t>
            </w:r>
            <w:r w:rsidRPr="00C1173C">
              <w:rPr>
                <w:b/>
              </w:rPr>
              <w:t xml:space="preserve">nratetbl </w:t>
            </w:r>
            <w:r w:rsidRPr="00C1173C">
              <w:t xml:space="preserve">&gt; </w:t>
            </w:r>
            <w:r w:rsidRPr="00C1173C">
              <w:rPr>
                <w:rFonts w:ascii="Courier New" w:hAnsi="Courier New" w:cs="Courier New"/>
              </w:rPr>
              <w:t>0</w:t>
            </w:r>
          </w:p>
        </w:tc>
      </w:tr>
      <w:tr w:rsidR="00A379FB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A379FB" w:rsidRPr="00C1173C" w:rsidRDefault="00A379FB" w:rsidP="00A379FB">
            <w:pPr>
              <w:pStyle w:val="TableCellBody"/>
            </w:pPr>
            <w:r w:rsidRPr="00C1173C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>=</w:t>
            </w:r>
            <w:r w:rsidRPr="00C1173C">
              <w:rPr>
                <w:rFonts w:ascii="Courier New" w:hAnsi="Courier New" w:cs="Courier New"/>
                <w:szCs w:val="20"/>
              </w:rPr>
              <w:t xml:space="preserve"> muskingum_lake</w:t>
            </w:r>
            <w:r w:rsidRPr="00C1173C">
              <w:t xml:space="preserve"> and </w:t>
            </w:r>
            <w:r w:rsidRPr="00C1173C">
              <w:rPr>
                <w:b/>
              </w:rPr>
              <w:t xml:space="preserve">nratetbl </w:t>
            </w:r>
            <w:r w:rsidRPr="00C1173C">
              <w:t xml:space="preserve">&gt; </w:t>
            </w:r>
            <w:r w:rsidRPr="00C1173C">
              <w:rPr>
                <w:rFonts w:ascii="Courier New" w:hAnsi="Courier New" w:cs="Courier New"/>
              </w:rPr>
              <w:t>1</w:t>
            </w:r>
          </w:p>
        </w:tc>
      </w:tr>
      <w:tr w:rsidR="00A379FB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A379FB" w:rsidRPr="00C1173C" w:rsidRDefault="00A379FB" w:rsidP="00A379FB">
            <w:pPr>
              <w:pStyle w:val="TableCellBody"/>
            </w:pPr>
            <w:r w:rsidRPr="00C1173C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 xml:space="preserve">= </w:t>
            </w:r>
            <w:r w:rsidRPr="00C1173C">
              <w:rPr>
                <w:rFonts w:ascii="Courier New" w:hAnsi="Courier New" w:cs="Courier New"/>
                <w:szCs w:val="20"/>
              </w:rPr>
              <w:t>muskingum_lake</w:t>
            </w:r>
            <w:r w:rsidRPr="00C1173C">
              <w:t xml:space="preserve"> and </w:t>
            </w:r>
            <w:r w:rsidRPr="00C1173C">
              <w:rPr>
                <w:b/>
              </w:rPr>
              <w:t xml:space="preserve">nratetbl </w:t>
            </w:r>
            <w:r w:rsidRPr="00C1173C">
              <w:t xml:space="preserve">&gt; </w:t>
            </w:r>
            <w:r w:rsidRPr="00C1173C">
              <w:rPr>
                <w:rFonts w:ascii="Courier New" w:hAnsi="Courier New" w:cs="Courier New"/>
              </w:rPr>
              <w:t>2</w:t>
            </w:r>
          </w:p>
        </w:tc>
      </w:tr>
      <w:tr w:rsidR="00A379FB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A379FB" w:rsidRPr="00C1173C" w:rsidRDefault="00A379FB" w:rsidP="00A379FB">
            <w:pPr>
              <w:pStyle w:val="TableCellBody"/>
            </w:pPr>
            <w:r w:rsidRPr="00C1173C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A379FB" w:rsidRPr="00C1173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C1173C">
              <w:rPr>
                <w:b/>
              </w:rPr>
              <w:t xml:space="preserve">strmflow_module </w:t>
            </w:r>
            <w:r w:rsidRPr="00C1173C">
              <w:t>=</w:t>
            </w:r>
            <w:r w:rsidRPr="00C1173C">
              <w:rPr>
                <w:rFonts w:ascii="Courier New" w:hAnsi="Courier New" w:cs="Courier New"/>
                <w:szCs w:val="20"/>
              </w:rPr>
              <w:t xml:space="preserve"> muskingum_lake</w:t>
            </w:r>
            <w:r w:rsidRPr="00C1173C">
              <w:t xml:space="preserve"> and </w:t>
            </w:r>
            <w:r w:rsidRPr="00C1173C">
              <w:rPr>
                <w:b/>
              </w:rPr>
              <w:t xml:space="preserve">nratetbl </w:t>
            </w:r>
            <w:r w:rsidRPr="00C1173C">
              <w:t xml:space="preserve">&gt; </w:t>
            </w:r>
            <w:r w:rsidRPr="00C1173C">
              <w:rPr>
                <w:rFonts w:ascii="Courier New" w:hAnsi="Courier New" w:cs="Courier New"/>
              </w:rPr>
              <w:t>3</w:t>
            </w:r>
          </w:p>
        </w:tc>
      </w:tr>
      <w:tr w:rsidR="00A379FB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A379FB" w:rsidRPr="00C1173C" w:rsidRDefault="00A379FB" w:rsidP="00A379FB">
            <w:pPr>
              <w:pStyle w:val="TableSpanner"/>
            </w:pPr>
            <w:r w:rsidRPr="00C1173C">
              <w:t>Fixed dimensions</w:t>
            </w:r>
          </w:p>
        </w:tc>
      </w:tr>
      <w:tr w:rsidR="00A379FB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3347E6C4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four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3968EF0C" w:rsidR="00A379FB" w:rsidRPr="00C1173C" w:rsidRDefault="00A379FB" w:rsidP="00A379FB">
            <w:pPr>
              <w:pStyle w:val="TableCellBody"/>
            </w:pPr>
            <w:r w:rsidRPr="00C1173C">
              <w:t xml:space="preserve">Number of glacier variables in integer array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212C6575" w:rsidR="00A379FB" w:rsidRPr="00067A00" w:rsidRDefault="00A379FB" w:rsidP="00A379FB">
            <w:pPr>
              <w:pStyle w:val="TableCellBody"/>
              <w:jc w:val="center"/>
            </w:pPr>
            <w:r>
              <w:t>4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03CF51BB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366B62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76FF7" w14:textId="7242D8C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ndays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F0F5570" w14:textId="09834D92" w:rsidR="00A379FB" w:rsidRPr="00C1173C" w:rsidRDefault="00A379FB" w:rsidP="00A379FB">
            <w:pPr>
              <w:pStyle w:val="TableCellBody"/>
            </w:pPr>
            <w:r w:rsidRPr="00C1173C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4D6315" w14:textId="0D439682" w:rsidR="00A379FB" w:rsidRDefault="00A379FB" w:rsidP="00A379FB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FBB6" w14:textId="74F1C31A" w:rsidR="00A379FB" w:rsidRDefault="00A379FB" w:rsidP="00A379FB">
            <w:pPr>
              <w:pStyle w:val="TableCellBody"/>
            </w:pPr>
            <w:r>
              <w:t>optional</w:t>
            </w:r>
          </w:p>
        </w:tc>
      </w:tr>
      <w:tr w:rsidR="00A379FB" w14:paraId="6D2B170F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C32E80" w14:textId="7B6E419D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nglres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DDBC2AF" w14:textId="4FD81819" w:rsidR="00A379FB" w:rsidRPr="00C1173C" w:rsidRDefault="00A379FB" w:rsidP="00A379FB">
            <w:pPr>
              <w:pStyle w:val="TableCellBody"/>
            </w:pPr>
            <w:bookmarkStart w:id="4" w:name="_Hlk49271006"/>
            <w:r w:rsidRPr="00C1173C">
              <w:t>Number of reservoirs in a glacier</w:t>
            </w:r>
            <w:bookmarkEnd w:id="4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899C7" w14:textId="30215EDC" w:rsidR="00A379FB" w:rsidRDefault="00A379FB" w:rsidP="00A379F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37D7" w14:textId="53F841D5" w:rsidR="00A379FB" w:rsidRDefault="00A379FB" w:rsidP="00A379F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nlapse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A379FB" w:rsidRPr="00C1173C" w:rsidRDefault="00A379FB" w:rsidP="00A379FB">
            <w:pPr>
              <w:pStyle w:val="TableCellBody"/>
            </w:pPr>
            <w:r w:rsidRPr="00C1173C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A379FB" w:rsidRPr="00067A00" w:rsidRDefault="00A379FB" w:rsidP="00A379F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precip_module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nmonths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A379FB" w:rsidRPr="00C1173C" w:rsidRDefault="00A379FB" w:rsidP="00A379FB">
            <w:pPr>
              <w:pStyle w:val="TableCellBody"/>
            </w:pPr>
            <w:r w:rsidRPr="00C1173C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A379FB" w:rsidRPr="00067A00" w:rsidRDefault="00A379FB" w:rsidP="00A379FB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1BBA9BEB" w14:textId="77777777" w:rsidTr="002A72E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78D9DC" w14:textId="7777777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94AAF14" w14:textId="77777777" w:rsidR="00A379FB" w:rsidRPr="00C1173C" w:rsidRDefault="00A379FB" w:rsidP="00A379FB">
            <w:pPr>
              <w:pStyle w:val="TableCellBody"/>
            </w:pPr>
            <w:r w:rsidRPr="00C1173C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2B6A28" w14:textId="77777777" w:rsidR="00A379FB" w:rsidRPr="00067A00" w:rsidRDefault="00A379FB" w:rsidP="00A379F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5CD9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1BB2EED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EB25A" w14:textId="03F03A27" w:rsidR="00A379FB" w:rsidRPr="00C1173C" w:rsidRDefault="00A379FB" w:rsidP="00A379FB">
            <w:pPr>
              <w:pStyle w:val="TableCellBody"/>
              <w:rPr>
                <w:b/>
              </w:rPr>
            </w:pPr>
            <w:r w:rsidRPr="00C1173C">
              <w:rPr>
                <w:b/>
              </w:rPr>
              <w:t>seven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0F85" w14:textId="53442C97" w:rsidR="00A379FB" w:rsidRPr="00C1173C" w:rsidRDefault="00A379FB" w:rsidP="00A379FB">
            <w:pPr>
              <w:pStyle w:val="TableCellBody"/>
            </w:pPr>
            <w:bookmarkStart w:id="5" w:name="_Hlk49271036"/>
            <w:r w:rsidRPr="00C1173C">
              <w:t xml:space="preserve">Number of glacier variables in real array </w:t>
            </w:r>
            <w:bookmarkEnd w:id="5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3F94" w14:textId="796F6E26" w:rsidR="00A379FB" w:rsidRDefault="00A379FB" w:rsidP="00A379FB">
            <w:pPr>
              <w:pStyle w:val="TableCellBody"/>
              <w:jc w:val="center"/>
            </w:pPr>
            <w:r>
              <w:t>7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8D793" w14:textId="666D0118" w:rsidR="00A379FB" w:rsidRDefault="00A379FB" w:rsidP="00A379F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18BB596C" w14:textId="35144600" w:rsidR="00C31581" w:rsidRDefault="00C31581" w:rsidP="00C737E4">
      <w:pPr>
        <w:pStyle w:val="TableFootnote"/>
        <w:spacing w:before="0"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C737E4">
      <w:pPr>
        <w:pStyle w:val="TableFootnote"/>
        <w:spacing w:before="0"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C737E4">
      <w:pPr>
        <w:pStyle w:val="TableFootnote"/>
        <w:spacing w:before="0"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0557BEB9" w:rsidR="007B6B6D" w:rsidRPr="00780070" w:rsidRDefault="007B6B6D" w:rsidP="006F3216">
      <w:pPr>
        <w:pStyle w:val="BodyText"/>
        <w:spacing w:line="276" w:lineRule="auto"/>
        <w:ind w:firstLine="0"/>
        <w:rPr>
          <w:sz w:val="20"/>
        </w:rPr>
      </w:pPr>
      <w:r w:rsidRPr="00780070">
        <w:rPr>
          <w:rFonts w:ascii="Arial Narrow" w:hAnsi="Arial Narrow"/>
          <w:sz w:val="20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 w:rsidRPr="00780070">
        <w:rPr>
          <w:rFonts w:ascii="Arial Narrow" w:hAnsi="Arial Narrow"/>
          <w:sz w:val="20"/>
        </w:rPr>
        <w:t xml:space="preserve"> PET, potential evapotranspiration;</w:t>
      </w:r>
      <w:r w:rsidRPr="00780070">
        <w:rPr>
          <w:rFonts w:ascii="Arial Narrow" w:hAnsi="Arial Narrow"/>
          <w:sz w:val="20"/>
        </w:rPr>
        <w:t xml:space="preserve"> &gt;, greater than; dimensions </w:t>
      </w:r>
      <w:r w:rsidRPr="00780070">
        <w:rPr>
          <w:b/>
          <w:sz w:val="20"/>
        </w:rPr>
        <w:t>ncascade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ncascdgw</w:t>
      </w:r>
      <w:r w:rsidRPr="00780070">
        <w:rPr>
          <w:rFonts w:ascii="Arial Narrow" w:hAnsi="Arial Narrow"/>
          <w:sz w:val="20"/>
        </w:rPr>
        <w:t xml:space="preserve">, and </w:t>
      </w:r>
      <w:r w:rsidRPr="00780070">
        <w:rPr>
          <w:b/>
          <w:sz w:val="20"/>
        </w:rPr>
        <w:t xml:space="preserve">nsub </w:t>
      </w:r>
      <w:r w:rsidRPr="00780070">
        <w:rPr>
          <w:rFonts w:ascii="Arial Narrow" w:hAnsi="Arial Narrow"/>
          <w:sz w:val="20"/>
        </w:rPr>
        <w:t>defined in table 1-1</w:t>
      </w:r>
      <w:r w:rsidR="00AD4170" w:rsidRPr="00780070">
        <w:rPr>
          <w:rFonts w:ascii="Arial Narrow" w:hAnsi="Arial Narrow"/>
          <w:sz w:val="20"/>
        </w:rPr>
        <w:t>;</w:t>
      </w:r>
      <w:r w:rsidR="00634F97" w:rsidRPr="00780070">
        <w:rPr>
          <w:rFonts w:ascii="Arial Narrow" w:hAnsi="Arial Narrow"/>
          <w:sz w:val="20"/>
        </w:rPr>
        <w:t xml:space="preserve"> </w:t>
      </w:r>
      <w:r w:rsidRPr="00780070">
        <w:rPr>
          <w:rFonts w:ascii="Arial Narrow" w:hAnsi="Arial Narrow"/>
          <w:sz w:val="20"/>
        </w:rPr>
        <w:t>the first two blocks of control parameters listed in the table are recommended for every simulation, though all parameters are optional depending appropriateness of the default values</w:t>
      </w:r>
      <w:r w:rsidR="00C13EB3" w:rsidRPr="00780070">
        <w:rPr>
          <w:rFonts w:ascii="Arial Narrow" w:hAnsi="Arial Narrow"/>
          <w:sz w:val="20"/>
        </w:rPr>
        <w:t>;</w:t>
      </w:r>
      <w:r w:rsidR="00BB0BCC">
        <w:rPr>
          <w:rFonts w:ascii="Arial Narrow" w:hAnsi="Arial Narrow"/>
          <w:sz w:val="20"/>
        </w:rPr>
        <w:t xml:space="preserve"> </w:t>
      </w:r>
      <w:r w:rsidR="001B4092" w:rsidRPr="001B4092">
        <w:rPr>
          <w:color w:val="FF0000"/>
          <w:sz w:val="20"/>
        </w:rPr>
        <w:t xml:space="preserve">red </w:t>
      </w:r>
      <w:r w:rsidR="001B4092">
        <w:rPr>
          <w:sz w:val="20"/>
        </w:rPr>
        <w:t>text</w:t>
      </w:r>
      <w:r w:rsidR="00BB0BCC" w:rsidRPr="00780070">
        <w:rPr>
          <w:sz w:val="20"/>
        </w:rPr>
        <w:t xml:space="preserve"> indicates </w:t>
      </w:r>
      <w:r w:rsidR="001B4092">
        <w:rPr>
          <w:sz w:val="20"/>
        </w:rPr>
        <w:t>new</w:t>
      </w:r>
      <w:r w:rsidR="001E71CB" w:rsidRPr="001E71CB">
        <w:rPr>
          <w:b/>
          <w:bCs/>
        </w:rPr>
        <w:t xml:space="preserve"> </w:t>
      </w:r>
      <w:proofErr w:type="spellStart"/>
      <w:r w:rsidR="001E71CB" w:rsidRPr="00D03BCF">
        <w:rPr>
          <w:b/>
          <w:bCs/>
        </w:rPr>
        <w:t>snow_cloudcover_flag</w:t>
      </w:r>
      <w:proofErr w:type="spellEnd"/>
      <w:r w:rsidR="00BB0BCC" w:rsidRPr="00780070">
        <w:rPr>
          <w:sz w:val="20"/>
        </w:rPr>
        <w:t xml:space="preserve"> for PRMS-5.2</w:t>
      </w:r>
      <w:r w:rsidR="00855D18" w:rsidRPr="00482FD0">
        <w:rPr>
          <w:sz w:val="20"/>
        </w:rPr>
        <w:t>; maximum value specified for integer</w:t>
      </w:r>
      <w:r w:rsidR="00FA0046" w:rsidRPr="00482FD0">
        <w:rPr>
          <w:sz w:val="20"/>
        </w:rPr>
        <w:t xml:space="preserve"> parameters having a single value</w:t>
      </w:r>
      <w:r w:rsidR="00855D18" w:rsidRPr="00482FD0">
        <w:rPr>
          <w:sz w:val="20"/>
        </w:rPr>
        <w:t xml:space="preserve"> is 128</w:t>
      </w:r>
      <w:r w:rsidRPr="00482FD0">
        <w:rPr>
          <w:rFonts w:ascii="Arial Narrow" w:hAnsi="Arial Narrow"/>
          <w:sz w:val="20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prms.data</w:t>
            </w:r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end_time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22D9D406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r w:rsidRPr="002345A1">
              <w:rPr>
                <w:i/>
                <w:szCs w:val="20"/>
              </w:rPr>
              <w:t>tminf</w:t>
            </w:r>
            <w:r w:rsidRPr="002345A1">
              <w:rPr>
                <w:szCs w:val="20"/>
              </w:rPr>
              <w:t xml:space="preserve"> and </w:t>
            </w:r>
            <w:r w:rsidRPr="002345A1">
              <w:rPr>
                <w:i/>
                <w:szCs w:val="20"/>
              </w:rPr>
              <w:t>tmaxf</w:t>
            </w:r>
            <w:r w:rsidR="00B16752">
              <w:rPr>
                <w:szCs w:val="20"/>
              </w:rPr>
              <w:t xml:space="preserve">, in units: degrees </w:t>
            </w:r>
            <w:r w:rsidRPr="002345A1">
              <w:rPr>
                <w:szCs w:val="20"/>
              </w:rPr>
              <w:t xml:space="preserve">Fahrenheit); precipitation (variable </w:t>
            </w:r>
            <w:r w:rsidRPr="002345A1">
              <w:rPr>
                <w:i/>
                <w:szCs w:val="20"/>
              </w:rPr>
              <w:t>hru_ppt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solar radiation (variable </w:t>
            </w:r>
            <w:r w:rsidRPr="002345A1">
              <w:rPr>
                <w:i/>
                <w:szCs w:val="20"/>
              </w:rPr>
              <w:t>swrad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Langleys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potential ET (variable </w:t>
            </w:r>
            <w:r w:rsidRPr="002345A1">
              <w:rPr>
                <w:i/>
                <w:szCs w:val="20"/>
              </w:rPr>
              <w:t>potet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and/or transpiration flag (variable </w:t>
            </w:r>
            <w:r w:rsidRPr="002345A1">
              <w:rPr>
                <w:i/>
                <w:szCs w:val="20"/>
              </w:rPr>
              <w:t>transp_on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 xml:space="preserve">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1E757B3D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82FD0">
              <w:rPr>
                <w:rFonts w:ascii="Courier New" w:hAnsi="Courier New" w:cs="Courier New"/>
                <w:szCs w:val="20"/>
              </w:rPr>
              <w:t>PRMS</w:t>
            </w:r>
            <w:r w:rsidR="003E23BF" w:rsidRPr="00482FD0">
              <w:rPr>
                <w:rFonts w:ascii="Courier New" w:hAnsi="Courier New" w:cs="Courier New"/>
                <w:szCs w:val="20"/>
              </w:rPr>
              <w:t>5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prms.out</w:t>
            </w:r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prms.params</w:t>
            </w:r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8D07576" w:rsidR="00F764B5" w:rsidRPr="00420557" w:rsidRDefault="00837F06" w:rsidP="00F764B5">
            <w:pPr>
              <w:jc w:val="center"/>
              <w:rPr>
                <w:rFonts w:ascii="Courier New" w:hAnsi="Courier New" w:cs="Courier New"/>
              </w:rPr>
            </w:pPr>
            <w:r w:rsidRPr="00482FD0">
              <w:rPr>
                <w:rFonts w:ascii="Courier New" w:hAnsi="Courier New" w:cs="Courier New"/>
              </w:rPr>
              <w:t>0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 xml:space="preserve">; </w:t>
            </w:r>
            <w:r w:rsidR="001E75CA">
              <w:rPr>
                <w:szCs w:val="20"/>
              </w:rPr>
              <w:lastRenderedPageBreak/>
              <w:t>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r w:rsidR="001E75CA" w:rsidRPr="001E75CA">
              <w:rPr>
                <w:b/>
                <w:szCs w:val="20"/>
              </w:rPr>
              <w:t>hru_segment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lastRenderedPageBreak/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lastRenderedPageBreak/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cascadegw_flag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r w:rsidRPr="008A4AEF">
              <w:rPr>
                <w:b/>
              </w:rPr>
              <w:t>gw_strmseg_down_in</w:t>
            </w:r>
            <w:r w:rsidRPr="008A4AEF">
              <w:t xml:space="preserve">, </w:t>
            </w:r>
            <w:r w:rsidRPr="008A4AEF">
              <w:rPr>
                <w:b/>
              </w:rPr>
              <w:t>gw_down_id</w:t>
            </w:r>
            <w:r w:rsidRPr="008A4AEF">
              <w:t xml:space="preserve">, and </w:t>
            </w:r>
            <w:r w:rsidRPr="008A4AEF">
              <w:rPr>
                <w:b/>
              </w:rPr>
              <w:t>gw_pct_up</w:t>
            </w:r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482FD0">
              <w:rPr>
                <w:rFonts w:ascii="Courier New" w:hAnsi="Courier New" w:cs="Courier New"/>
                <w:szCs w:val="20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311644C6" w:rsidR="007E7907" w:rsidRPr="00420557" w:rsidRDefault="00F764B5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7E7907" w14:paraId="447B78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989A6A" w14:textId="0552C4CB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frozen_flag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89CD1" w14:textId="263E85D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bookmarkStart w:id="6" w:name="_Hlk49271348"/>
            <w:r w:rsidRPr="0001286D">
              <w:t xml:space="preserve">Flag to indicate if </w:t>
            </w:r>
            <w:r>
              <w:t>continuous frozen ground</w:t>
            </w:r>
            <w:r w:rsidRPr="0001286D">
              <w:t xml:space="preserve"> </w:t>
            </w:r>
            <w:r>
              <w:t xml:space="preserve">index </w:t>
            </w:r>
            <w:r w:rsidRPr="0001286D">
              <w:t xml:space="preserve">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  <w:bookmarkEnd w:id="6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54BC45" w14:textId="16551B4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frozen ground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C75B56" w14:textId="219E38B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7DBE4" w14:textId="4DF3CAC8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BA666" w14:textId="1CB73AD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AA4BCE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ED56C5D" w14:textId="0C15EA49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7" w:name="_Hlk49271473"/>
            <w:r w:rsidRPr="00482FD0">
              <w:rPr>
                <w:rFonts w:ascii="Times New Roman" w:hAnsi="Times New Roman"/>
                <w:b/>
                <w:szCs w:val="20"/>
              </w:rPr>
              <w:t>glacier_flag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AB32A8" w14:textId="518F0DF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r w:rsidRPr="0001286D">
              <w:t xml:space="preserve">Flag to indicate if </w:t>
            </w:r>
            <w:r>
              <w:t>glacier</w:t>
            </w:r>
            <w:r w:rsidRPr="0001286D">
              <w:t xml:space="preserve">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EC32F13" w14:textId="18D8B65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glacier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F1AFCA" w14:textId="4CD9206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F1A197" w14:textId="40BD94C5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D0E317" w14:textId="06D87A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bookmarkEnd w:id="7"/>
      <w:tr w:rsidR="007E7907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gwr_swale_flag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r w:rsidRPr="0045165B">
              <w:rPr>
                <w:b/>
                <w:szCs w:val="20"/>
              </w:rPr>
              <w:t>hru_segment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2CE6784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169DDD7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9FF9D62" w14:textId="4145357B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bCs/>
                <w:szCs w:val="20"/>
              </w:rPr>
            </w:pPr>
            <w:r w:rsidRPr="00482FD0">
              <w:rPr>
                <w:rFonts w:ascii="Times New Roman" w:hAnsi="Times New Roman"/>
                <w:b/>
                <w:bCs/>
                <w:szCs w:val="20"/>
              </w:rPr>
              <w:t>mbInit_flag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E45ABB2" w14:textId="0ACB9F88" w:rsidR="007E7907" w:rsidRDefault="00367608" w:rsidP="007E7907">
            <w:pPr>
              <w:pStyle w:val="TableCellBody"/>
              <w:rPr>
                <w:szCs w:val="20"/>
              </w:rPr>
            </w:pPr>
            <w:r w:rsidRPr="00367608">
              <w:t>Flag to indicate initial mass balance of glaciers (</w:t>
            </w:r>
            <w:r w:rsidRPr="00E01B07">
              <w:rPr>
                <w:rFonts w:ascii="Courier New" w:hAnsi="Courier New" w:cs="Courier New"/>
              </w:rPr>
              <w:t>0</w:t>
            </w:r>
            <w:r w:rsidRPr="00367608">
              <w:t xml:space="preserve">=no optimization; </w:t>
            </w:r>
            <w:r w:rsidRPr="00E01B07">
              <w:rPr>
                <w:rFonts w:ascii="Courier New" w:hAnsi="Courier New" w:cs="Courier New"/>
              </w:rPr>
              <w:t>1</w:t>
            </w:r>
            <w:r w:rsidRPr="00367608">
              <w:t xml:space="preserve">=use first year of climate data; </w:t>
            </w:r>
            <w:r w:rsidRPr="00E01B07">
              <w:rPr>
                <w:rFonts w:ascii="Courier New" w:hAnsi="Courier New" w:cs="Courier New"/>
              </w:rPr>
              <w:t>2</w:t>
            </w:r>
            <w:r w:rsidRPr="00367608">
              <w:t>=constant mass balance gradient above and below equilibrium line altitude (ELA)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D89625" w14:textId="29ECFC0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7E7907">
              <w:rPr>
                <w:b/>
                <w:bCs/>
                <w:szCs w:val="20"/>
              </w:rPr>
              <w:t>glacier_flag</w:t>
            </w:r>
            <w:r>
              <w:rPr>
                <w:szCs w:val="20"/>
              </w:rPr>
              <w:t xml:space="preserve"> = </w:t>
            </w:r>
            <w:r w:rsidRPr="007E790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04D20C" w14:textId="7F8C43F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FAF092" w14:textId="0445A9B5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EC058E" w14:textId="20A20FD2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precip_module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45CEE21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="00E01B07" w:rsidRPr="00067A00">
              <w:t xml:space="preserve">, </w:t>
            </w:r>
            <w:r w:rsidR="00E01B07" w:rsidRPr="00482FD0">
              <w:rPr>
                <w:rFonts w:ascii="Courier New" w:hAnsi="Courier New" w:cs="Courier New"/>
              </w:rPr>
              <w:t>precip_map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7E7907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46E92CEC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</w:t>
            </w:r>
            <w:r>
              <w:rPr>
                <w:szCs w:val="20"/>
              </w:rPr>
              <w:t>snow depletion curve calculation method</w:t>
            </w:r>
            <w:r w:rsidRPr="00911B19">
              <w:rPr>
                <w:szCs w:val="20"/>
              </w:rPr>
              <w:t>.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</w:t>
            </w:r>
            <w:r>
              <w:rPr>
                <w:szCs w:val="20"/>
              </w:rPr>
              <w:t xml:space="preserve">specify snow depletion curves with parameter </w:t>
            </w:r>
            <w:r w:rsidRPr="00964300">
              <w:rPr>
                <w:b/>
                <w:szCs w:val="20"/>
              </w:rPr>
              <w:t>hru_deplcrv</w:t>
            </w:r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=compute using parameters </w:t>
            </w:r>
            <w:r w:rsidRPr="00964300">
              <w:rPr>
                <w:b/>
                <w:szCs w:val="20"/>
              </w:rPr>
              <w:t>snarea_a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snarea_b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snarea_c</w:t>
            </w:r>
            <w:r>
              <w:rPr>
                <w:szCs w:val="20"/>
              </w:rPr>
              <w:t xml:space="preserve">, and </w:t>
            </w:r>
            <w:r w:rsidRPr="00964300">
              <w:rPr>
                <w:b/>
                <w:szCs w:val="20"/>
              </w:rPr>
              <w:t>snarea_d</w:t>
            </w:r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12D34296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19A7ABD2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 xml:space="preserve">) </w:t>
            </w:r>
            <w:r w:rsidRPr="00911B19">
              <w:rPr>
                <w:szCs w:val="20"/>
              </w:rPr>
              <w:t>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 w:rsidRPr="00911B19">
              <w:rPr>
                <w:szCs w:val="20"/>
              </w:rPr>
              <w:t>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 xml:space="preserve">; set to 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 for downward compatibility of old models, though it is recommended setting to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588E6589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solrad_module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7E7907" w:rsidRPr="00911B19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7E7907" w:rsidRPr="00D26E09" w:rsidRDefault="007E7907" w:rsidP="007E7907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7E7907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srunoff_module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7E7907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7E7907" w:rsidRPr="00482FD0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6FA2CD93" w:rsidR="007E7907" w:rsidRPr="00482FD0" w:rsidRDefault="007E7907" w:rsidP="007E7907">
            <w:pPr>
              <w:pStyle w:val="TableCellBody"/>
              <w:rPr>
                <w:szCs w:val="20"/>
              </w:rPr>
            </w:pPr>
            <w:r w:rsidRPr="00482FD0">
              <w:rPr>
                <w:szCs w:val="20"/>
              </w:rPr>
              <w:t>Flag to specify whether to simulate stream temperature</w:t>
            </w:r>
            <w:r w:rsidR="00C76293" w:rsidRPr="00482FD0">
              <w:rPr>
                <w:szCs w:val="20"/>
              </w:rPr>
              <w:t>;</w:t>
            </w:r>
            <w:r w:rsidRPr="00482FD0">
              <w:rPr>
                <w:szCs w:val="20"/>
              </w:rPr>
              <w:t xml:space="preserve"> </w:t>
            </w:r>
            <w:r w:rsidRPr="00482FD0">
              <w:rPr>
                <w:b/>
                <w:szCs w:val="20"/>
              </w:rPr>
              <w:lastRenderedPageBreak/>
              <w:t>strmflow_module</w:t>
            </w:r>
            <w:r w:rsidRPr="00482FD0">
              <w:rPr>
                <w:szCs w:val="20"/>
              </w:rPr>
              <w:t xml:space="preserve"> must be set to </w:t>
            </w:r>
            <w:r w:rsidRPr="00482FD0">
              <w:rPr>
                <w:rFonts w:ascii="Courier New" w:hAnsi="Courier New" w:cs="Courier New"/>
                <w:szCs w:val="20"/>
              </w:rPr>
              <w:t>muskingum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muskingum_mann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strmflow_in_out</w:t>
            </w:r>
            <w:r w:rsidRPr="00482FD0">
              <w:rPr>
                <w:szCs w:val="20"/>
              </w:rPr>
              <w:t xml:space="preserve">, or </w:t>
            </w:r>
            <w:r w:rsidRPr="00482FD0">
              <w:rPr>
                <w:rFonts w:ascii="Courier New" w:hAnsi="Courier New" w:cs="Courier New"/>
                <w:szCs w:val="20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2FE9B97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B77721" w14:textId="1A83D20B" w:rsidR="009F7D13" w:rsidRPr="00482FD0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stream_temp_shade_flag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621AE8" w14:textId="067997F3" w:rsidR="009F7D13" w:rsidRPr="00482FD0" w:rsidRDefault="009F7D13" w:rsidP="009F7D13">
            <w:pPr>
              <w:pStyle w:val="TableCellBody"/>
              <w:rPr>
                <w:szCs w:val="20"/>
              </w:rPr>
            </w:pPr>
            <w:r w:rsidRPr="00482FD0">
              <w:rPr>
                <w:szCs w:val="20"/>
              </w:rPr>
              <w:t>Flag to indicate how shade is used in the stream_temp module (</w:t>
            </w:r>
            <w:r w:rsidRPr="00482FD0">
              <w:rPr>
                <w:rFonts w:ascii="Courier New" w:hAnsi="Courier New" w:cs="Courier New"/>
                <w:szCs w:val="20"/>
              </w:rPr>
              <w:t>0</w:t>
            </w:r>
            <w:r w:rsidRPr="00482FD0">
              <w:rPr>
                <w:szCs w:val="20"/>
              </w:rPr>
              <w:t xml:space="preserve"> = compute shade; </w:t>
            </w:r>
            <w:r w:rsidRPr="00482FD0">
              <w:rPr>
                <w:rFonts w:ascii="Courier New" w:hAnsi="Courier New" w:cs="Courier New"/>
                <w:szCs w:val="20"/>
              </w:rPr>
              <w:t>1</w:t>
            </w:r>
            <w:r w:rsidRPr="00482FD0">
              <w:rPr>
                <w:szCs w:val="20"/>
              </w:rPr>
              <w:t xml:space="preserve"> = specified constant)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F221B" w14:textId="45EB5371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C27E5" w14:textId="6FECDDE8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535DFA" w14:textId="6D09EE89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48F4F1" w14:textId="3110F54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9F7D13" w:rsidRPr="00482FD0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9F7D13" w:rsidRPr="00482FD0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482FD0">
              <w:rPr>
                <w:szCs w:val="20"/>
              </w:rPr>
              <w:t>Module name for streamflow routing simulation method (</w:t>
            </w:r>
            <w:r w:rsidRPr="00482FD0">
              <w:rPr>
                <w:rFonts w:ascii="Courier New" w:hAnsi="Courier New" w:cs="Courier New"/>
                <w:szCs w:val="20"/>
              </w:rPr>
              <w:t>strmflow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muskingum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muskingum_mann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strmflow_in_out</w:t>
            </w:r>
            <w:r w:rsidRPr="00482FD0">
              <w:rPr>
                <w:szCs w:val="20"/>
              </w:rPr>
              <w:t xml:space="preserve">, or </w:t>
            </w:r>
            <w:r w:rsidRPr="00482FD0">
              <w:rPr>
                <w:rFonts w:ascii="Courier New" w:hAnsi="Courier New" w:cs="Courier New"/>
                <w:szCs w:val="20"/>
              </w:rPr>
              <w:t>muskingum_lake</w:t>
            </w:r>
            <w:r w:rsidRPr="00482FD0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strmflow</w:t>
            </w:r>
          </w:p>
        </w:tc>
      </w:tr>
      <w:tr w:rsidR="009F7D13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9F7D13" w:rsidRPr="00482FD0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482FD0">
              <w:rPr>
                <w:rFonts w:ascii="Times New Roman" w:hAnsi="Times New Roman"/>
                <w:b/>
                <w:szCs w:val="20"/>
              </w:rPr>
              <w:t>strmtemp_humidity_flag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6914F2E4" w:rsidR="009F7D13" w:rsidRPr="00482FD0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482FD0">
              <w:rPr>
                <w:szCs w:val="20"/>
              </w:rPr>
              <w:t xml:space="preserve">Flag to specify where humidity information is read </w:t>
            </w:r>
            <w:r w:rsidR="00B16752" w:rsidRPr="00482FD0">
              <w:rPr>
                <w:szCs w:val="20"/>
              </w:rPr>
              <w:t xml:space="preserve">from Data File </w:t>
            </w:r>
            <w:r w:rsidRPr="00482FD0">
              <w:rPr>
                <w:szCs w:val="20"/>
              </w:rPr>
              <w:t xml:space="preserve">for use by the </w:t>
            </w:r>
            <w:r w:rsidRPr="00482FD0">
              <w:rPr>
                <w:rFonts w:ascii="Courier New" w:hAnsi="Courier New" w:cs="Courier New"/>
                <w:szCs w:val="20"/>
              </w:rPr>
              <w:t>stream_temp</w:t>
            </w:r>
            <w:r w:rsidRPr="00482FD0">
              <w:rPr>
                <w:szCs w:val="20"/>
              </w:rPr>
              <w:t xml:space="preserve"> module (0=CBH File specified by control parameter </w:t>
            </w:r>
            <w:r w:rsidRPr="00482FD0">
              <w:rPr>
                <w:b/>
                <w:szCs w:val="20"/>
              </w:rPr>
              <w:t>humidity_day</w:t>
            </w:r>
            <w:r w:rsidRPr="00482FD0">
              <w:rPr>
                <w:szCs w:val="20"/>
              </w:rPr>
              <w:t xml:space="preserve">; 1=parameter </w:t>
            </w:r>
            <w:r w:rsidRPr="00482FD0">
              <w:rPr>
                <w:b/>
                <w:szCs w:val="20"/>
              </w:rPr>
              <w:t>seg_humidity</w:t>
            </w:r>
            <w:r w:rsidRPr="00482FD0">
              <w:rPr>
                <w:szCs w:val="20"/>
              </w:rPr>
              <w:t xml:space="preserve">; 2=Data File with values assigned based on parameter </w:t>
            </w:r>
            <w:r w:rsidRPr="00482FD0">
              <w:rPr>
                <w:b/>
                <w:szCs w:val="20"/>
              </w:rPr>
              <w:t>seg_humidity_sta</w:t>
            </w:r>
            <w:r w:rsidRPr="00482FD0">
              <w:rPr>
                <w:szCs w:val="20"/>
              </w:rPr>
              <w:t xml:space="preserve">), </w:t>
            </w:r>
            <w:r w:rsidRPr="00482FD0">
              <w:rPr>
                <w:b/>
                <w:szCs w:val="20"/>
              </w:rPr>
              <w:t>strmflow_module</w:t>
            </w:r>
            <w:r w:rsidRPr="00482FD0">
              <w:rPr>
                <w:szCs w:val="20"/>
              </w:rPr>
              <w:t xml:space="preserve"> must be set to </w:t>
            </w:r>
            <w:r w:rsidRPr="00482FD0">
              <w:rPr>
                <w:rFonts w:ascii="Courier New" w:hAnsi="Courier New" w:cs="Courier New"/>
                <w:szCs w:val="20"/>
              </w:rPr>
              <w:t>muskingum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muskingum_mann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strmflow_in_out</w:t>
            </w:r>
            <w:r w:rsidRPr="00482FD0">
              <w:rPr>
                <w:szCs w:val="20"/>
              </w:rPr>
              <w:t xml:space="preserve">, or </w:t>
            </w:r>
            <w:r w:rsidRPr="00482FD0">
              <w:rPr>
                <w:rFonts w:ascii="Courier New" w:hAnsi="Courier New" w:cs="Courier New"/>
                <w:szCs w:val="20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subbasin_flag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53B56B53" w:rsidR="009F7D13" w:rsidRPr="00482FD0" w:rsidRDefault="009F7D13" w:rsidP="009F7D13">
            <w:pPr>
              <w:pStyle w:val="TableCellBody"/>
            </w:pPr>
            <w:r w:rsidRPr="00482FD0">
              <w:t>Flag to indicate if internal subbasin</w:t>
            </w:r>
            <w:r w:rsidR="00C76293" w:rsidRPr="00482FD0">
              <w:t>s</w:t>
            </w:r>
            <w:r w:rsidRPr="00482FD0">
              <w:t xml:space="preserve"> are computed (</w:t>
            </w:r>
            <w:r w:rsidRPr="00482FD0">
              <w:rPr>
                <w:rFonts w:ascii="Courier New" w:hAnsi="Courier New" w:cs="Courier New"/>
                <w:szCs w:val="20"/>
              </w:rPr>
              <w:t>0</w:t>
            </w:r>
            <w:r w:rsidRPr="00482FD0">
              <w:rPr>
                <w:szCs w:val="20"/>
              </w:rPr>
              <w:t xml:space="preserve">=no; </w:t>
            </w:r>
            <w:r w:rsidRPr="00482FD0">
              <w:rPr>
                <w:rFonts w:ascii="Courier New" w:hAnsi="Courier New" w:cs="Courier New"/>
                <w:szCs w:val="20"/>
              </w:rPr>
              <w:t>1</w:t>
            </w:r>
            <w:r w:rsidRPr="00482FD0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11B7CBF8" w:rsidR="009F7D13" w:rsidRPr="00482FD0" w:rsidRDefault="009F7D13" w:rsidP="009F7D13">
            <w:pPr>
              <w:pStyle w:val="TableCellBody"/>
              <w:rPr>
                <w:szCs w:val="20"/>
              </w:rPr>
            </w:pPr>
            <w:r w:rsidRPr="00482FD0">
              <w:rPr>
                <w:szCs w:val="20"/>
              </w:rPr>
              <w:t>Module name for temperature-distribution method (</w:t>
            </w:r>
            <w:r w:rsidRPr="00482FD0">
              <w:rPr>
                <w:rFonts w:ascii="Courier New" w:hAnsi="Courier New" w:cs="Courier New"/>
                <w:szCs w:val="20"/>
              </w:rPr>
              <w:t>climate_hru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temp_1sta</w:t>
            </w:r>
            <w:r w:rsidRPr="00482FD0">
              <w:t xml:space="preserve">, </w:t>
            </w:r>
            <w:r w:rsidRPr="00482FD0">
              <w:rPr>
                <w:rFonts w:ascii="Courier New" w:hAnsi="Courier New" w:cs="Courier New"/>
              </w:rPr>
              <w:t>temp_sta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temp_dist2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temp_laps</w:t>
            </w:r>
            <w:r w:rsidR="00E01B07" w:rsidRPr="00482FD0">
              <w:t xml:space="preserve">, </w:t>
            </w:r>
            <w:r w:rsidR="00E01B07" w:rsidRPr="00482FD0">
              <w:rPr>
                <w:rFonts w:ascii="Courier New" w:hAnsi="Courier New" w:cs="Courier New"/>
              </w:rPr>
              <w:t>temp_map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ide_dist</w:t>
            </w:r>
            <w:r w:rsidRPr="00482FD0">
              <w:rPr>
                <w:szCs w:val="20"/>
              </w:rPr>
              <w:t xml:space="preserve">, or </w:t>
            </w:r>
            <w:r w:rsidRPr="00482FD0">
              <w:rPr>
                <w:rFonts w:ascii="Courier New" w:hAnsi="Courier New" w:cs="Courier New"/>
                <w:szCs w:val="20"/>
              </w:rPr>
              <w:t>xyz_dist</w:t>
            </w:r>
            <w:r w:rsidRPr="00482FD0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9F7D13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9F7D13" w:rsidRPr="00482FD0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482FD0">
              <w:rPr>
                <w:szCs w:val="20"/>
              </w:rPr>
              <w:t>Module name for transpiration simulation method (</w:t>
            </w:r>
            <w:r w:rsidRPr="00482FD0">
              <w:rPr>
                <w:rFonts w:ascii="Courier New" w:hAnsi="Courier New" w:cs="Courier New"/>
                <w:szCs w:val="20"/>
              </w:rPr>
              <w:t>climate_hru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rFonts w:ascii="Courier New" w:hAnsi="Courier New" w:cs="Courier New"/>
                <w:szCs w:val="20"/>
              </w:rPr>
              <w:t>transp_frost</w:t>
            </w:r>
            <w:r w:rsidRPr="00482FD0">
              <w:rPr>
                <w:szCs w:val="20"/>
              </w:rPr>
              <w:t xml:space="preserve">, or </w:t>
            </w:r>
            <w:r w:rsidRPr="00482FD0">
              <w:rPr>
                <w:rFonts w:ascii="Courier New" w:hAnsi="Courier New" w:cs="Courier New"/>
                <w:szCs w:val="20"/>
              </w:rPr>
              <w:t>transp_tindex</w:t>
            </w:r>
            <w:r w:rsidRPr="00482FD0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9F7D13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9F7D13" w:rsidRDefault="009F7D13" w:rsidP="009F7D13">
            <w:pPr>
              <w:pStyle w:val="TableSpanner"/>
            </w:pPr>
            <w:r>
              <w:t>Climate-by-HRU Files</w:t>
            </w:r>
          </w:p>
        </w:tc>
      </w:tr>
      <w:tr w:rsidR="00E57F4C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4AE29A3E" w:rsidR="00E57F4C" w:rsidRPr="002345A1" w:rsidRDefault="00E57F4C" w:rsidP="00E57F4C">
            <w:pPr>
              <w:pStyle w:val="TableCellBody"/>
              <w:rPr>
                <w:b/>
                <w:szCs w:val="20"/>
              </w:rPr>
            </w:pPr>
            <w:proofErr w:type="spellStart"/>
            <w:r w:rsidRPr="00A07755">
              <w:rPr>
                <w:b/>
                <w:color w:val="FF0000"/>
                <w:szCs w:val="20"/>
              </w:rPr>
              <w:t>albedo_cbh_flag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51474B2C" w:rsidR="00E57F4C" w:rsidRPr="002345A1" w:rsidRDefault="00E57F4C" w:rsidP="00E57F4C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</w:t>
            </w:r>
            <w:r w:rsidR="00A07755">
              <w:rPr>
                <w:szCs w:val="20"/>
              </w:rPr>
              <w:t xml:space="preserve">snowpack albedo in a </w:t>
            </w:r>
            <w:r>
              <w:rPr>
                <w:szCs w:val="20"/>
              </w:rPr>
              <w:t xml:space="preserve">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C2C05D5" w:rsidR="00E57F4C" w:rsidRPr="002345A1" w:rsidRDefault="00E57F4C" w:rsidP="00E57F4C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6FE8C066" w:rsidR="00E57F4C" w:rsidRPr="002345A1" w:rsidRDefault="00E57F4C" w:rsidP="00E57F4C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4F2A0B5B" w:rsidR="00E57F4C" w:rsidRPr="002345A1" w:rsidRDefault="00E57F4C" w:rsidP="00E57F4C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1B02771B" w:rsidR="00E57F4C" w:rsidRPr="00420557" w:rsidRDefault="00E57F4C" w:rsidP="00E57F4C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A07755" w14:paraId="44C9157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531420B" w14:textId="24BA2B70" w:rsidR="00A07755" w:rsidRPr="001B191E" w:rsidRDefault="00A07755" w:rsidP="00A07755">
            <w:pPr>
              <w:pStyle w:val="TableCellBody"/>
              <w:rPr>
                <w:b/>
                <w:szCs w:val="20"/>
              </w:rPr>
            </w:pPr>
            <w:r w:rsidRPr="00A07755">
              <w:rPr>
                <w:b/>
                <w:color w:val="FF0000"/>
                <w:szCs w:val="20"/>
              </w:rPr>
              <w:t>albedo_day</w:t>
            </w:r>
            <w:r w:rsidRPr="00A07755">
              <w:rPr>
                <w:b/>
                <w:color w:val="FF0000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BF93C2" w14:textId="7E318005" w:rsidR="00A07755" w:rsidRDefault="00A07755" w:rsidP="00A0775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</w:t>
            </w:r>
            <w:r>
              <w:rPr>
                <w:szCs w:val="20"/>
              </w:rPr>
              <w:t>snowpack albedo</w:t>
            </w:r>
            <w:r w:rsidRPr="002345A1">
              <w:rPr>
                <w:szCs w:val="20"/>
              </w:rPr>
              <w:t xml:space="preserve"> input data for each HRU to specify variable </w:t>
            </w:r>
            <w:proofErr w:type="spellStart"/>
            <w:r>
              <w:rPr>
                <w:i/>
                <w:szCs w:val="20"/>
              </w:rPr>
              <w:t>albedo</w:t>
            </w:r>
            <w:r w:rsidRPr="002345A1">
              <w:rPr>
                <w:i/>
                <w:szCs w:val="20"/>
              </w:rPr>
              <w:t>_hru</w:t>
            </w:r>
            <w:proofErr w:type="spellEnd"/>
            <w:r>
              <w:rPr>
                <w:szCs w:val="20"/>
              </w:rPr>
              <w:t xml:space="preserve"> (units: decimal fraction)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946BAC" w14:textId="0ECC6AFC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F35210" w14:textId="35B53C27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A032F0" w14:textId="04D17971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CEF63B" w14:textId="741D5B02" w:rsidR="00A07755" w:rsidRDefault="00A07755" w:rsidP="00A0775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Cs w:val="20"/>
              </w:rPr>
              <w:t>albedo</w:t>
            </w:r>
            <w:r w:rsidRPr="00420557">
              <w:rPr>
                <w:rFonts w:ascii="Courier New" w:hAnsi="Courier New" w:cs="Courier New"/>
                <w:szCs w:val="20"/>
              </w:rPr>
              <w:t>.day</w:t>
            </w:r>
            <w:proofErr w:type="spellEnd"/>
          </w:p>
        </w:tc>
      </w:tr>
      <w:tr w:rsidR="00A07755" w14:paraId="5BAD290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4B249DF" w14:textId="4E1F6B62" w:rsidR="00A07755" w:rsidRPr="001B191E" w:rsidRDefault="00A07755" w:rsidP="00A07755">
            <w:pPr>
              <w:pStyle w:val="TableCellBody"/>
              <w:rPr>
                <w:b/>
                <w:szCs w:val="20"/>
              </w:rPr>
            </w:pPr>
            <w:r w:rsidRPr="001B191E">
              <w:rPr>
                <w:b/>
                <w:szCs w:val="20"/>
              </w:rPr>
              <w:t>cbh_binary_flag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C8C67B" w14:textId="26676A04" w:rsidR="00A07755" w:rsidRDefault="00A07755" w:rsidP="00A07755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same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7327B0" w14:textId="685AE601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C65DF6" w14:textId="0236AA4E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0F63BC" w14:textId="06302212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71F413" w14:textId="7F97B4B3" w:rsidR="00A07755" w:rsidRDefault="00A07755" w:rsidP="00A0775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00E6780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C57F38D" w14:textId="0D96875E" w:rsidR="006F3787" w:rsidRPr="001B191E" w:rsidRDefault="006F3787" w:rsidP="006F3787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color w:val="FF0000"/>
                <w:szCs w:val="20"/>
              </w:rPr>
              <w:t>cloud_cover</w:t>
            </w:r>
            <w:r w:rsidRPr="00A07755">
              <w:rPr>
                <w:b/>
                <w:color w:val="FF0000"/>
                <w:szCs w:val="20"/>
              </w:rPr>
              <w:t>_cbh_flag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5274116" w14:textId="7D327A9B" w:rsidR="006F3787" w:rsidRDefault="006F3787" w:rsidP="006F378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snowpack albedo in a 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DF8D32B" w14:textId="1496858C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9DADC" w14:textId="6D8DFB70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DDF346" w14:textId="7AF3DEA3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ABDF6" w14:textId="78B1033B" w:rsidR="006F378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7DFB82A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C057A8" w14:textId="5459B0D9" w:rsidR="006F3787" w:rsidRPr="001B191E" w:rsidRDefault="006F3787" w:rsidP="006F3787">
            <w:pPr>
              <w:pStyle w:val="TableCellBody"/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>cloud_cover</w:t>
            </w:r>
            <w:r w:rsidRPr="00A07755">
              <w:rPr>
                <w:b/>
                <w:color w:val="FF0000"/>
                <w:szCs w:val="20"/>
              </w:rPr>
              <w:t>_day</w:t>
            </w:r>
            <w:r w:rsidRPr="00A07755">
              <w:rPr>
                <w:b/>
                <w:color w:val="FF0000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FAB4F" w14:textId="5CA15272" w:rsidR="006F3787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</w:t>
            </w:r>
            <w:r>
              <w:rPr>
                <w:szCs w:val="20"/>
              </w:rPr>
              <w:t>snowpack albedo</w:t>
            </w:r>
            <w:r w:rsidRPr="002345A1">
              <w:rPr>
                <w:szCs w:val="20"/>
              </w:rPr>
              <w:t xml:space="preserve"> input data for each HRU to specify variable </w:t>
            </w:r>
            <w:proofErr w:type="spellStart"/>
            <w:r>
              <w:rPr>
                <w:i/>
                <w:szCs w:val="20"/>
              </w:rPr>
              <w:t>albedo</w:t>
            </w:r>
            <w:r w:rsidRPr="002345A1">
              <w:rPr>
                <w:i/>
                <w:szCs w:val="20"/>
              </w:rPr>
              <w:t>_hru</w:t>
            </w:r>
            <w:proofErr w:type="spellEnd"/>
            <w:r>
              <w:rPr>
                <w:szCs w:val="20"/>
              </w:rPr>
              <w:t xml:space="preserve"> (units: decimal fraction)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8BE964" w14:textId="33E4D2A8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0856630" w14:textId="6C723871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AE1682" w14:textId="74EC36D7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A22F41" w14:textId="4E542203" w:rsidR="006F378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Cs w:val="20"/>
              </w:rPr>
              <w:t>cloudcover</w:t>
            </w:r>
            <w:r w:rsidRPr="00420557">
              <w:rPr>
                <w:rFonts w:ascii="Courier New" w:hAnsi="Courier New" w:cs="Courier New"/>
                <w:szCs w:val="20"/>
              </w:rPr>
              <w:t>.day</w:t>
            </w:r>
            <w:proofErr w:type="spellEnd"/>
          </w:p>
        </w:tc>
      </w:tr>
      <w:tr w:rsidR="006F3787" w14:paraId="2820E4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A0B1B3" w14:textId="2AB94D33" w:rsidR="006F3787" w:rsidRPr="001B191E" w:rsidRDefault="006F3787" w:rsidP="006F3787">
            <w:pPr>
              <w:pStyle w:val="TableCellBody"/>
              <w:rPr>
                <w:b/>
                <w:szCs w:val="20"/>
              </w:rPr>
            </w:pPr>
            <w:r w:rsidRPr="006F3787">
              <w:rPr>
                <w:b/>
                <w:color w:val="FF0000"/>
                <w:szCs w:val="20"/>
              </w:rPr>
              <w:t>humidity_cbh_flag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3CDEC60" w14:textId="6347C197" w:rsidR="006F3787" w:rsidRDefault="006F3787" w:rsidP="006F378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humidity in a 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F22299" w14:textId="4FA83B15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  <w:r w:rsidRPr="00CE2614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potet_pt</w:t>
            </w:r>
            <w:r w:rsidRPr="006F3787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6F3787">
              <w:rPr>
                <w:b/>
                <w:bCs/>
                <w:szCs w:val="20"/>
              </w:rPr>
              <w:t>stream_temp_flag</w:t>
            </w:r>
            <w:r w:rsidRPr="006F3787">
              <w:rPr>
                <w:szCs w:val="20"/>
              </w:rPr>
              <w:t xml:space="preserve"> =</w:t>
            </w:r>
            <w:r w:rsidRPr="00EF4AD4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="00EF4AD4" w:rsidRPr="00EF4AD4">
              <w:rPr>
                <w:szCs w:val="20"/>
              </w:rPr>
              <w:t xml:space="preserve"> and </w:t>
            </w:r>
            <w:r w:rsidR="00EF4AD4" w:rsidRPr="00EF4AD4">
              <w:rPr>
                <w:b/>
                <w:bCs/>
                <w:szCs w:val="20"/>
              </w:rPr>
              <w:lastRenderedPageBreak/>
              <w:t>strmtemp_humidity_flag</w:t>
            </w:r>
            <w:r w:rsidR="00EF4AD4" w:rsidRPr="00EF4AD4">
              <w:rPr>
                <w:szCs w:val="20"/>
              </w:rPr>
              <w:t xml:space="preserve"> =</w:t>
            </w:r>
            <w:r w:rsidR="00EF4AD4">
              <w:rPr>
                <w:rFonts w:ascii="Courier New" w:hAnsi="Courier New" w:cs="Courier New"/>
                <w:szCs w:val="20"/>
              </w:rPr>
              <w:t xml:space="preserve"> 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262E03" w14:textId="7D27B326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BFE82F" w14:textId="7710B3AF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3B044E" w14:textId="56CA3C94" w:rsidR="006F378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6CECE9D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r w:rsidRPr="002345A1">
              <w:rPr>
                <w:i/>
                <w:szCs w:val="20"/>
              </w:rPr>
              <w:t>humidity_hru</w:t>
            </w:r>
            <w:r>
              <w:rPr>
                <w:szCs w:val="20"/>
              </w:rPr>
              <w:t xml:space="preserve"> (units: </w:t>
            </w:r>
            <w:r w:rsidRPr="001B191E">
              <w:rPr>
                <w:szCs w:val="20"/>
              </w:rPr>
              <w:t>percentage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</w:p>
        </w:tc>
      </w:tr>
      <w:tr w:rsidR="006F3787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orad_flag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24CC280F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whether the variable </w:t>
            </w:r>
            <w:r w:rsidRPr="002345A1">
              <w:rPr>
                <w:i/>
                <w:szCs w:val="20"/>
              </w:rPr>
              <w:t>orad</w:t>
            </w:r>
            <w:r w:rsidRPr="002345A1">
              <w:rPr>
                <w:szCs w:val="20"/>
              </w:rPr>
              <w:t xml:space="preserve"> is specified as the last column of the </w:t>
            </w:r>
            <w:r w:rsidRPr="002345A1">
              <w:rPr>
                <w:b/>
                <w:szCs w:val="20"/>
              </w:rPr>
              <w:t xml:space="preserve">swrad_day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6F3787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5AF01249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r w:rsidRPr="002345A1">
              <w:rPr>
                <w:i/>
                <w:szCs w:val="20"/>
              </w:rPr>
              <w:t>potet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inches</w:t>
            </w:r>
            <w:r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potet.day</w:t>
            </w:r>
          </w:p>
        </w:tc>
      </w:tr>
      <w:tr w:rsidR="006F3787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6AC3560D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>
              <w:rPr>
                <w:szCs w:val="20"/>
              </w:rPr>
              <w:t xml:space="preserve"> (</w:t>
            </w:r>
            <w:r w:rsidRPr="000E543B">
              <w:rPr>
                <w:szCs w:val="20"/>
              </w:rPr>
              <w:t xml:space="preserve">units based on value specified for parameter </w:t>
            </w:r>
            <w:r w:rsidRPr="000E543B">
              <w:rPr>
                <w:b/>
                <w:szCs w:val="20"/>
              </w:rPr>
              <w:t>precip_units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precip.day</w:t>
            </w:r>
          </w:p>
        </w:tc>
      </w:tr>
      <w:tr w:rsidR="006F3787" w14:paraId="59CAC32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5314843" w14:textId="61867F38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color w:val="FF0000"/>
                <w:szCs w:val="20"/>
              </w:rPr>
              <w:t>snow_cloudcover</w:t>
            </w:r>
            <w:r w:rsidRPr="00A07755">
              <w:rPr>
                <w:b/>
                <w:color w:val="FF0000"/>
                <w:szCs w:val="20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EAE1B04" w14:textId="068966A2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6F3787">
              <w:rPr>
                <w:szCs w:val="20"/>
              </w:rPr>
              <w:t xml:space="preserve">Flag to indicate if approximation of cloud cover for snowpack computations is computed using HRU dimensioned variables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4F38C6" w14:textId="3400DEE6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41F958" w14:textId="2073DA40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80770A5" w14:textId="178881A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95550" w14:textId="6AE374B4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5196BAC0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r w:rsidRPr="002345A1">
              <w:rPr>
                <w:i/>
                <w:szCs w:val="20"/>
              </w:rPr>
              <w:t>swrad</w:t>
            </w:r>
            <w:r>
              <w:rPr>
                <w:szCs w:val="20"/>
              </w:rPr>
              <w:t xml:space="preserve"> (units: Langleys/day)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swrad.day</w:t>
            </w:r>
          </w:p>
        </w:tc>
      </w:tr>
      <w:tr w:rsidR="006F3787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4C479369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r w:rsidRPr="002345A1">
              <w:rPr>
                <w:i/>
                <w:szCs w:val="20"/>
              </w:rPr>
              <w:t>tmaxf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tmax.day</w:t>
            </w:r>
          </w:p>
        </w:tc>
      </w:tr>
      <w:tr w:rsidR="006F3787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5B356328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r w:rsidRPr="002345A1">
              <w:rPr>
                <w:i/>
                <w:szCs w:val="20"/>
              </w:rPr>
              <w:t>tminf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tmin.day</w:t>
            </w:r>
          </w:p>
        </w:tc>
      </w:tr>
      <w:tr w:rsidR="006F3787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592F4402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r w:rsidRPr="002345A1">
              <w:rPr>
                <w:i/>
                <w:szCs w:val="20"/>
              </w:rPr>
              <w:t>transp_on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(units: </w:t>
            </w:r>
            <w:r w:rsidRPr="002345A1">
              <w:rPr>
                <w:szCs w:val="20"/>
              </w:rPr>
              <w:t>none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transp.day</w:t>
            </w:r>
          </w:p>
        </w:tc>
      </w:tr>
      <w:tr w:rsidR="006F3787" w14:paraId="6A03E60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A3D60E2" w14:textId="13130ECB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>windspeed</w:t>
            </w:r>
            <w:r w:rsidRPr="00A07755">
              <w:rPr>
                <w:b/>
                <w:color w:val="FF0000"/>
                <w:szCs w:val="20"/>
              </w:rPr>
              <w:t>_cbh_flag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BA76FA" w14:textId="40CB61A4" w:rsidR="006F3787" w:rsidRPr="002345A1" w:rsidRDefault="006F3787" w:rsidP="006F378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windspeed in a 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F73031F" w14:textId="32FBDA99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4BC634" w14:textId="6639D02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FA22A" w14:textId="52F3D1F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FD070A" w14:textId="6EC9FFF6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08C8995D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r w:rsidRPr="002345A1">
              <w:rPr>
                <w:i/>
                <w:szCs w:val="20"/>
              </w:rPr>
              <w:t>windspeed_hru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meters/second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windspeed.day</w:t>
            </w:r>
          </w:p>
        </w:tc>
      </w:tr>
      <w:tr w:rsidR="006F3787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6F3787" w:rsidRPr="00623932" w:rsidRDefault="006F3787" w:rsidP="006F3787">
            <w:pPr>
              <w:jc w:val="center"/>
            </w:pPr>
            <w:r w:rsidRPr="00482FD0">
              <w:t>Dynamic Parameter Input</w:t>
            </w:r>
          </w:p>
        </w:tc>
      </w:tr>
      <w:tr w:rsidR="006F3787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covden_sum_dynamic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dyncovsum</w:t>
            </w:r>
          </w:p>
        </w:tc>
      </w:tr>
      <w:tr w:rsidR="006F3787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covden_win_dynamic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dyncovwin</w:t>
            </w:r>
          </w:p>
        </w:tc>
      </w:tr>
      <w:tr w:rsidR="006F3787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covtype_dynamic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 xml:space="preserve">ag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dyncovtype</w:t>
            </w:r>
          </w:p>
        </w:tc>
      </w:tr>
      <w:tr w:rsidR="006F3787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lastRenderedPageBreak/>
              <w:t>dprst_depth_dynamic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dprst_depth_avg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dyndprst_depth</w:t>
            </w:r>
          </w:p>
        </w:tc>
      </w:tr>
      <w:tr w:rsidR="006F3787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dprst_frac_dynamic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dyndprst_frac</w:t>
            </w:r>
          </w:p>
        </w:tc>
      </w:tr>
      <w:tr w:rsidR="006F3787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dyn_covden_flag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6F3787" w:rsidRPr="00623932" w:rsidRDefault="006F3787" w:rsidP="006F3787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covden_sum_dynamic</w:t>
            </w:r>
            <w:r w:rsidRPr="00623932">
              <w:t xml:space="preserve">; 2=file </w:t>
            </w:r>
            <w:r w:rsidRPr="00623932">
              <w:rPr>
                <w:b/>
              </w:rPr>
              <w:t>covden_win_dynamic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6F3787" w:rsidRPr="00F94E63" w:rsidRDefault="006F3787" w:rsidP="006F3787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dyn_covtype_flag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r w:rsidRPr="00623932">
              <w:rPr>
                <w:b/>
              </w:rPr>
              <w:t>covtype_dynamic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dprst_frac_dynamic</w:t>
            </w:r>
            <w:r w:rsidRPr="00623932">
              <w:t>; 2=file</w:t>
            </w:r>
            <w:r w:rsidRPr="00623932">
              <w:rPr>
                <w:b/>
              </w:rPr>
              <w:t xml:space="preserve"> dprst_depth_dynamic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dyn_fallfrost_flag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1A22F82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</w:t>
            </w:r>
            <w:r>
              <w:t>transpiration-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r w:rsidRPr="00623932">
              <w:rPr>
                <w:b/>
              </w:rPr>
              <w:t>fallfrost_dynamic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r w:rsidRPr="006834A4">
              <w:t>transp_module</w:t>
            </w:r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imperv_frac_dynamic</w:t>
            </w:r>
            <w:r w:rsidRPr="00623932">
              <w:t xml:space="preserve">; 2=file </w:t>
            </w:r>
            <w:r w:rsidRPr="00623932">
              <w:rPr>
                <w:b/>
              </w:rPr>
              <w:t>imperv_stor_dynamic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dyn_intcp_flag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wrain_intcp_dynamic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r w:rsidRPr="00623932">
              <w:rPr>
                <w:b/>
              </w:rPr>
              <w:t>snow_intcp_dynamic</w:t>
            </w:r>
            <w:r w:rsidRPr="00623932">
              <w:t>; additive combinations</w:t>
            </w:r>
            <w:r>
              <w:t xml:space="preserve">, </w:t>
            </w:r>
            <w:r w:rsidRPr="00AF4F1A">
              <w:t>such as 3=file wrain_intcp_dynamic and srain_intcp_dynamic, but not snow_intcp_dynamic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dyn_potet_flag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are input in Dynamic Parameter File </w:t>
            </w:r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r w:rsidRPr="00623932">
              <w:t xml:space="preserve"> to update coefficients for the specified month for the selected potential ET module specified by control parameter </w:t>
            </w:r>
            <w:r w:rsidRPr="00623932">
              <w:rPr>
                <w:b/>
              </w:rPr>
              <w:t>et_module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r w:rsidRPr="00623932">
              <w:rPr>
                <w:b/>
              </w:rPr>
              <w:t>jh_coef</w:t>
            </w:r>
            <w:r w:rsidRPr="00623932">
              <w:t>,</w:t>
            </w:r>
            <w:r w:rsidRPr="00623932">
              <w:rPr>
                <w:b/>
              </w:rPr>
              <w:t xml:space="preserve"> pt_alpha</w:t>
            </w:r>
            <w:r w:rsidRPr="00623932">
              <w:t>,</w:t>
            </w:r>
            <w:r w:rsidRPr="00623932">
              <w:rPr>
                <w:b/>
              </w:rPr>
              <w:t xml:space="preserve"> hs_krs</w:t>
            </w:r>
            <w:r w:rsidRPr="00623932">
              <w:t>,</w:t>
            </w:r>
            <w:r w:rsidRPr="00623932">
              <w:rPr>
                <w:b/>
              </w:rPr>
              <w:t xml:space="preserve"> hamon_coef</w:t>
            </w:r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r w:rsidRPr="00623932">
              <w:rPr>
                <w:b/>
              </w:rPr>
              <w:t>potet_cbh_adj</w:t>
            </w:r>
            <w:r w:rsidRPr="00623932">
              <w:t xml:space="preserve">, and </w:t>
            </w:r>
            <w:r w:rsidRPr="00623932">
              <w:rPr>
                <w:b/>
              </w:rPr>
              <w:t>pm_n_coef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r w:rsidRPr="00623932">
              <w:rPr>
                <w:b/>
              </w:rPr>
              <w:t>pm_d_coef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dyn_radtrncf_flag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21E413A7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in Dynamic Parameter File </w:t>
            </w:r>
            <w:r w:rsidRPr="00623932">
              <w:rPr>
                <w:b/>
              </w:rPr>
              <w:t>radtrncf_dynamic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dyn_soil_flag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lastRenderedPageBreak/>
              <w:t>soilmoist_dynamic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soilrechr_dynamic</w:t>
            </w:r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dyn_springfrost_flag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7A175FB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</w:t>
            </w:r>
            <w:r>
              <w:t>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springfrost_dynamic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pervious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dyn_transp_flag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transpbeg_dynamic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transpend_dynamic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dynamic_param_log_file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6F3787" w:rsidRPr="00623932" w:rsidRDefault="006F3787" w:rsidP="006F3787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6F3787" w:rsidRDefault="006F3787" w:rsidP="006F3787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dynamic_parameter.out</w:t>
            </w:r>
          </w:p>
        </w:tc>
      </w:tr>
      <w:tr w:rsidR="006F3787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fallfrost_dynamic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fall_frost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dynfallfrost</w:t>
            </w:r>
          </w:p>
        </w:tc>
      </w:tr>
      <w:tr w:rsidR="006F3787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imperv_frac_dynamic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hru_percent_imperv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6F3787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imperv_stor_dynamic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imperv_stor_max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6F3787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potet_coef_dynamic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r w:rsidRPr="00433846">
              <w:rPr>
                <w:b/>
              </w:rPr>
              <w:t>et_module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dyn_potet_flag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dynpotetcoef</w:t>
            </w:r>
          </w:p>
        </w:tc>
      </w:tr>
      <w:tr w:rsidR="006F3787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radtrncf_dynamic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rad_trncf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dyn_radtrncf_flag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dynradtrncf</w:t>
            </w:r>
          </w:p>
        </w:tc>
      </w:tr>
      <w:tr w:rsidR="006F3787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snow_intcp_dynamic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snow_intcp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dynsnowintcp</w:t>
            </w:r>
          </w:p>
        </w:tc>
      </w:tr>
      <w:tr w:rsidR="006F3787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soilmoist_dynamic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dynsoilmoist</w:t>
            </w:r>
          </w:p>
        </w:tc>
      </w:tr>
      <w:tr w:rsidR="006F3787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soilrechr_dynamic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dynsoilrechr</w:t>
            </w:r>
          </w:p>
        </w:tc>
      </w:tr>
      <w:tr w:rsidR="006F3787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springfrost_dynamic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spring_frost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dynspringfrost</w:t>
            </w:r>
          </w:p>
        </w:tc>
      </w:tr>
      <w:tr w:rsidR="006F3787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srain_intcp_dynamic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srain_intcp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6F3787" w:rsidRPr="00760640" w:rsidRDefault="006F3787" w:rsidP="006F3787">
            <w:pPr>
              <w:pStyle w:val="tablecell-centered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dynsrainintcp</w:t>
            </w:r>
          </w:p>
          <w:p w14:paraId="7AEECD2E" w14:textId="7777777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F3787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lastRenderedPageBreak/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dynsrotodprst_perv</w:t>
            </w:r>
          </w:p>
        </w:tc>
      </w:tr>
      <w:tr w:rsidR="006F3787" w14:paraId="66119DB8" w14:textId="77777777" w:rsidTr="00482FD0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E575E" w14:textId="72B23120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dynsrotodprst_imperv</w:t>
            </w:r>
          </w:p>
        </w:tc>
      </w:tr>
      <w:tr w:rsidR="006F3787" w14:paraId="47A0F2F1" w14:textId="77777777" w:rsidTr="00482FD0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298A9" w14:textId="73963F18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transpbeg_dynamic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dyn_transp_flag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dyntranspbeg</w:t>
            </w:r>
          </w:p>
        </w:tc>
      </w:tr>
      <w:tr w:rsidR="006F3787" w14:paraId="26725794" w14:textId="77777777" w:rsidTr="00482FD0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2C674" w14:textId="18BC56E9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transpend_dynamic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dyn_transp_flag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dyntranspend</w:t>
            </w:r>
          </w:p>
        </w:tc>
      </w:tr>
      <w:tr w:rsidR="006F3787" w14:paraId="35BF69FA" w14:textId="77777777" w:rsidTr="00482FD0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6B9E16" w14:textId="6E6A0FD3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wrain_intcp_dynamic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wrain_intcp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dyn_intcp_flag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dynwrainintcp</w:t>
            </w:r>
          </w:p>
        </w:tc>
      </w:tr>
      <w:tr w:rsidR="006F3787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6F3787" w:rsidRPr="00526557" w:rsidRDefault="006F3787" w:rsidP="006F3787">
            <w:pPr>
              <w:jc w:val="center"/>
            </w:pPr>
            <w:r w:rsidRPr="00482FD0">
              <w:t>Water Use Input</w:t>
            </w:r>
          </w:p>
        </w:tc>
      </w:tr>
      <w:tr w:rsidR="006F3787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dprst_transfer_file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6F3787" w:rsidRPr="00526557" w:rsidRDefault="006F3787" w:rsidP="006F3787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dprst_transferON_OFF =</w:t>
            </w:r>
            <w:r>
              <w:t xml:space="preserve"> 1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dprst.transfer</w:t>
            </w:r>
          </w:p>
        </w:tc>
      </w:tr>
      <w:tr w:rsidR="006F3787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dprst_transferON_OFF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r w:rsidRPr="00526557">
              <w:rPr>
                <w:b/>
              </w:rPr>
              <w:t>dprst_transfer_file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external_transfer_file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6F3787" w:rsidRPr="00526557" w:rsidRDefault="006F3787" w:rsidP="006F3787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external_transferON_OFF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ext.transfer</w:t>
            </w:r>
          </w:p>
        </w:tc>
      </w:tr>
      <w:tr w:rsidR="006F3787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external_transferON_OFF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external transfer flow rates from the </w:t>
            </w:r>
            <w:r w:rsidRPr="00526557">
              <w:rPr>
                <w:b/>
              </w:rPr>
              <w:t>external_transfer_file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gwr_transfer_file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6F3787" w:rsidRPr="00526557" w:rsidRDefault="006F3787" w:rsidP="006F3787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gwr_transferON_OFF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gwr.transfer</w:t>
            </w:r>
          </w:p>
        </w:tc>
      </w:tr>
      <w:tr w:rsidR="006F3787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gwr_transferON_OFF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groundwater transfer flow rates from the </w:t>
            </w:r>
            <w:r w:rsidRPr="00526557">
              <w:rPr>
                <w:b/>
              </w:rPr>
              <w:t>gwr_transfer_file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lake_transfer_file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6F3787" w:rsidRPr="00526557" w:rsidRDefault="006F3787" w:rsidP="006F3787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lake_transferON_OFF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lake.transfer</w:t>
            </w:r>
          </w:p>
        </w:tc>
      </w:tr>
      <w:tr w:rsidR="006F3787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lake_transferON_OFF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lake HRU transfer flow rates from the </w:t>
            </w:r>
            <w:r w:rsidRPr="00526557">
              <w:rPr>
                <w:b/>
              </w:rPr>
              <w:t>lake_transfer_file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segment_transfer_file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6F3787" w:rsidRPr="00526557" w:rsidRDefault="006F3787" w:rsidP="006F3787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segment_transferON_OFF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seg.transfer</w:t>
            </w:r>
          </w:p>
        </w:tc>
      </w:tr>
      <w:tr w:rsidR="006F3787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segment_transferON_OFF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r w:rsidRPr="00526557">
              <w:rPr>
                <w:b/>
              </w:rPr>
              <w:t>segment_transfer_file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6F3787" w:rsidRPr="000E7205" w:rsidRDefault="006F3787" w:rsidP="006F3787">
            <w:pPr>
              <w:pStyle w:val="TableSpanner"/>
            </w:pPr>
            <w:r>
              <w:t>Debug options</w:t>
            </w:r>
          </w:p>
        </w:tc>
      </w:tr>
      <w:tr w:rsidR="006F3787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F3787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0B15455F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</w:t>
            </w:r>
            <w:r>
              <w:lastRenderedPageBreak/>
              <w:t xml:space="preserve">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>=</w:t>
            </w:r>
            <w:r>
              <w:t>warnings</w:t>
            </w:r>
            <w:r w:rsidRPr="0001286D">
              <w:t xml:space="preserve">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</w:t>
            </w:r>
            <w:r>
              <w:t>errors;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F3787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6F3787" w:rsidRPr="0001286D" w:rsidRDefault="006F3787" w:rsidP="006F3787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6F3787" w:rsidRPr="0001286D" w:rsidRDefault="006F3787" w:rsidP="006F3787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6F3787" w:rsidRPr="00482FD0" w:rsidRDefault="006F3787" w:rsidP="006F3787">
            <w:pPr>
              <w:pStyle w:val="TableCellBody"/>
            </w:pPr>
            <w:r w:rsidRPr="00482FD0">
              <w:t>Flag to indicate type of debug output</w:t>
            </w:r>
          </w:p>
          <w:p w14:paraId="12A496C8" w14:textId="141D2243" w:rsidR="006F3787" w:rsidRPr="00482FD0" w:rsidRDefault="006F3787" w:rsidP="006F3787">
            <w:pPr>
              <w:pStyle w:val="TableCellBody"/>
            </w:pPr>
            <w:r w:rsidRPr="00482FD0">
              <w:t xml:space="preserve">(-2=minimal output to screen and no </w:t>
            </w:r>
            <w:r w:rsidRPr="00482FD0">
              <w:rPr>
                <w:b/>
              </w:rPr>
              <w:t>model_output_file</w:t>
            </w:r>
            <w:r w:rsidRPr="00482FD0">
              <w:t xml:space="preserve">; </w:t>
            </w:r>
            <w:r w:rsidRPr="00482FD0">
              <w:rPr>
                <w:rFonts w:ascii="Courier New" w:hAnsi="Courier New" w:cs="Courier New"/>
              </w:rPr>
              <w:t xml:space="preserve">-1 </w:t>
            </w:r>
            <w:r w:rsidRPr="00482FD0">
              <w:t xml:space="preserve">=minimize screen output; </w:t>
            </w:r>
            <w:r w:rsidRPr="00482FD0">
              <w:rPr>
                <w:rFonts w:ascii="Courier New" w:hAnsi="Courier New" w:cs="Courier New"/>
              </w:rPr>
              <w:t>0</w:t>
            </w:r>
            <w:r w:rsidRPr="00482FD0">
              <w:t xml:space="preserve">=none; </w:t>
            </w:r>
            <w:r w:rsidRPr="00482FD0">
              <w:rPr>
                <w:rFonts w:ascii="Courier New" w:hAnsi="Courier New" w:cs="Courier New"/>
              </w:rPr>
              <w:t>1</w:t>
            </w:r>
            <w:r w:rsidRPr="00482FD0">
              <w:t xml:space="preserve">=water balances; </w:t>
            </w:r>
            <w:r w:rsidRPr="00482FD0">
              <w:rPr>
                <w:rFonts w:ascii="Courier New" w:hAnsi="Courier New" w:cs="Courier New"/>
              </w:rPr>
              <w:t>2</w:t>
            </w:r>
            <w:r w:rsidRPr="00482FD0">
              <w:t>=</w:t>
            </w:r>
            <w:r w:rsidRPr="00482FD0">
              <w:rPr>
                <w:rFonts w:ascii="Courier New" w:hAnsi="Courier New" w:cs="Courier New"/>
              </w:rPr>
              <w:t>basin</w:t>
            </w:r>
            <w:r w:rsidRPr="00482FD0">
              <w:t xml:space="preserve"> module; </w:t>
            </w:r>
            <w:r w:rsidRPr="00482FD0">
              <w:rPr>
                <w:rFonts w:ascii="Courier New" w:hAnsi="Courier New" w:cs="Courier New"/>
              </w:rPr>
              <w:t>4</w:t>
            </w:r>
            <w:r w:rsidRPr="00482FD0">
              <w:t>=</w:t>
            </w:r>
            <w:r w:rsidRPr="00482FD0">
              <w:rPr>
                <w:rFonts w:ascii="Courier New" w:hAnsi="Courier New" w:cs="Courier New"/>
              </w:rPr>
              <w:t>basin_sum</w:t>
            </w:r>
            <w:r w:rsidRPr="00482FD0">
              <w:t xml:space="preserve"> module; </w:t>
            </w:r>
            <w:r w:rsidRPr="00482FD0">
              <w:rPr>
                <w:rFonts w:ascii="Courier New" w:hAnsi="Courier New" w:cs="Courier New"/>
              </w:rPr>
              <w:t>5</w:t>
            </w:r>
            <w:r w:rsidRPr="00482FD0">
              <w:t>=</w:t>
            </w:r>
            <w:r w:rsidRPr="00482FD0">
              <w:rPr>
                <w:rFonts w:ascii="Courier New" w:hAnsi="Courier New" w:cs="Courier New"/>
              </w:rPr>
              <w:t>soltab</w:t>
            </w:r>
            <w:r w:rsidRPr="00482FD0">
              <w:t xml:space="preserve"> module; </w:t>
            </w:r>
            <w:r w:rsidRPr="00482FD0">
              <w:rPr>
                <w:rFonts w:ascii="Courier New" w:hAnsi="Courier New" w:cs="Courier New"/>
              </w:rPr>
              <w:t>7</w:t>
            </w:r>
            <w:r w:rsidRPr="00482FD0">
              <w:t>=</w:t>
            </w:r>
            <w:r w:rsidRPr="00482FD0">
              <w:rPr>
                <w:rFonts w:ascii="Courier New" w:hAnsi="Courier New" w:cs="Courier New"/>
              </w:rPr>
              <w:t>soilzone</w:t>
            </w:r>
            <w:r w:rsidRPr="00482FD0">
              <w:t xml:space="preserve"> module; </w:t>
            </w:r>
            <w:r w:rsidRPr="00482FD0">
              <w:rPr>
                <w:rFonts w:ascii="Courier New" w:hAnsi="Courier New" w:cs="Courier New"/>
              </w:rPr>
              <w:t>9</w:t>
            </w:r>
            <w:r w:rsidRPr="00482FD0">
              <w:t>=</w:t>
            </w:r>
            <w:r w:rsidRPr="00482FD0">
              <w:rPr>
                <w:rFonts w:ascii="Courier New" w:hAnsi="Courier New" w:cs="Courier New"/>
              </w:rPr>
              <w:t>snowcomp</w:t>
            </w:r>
            <w:r w:rsidRPr="00482FD0">
              <w:t xml:space="preserve"> module; </w:t>
            </w:r>
            <w:r w:rsidRPr="00482FD0">
              <w:rPr>
                <w:rFonts w:ascii="Courier New" w:hAnsi="Courier New" w:cs="Courier New"/>
              </w:rPr>
              <w:t>13</w:t>
            </w:r>
            <w:r w:rsidRPr="00482FD0">
              <w:t>=</w:t>
            </w:r>
            <w:r w:rsidRPr="00482FD0">
              <w:rPr>
                <w:rFonts w:ascii="Courier New" w:hAnsi="Courier New" w:cs="Courier New"/>
              </w:rPr>
              <w:t>cascade</w:t>
            </w:r>
            <w:r w:rsidRPr="00482FD0">
              <w:t xml:space="preserve"> module; </w:t>
            </w:r>
            <w:r w:rsidRPr="00482FD0">
              <w:rPr>
                <w:rFonts w:ascii="Courier New" w:hAnsi="Courier New" w:cs="Courier New"/>
              </w:rPr>
              <w:t>14</w:t>
            </w:r>
            <w:r w:rsidRPr="00482FD0">
              <w:t>=</w:t>
            </w:r>
            <w:r w:rsidRPr="00482FD0">
              <w:rPr>
                <w:rFonts w:ascii="Courier New" w:hAnsi="Courier New" w:cs="Courier New"/>
              </w:rPr>
              <w:t>subbasin</w:t>
            </w:r>
            <w:r w:rsidRPr="00482FD0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6F3787" w:rsidRPr="00420557" w:rsidRDefault="006F3787" w:rsidP="006F3787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 xml:space="preserve">ariables (statvar)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6F3787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r w:rsidRPr="0001286D">
              <w:rPr>
                <w:b/>
                <w:szCs w:val="20"/>
              </w:rPr>
              <w:t>statVar_names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6F3787" w:rsidRPr="00420557" w:rsidRDefault="006F3787" w:rsidP="006F3787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6F3787" w:rsidRPr="00420557" w:rsidRDefault="006F3787" w:rsidP="006F3787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statvar.out</w:t>
            </w:r>
          </w:p>
        </w:tc>
      </w:tr>
      <w:tr w:rsidR="006F3787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0EB88569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Switch to specify whether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=statvar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r w:rsidRPr="0001286D">
              <w:rPr>
                <w:b/>
                <w:szCs w:val="20"/>
              </w:rPr>
              <w:t>statVar_names</w:t>
            </w:r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6F3787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6F3787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6F3787" w:rsidRPr="00576BBF" w:rsidRDefault="006F3787" w:rsidP="006F3787">
            <w:pPr>
              <w:pStyle w:val="TableSpanner"/>
            </w:pPr>
            <w:r w:rsidRPr="00576BBF">
              <w:t>Initial Condition Files</w:t>
            </w:r>
          </w:p>
        </w:tc>
      </w:tr>
      <w:tr w:rsidR="006F3787" w14:paraId="50D07E1E" w14:textId="77777777" w:rsidTr="00482FD0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D912C" w14:textId="34F89AF4" w:rsidR="006F3787" w:rsidRPr="00482FD0" w:rsidRDefault="006F3787" w:rsidP="006F3787">
            <w:pPr>
              <w:pStyle w:val="TableCellBody"/>
              <w:rPr>
                <w:szCs w:val="20"/>
              </w:rPr>
            </w:pPr>
            <w:r w:rsidRPr="00482FD0">
              <w:rPr>
                <w:szCs w:val="20"/>
              </w:rPr>
              <w:t>Flag to specify whether or not the Initial Conditions File is specified as an input file (</w:t>
            </w:r>
            <w:r w:rsidRPr="00482FD0">
              <w:rPr>
                <w:rFonts w:ascii="Courier New" w:hAnsi="Courier New" w:cs="Courier New"/>
                <w:szCs w:val="20"/>
              </w:rPr>
              <w:t>0</w:t>
            </w:r>
            <w:r w:rsidRPr="00482FD0">
              <w:rPr>
                <w:szCs w:val="20"/>
              </w:rPr>
              <w:t xml:space="preserve">=no; 1=yes; 2=yes and use parameters </w:t>
            </w:r>
            <w:r w:rsidRPr="00482FD0">
              <w:rPr>
                <w:b/>
                <w:szCs w:val="20"/>
              </w:rPr>
              <w:t>dprst_frac_init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snowpack_init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segment_flow_init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elevlake_init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gwstor_init</w:t>
            </w:r>
            <w:r w:rsidRPr="00482FD0">
              <w:rPr>
                <w:szCs w:val="20"/>
              </w:rPr>
              <w:t>, (</w:t>
            </w:r>
            <w:r w:rsidRPr="00482FD0">
              <w:rPr>
                <w:b/>
                <w:szCs w:val="20"/>
              </w:rPr>
              <w:t>soil_rechr_init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soil_moist_init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ssstor_init</w:t>
            </w:r>
            <w:r w:rsidRPr="00482FD0">
              <w:rPr>
                <w:szCs w:val="20"/>
              </w:rPr>
              <w:t xml:space="preserve"> for </w:t>
            </w:r>
            <w:r w:rsidRPr="00482FD0">
              <w:rPr>
                <w:b/>
                <w:szCs w:val="20"/>
              </w:rPr>
              <w:t>model_mode</w:t>
            </w:r>
            <w:r w:rsidRPr="00482FD0">
              <w:rPr>
                <w:szCs w:val="20"/>
              </w:rPr>
              <w:t>=PRMS) or (</w:t>
            </w:r>
            <w:r w:rsidRPr="00482FD0">
              <w:rPr>
                <w:b/>
                <w:szCs w:val="20"/>
              </w:rPr>
              <w:t>soil_rechr_init_frac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soil_moist_init_frac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ssstor_init_frac</w:t>
            </w:r>
            <w:r w:rsidRPr="00482FD0">
              <w:rPr>
                <w:szCs w:val="20"/>
              </w:rPr>
              <w:t xml:space="preserve"> for </w:t>
            </w:r>
            <w:r w:rsidRPr="00482FD0">
              <w:rPr>
                <w:b/>
                <w:szCs w:val="20"/>
              </w:rPr>
              <w:t>model_mode</w:t>
            </w:r>
            <w:r w:rsidRPr="00482FD0">
              <w:rPr>
                <w:szCs w:val="20"/>
              </w:rPr>
              <w:t xml:space="preserve">=PRMS5), and </w:t>
            </w:r>
            <w:r w:rsidRPr="00482FD0">
              <w:rPr>
                <w:b/>
                <w:szCs w:val="20"/>
              </w:rPr>
              <w:t>stream_tave_init</w:t>
            </w:r>
            <w:r w:rsidRPr="00482FD0">
              <w:rPr>
                <w:szCs w:val="20"/>
              </w:rPr>
              <w:t xml:space="preserve">; 3=yes and use parameter </w:t>
            </w:r>
            <w:r w:rsidRPr="00482FD0">
              <w:rPr>
                <w:b/>
                <w:szCs w:val="20"/>
              </w:rPr>
              <w:t>snowpack_init</w:t>
            </w:r>
            <w:r w:rsidRPr="00482FD0">
              <w:rPr>
                <w:szCs w:val="20"/>
              </w:rPr>
              <w:t xml:space="preserve">; 4=yes and use parameter </w:t>
            </w:r>
            <w:r w:rsidRPr="00482FD0">
              <w:rPr>
                <w:b/>
                <w:szCs w:val="20"/>
              </w:rPr>
              <w:t>elevlake_init</w:t>
            </w:r>
            <w:r w:rsidRPr="00482FD0">
              <w:rPr>
                <w:szCs w:val="20"/>
              </w:rPr>
              <w:t>; 5=yes and use parameters (</w:t>
            </w:r>
            <w:r w:rsidRPr="00482FD0">
              <w:rPr>
                <w:b/>
                <w:szCs w:val="20"/>
              </w:rPr>
              <w:t>soil_rechr_init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soil_moist_init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ssstor_init</w:t>
            </w:r>
            <w:r w:rsidRPr="00482FD0">
              <w:rPr>
                <w:szCs w:val="20"/>
              </w:rPr>
              <w:t xml:space="preserve"> for </w:t>
            </w:r>
            <w:r w:rsidRPr="00482FD0">
              <w:rPr>
                <w:b/>
                <w:szCs w:val="20"/>
              </w:rPr>
              <w:t>model_mode</w:t>
            </w:r>
            <w:r w:rsidRPr="00482FD0">
              <w:rPr>
                <w:szCs w:val="20"/>
              </w:rPr>
              <w:t>=PRMS) or (</w:t>
            </w:r>
            <w:r w:rsidRPr="00482FD0">
              <w:rPr>
                <w:b/>
                <w:szCs w:val="20"/>
              </w:rPr>
              <w:t>soil_rechr_init_frac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soil_moist_init_frac</w:t>
            </w:r>
            <w:r w:rsidRPr="00482FD0">
              <w:rPr>
                <w:szCs w:val="20"/>
              </w:rPr>
              <w:t xml:space="preserve">, </w:t>
            </w:r>
            <w:r w:rsidRPr="00482FD0">
              <w:rPr>
                <w:b/>
                <w:szCs w:val="20"/>
              </w:rPr>
              <w:t>ssstor_init_frac</w:t>
            </w:r>
            <w:r w:rsidRPr="00482FD0">
              <w:rPr>
                <w:szCs w:val="20"/>
              </w:rPr>
              <w:t xml:space="preserve"> for </w:t>
            </w:r>
            <w:r w:rsidRPr="00482FD0">
              <w:rPr>
                <w:b/>
                <w:szCs w:val="20"/>
              </w:rPr>
              <w:t>model_mode</w:t>
            </w:r>
            <w:r w:rsidRPr="00482FD0">
              <w:rPr>
                <w:szCs w:val="20"/>
              </w:rPr>
              <w:t xml:space="preserve">=PRMS5); 6=yes and use parameter </w:t>
            </w:r>
            <w:r w:rsidRPr="00482FD0">
              <w:rPr>
                <w:b/>
                <w:szCs w:val="20"/>
              </w:rPr>
              <w:t>gwstor_init</w:t>
            </w:r>
            <w:r w:rsidRPr="00482FD0">
              <w:rPr>
                <w:szCs w:val="20"/>
              </w:rPr>
              <w:t xml:space="preserve">; 7=yes and use parameter </w:t>
            </w:r>
            <w:r w:rsidRPr="00482FD0">
              <w:rPr>
                <w:b/>
                <w:szCs w:val="20"/>
              </w:rPr>
              <w:t>dprst_frac_init</w:t>
            </w:r>
            <w:r w:rsidRPr="00482FD0">
              <w:rPr>
                <w:szCs w:val="20"/>
              </w:rPr>
              <w:t xml:space="preserve">; 8=yes and use parameter </w:t>
            </w:r>
            <w:r w:rsidRPr="00482FD0">
              <w:rPr>
                <w:b/>
                <w:szCs w:val="20"/>
              </w:rPr>
              <w:t>stream_tave_init</w:t>
            </w:r>
            <w:r w:rsidRPr="00482FD0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2E91C9D9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initial 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1BACEF44" w14:textId="77777777" w:rsidTr="00482FD0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8AD1A" w14:textId="77777777" w:rsidR="006F3787" w:rsidRPr="00482FD0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482FD0">
              <w:rPr>
                <w:rFonts w:ascii="Times New Roman" w:hAnsi="Times New Roman"/>
                <w:szCs w:val="20"/>
              </w:rPr>
              <w:t>Flag to determine if an Initial Conditions File will be generated at the end of simulation (</w:t>
            </w:r>
            <w:r w:rsidRPr="00482FD0">
              <w:rPr>
                <w:rFonts w:ascii="Courier New" w:hAnsi="Courier New" w:cs="Courier New"/>
                <w:szCs w:val="20"/>
              </w:rPr>
              <w:t>0</w:t>
            </w:r>
            <w:r w:rsidRPr="00482FD0">
              <w:rPr>
                <w:rFonts w:ascii="Times New Roman" w:hAnsi="Times New Roman"/>
                <w:szCs w:val="20"/>
              </w:rPr>
              <w:t xml:space="preserve">=no; </w:t>
            </w:r>
            <w:r w:rsidRPr="00482FD0">
              <w:rPr>
                <w:rFonts w:ascii="Courier New" w:hAnsi="Courier New" w:cs="Courier New"/>
                <w:szCs w:val="20"/>
              </w:rPr>
              <w:t>1</w:t>
            </w:r>
            <w:r w:rsidRPr="00482FD0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0CE74F95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initial 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6F3787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save_vars_to_file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prms_ic.out</w:t>
            </w:r>
          </w:p>
        </w:tc>
      </w:tr>
      <w:tr w:rsidR="006F3787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6F3787" w:rsidRPr="00707D04" w:rsidRDefault="006F3787" w:rsidP="006F3787">
            <w:pPr>
              <w:pStyle w:val="TableSpanner"/>
            </w:pPr>
            <w:r>
              <w:lastRenderedPageBreak/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6F3787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</w:p>
        </w:tc>
      </w:tr>
      <w:tr w:rsidR="006F3787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FC3D5E7" w:rsidR="006F3787" w:rsidRPr="0001286D" w:rsidRDefault="006F3787" w:rsidP="006F3787">
            <w:pPr>
              <w:pStyle w:val="TableCellBody"/>
            </w:pPr>
            <w:r w:rsidRPr="0001286D">
              <w:t xml:space="preserve">Switch to specify whether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6F3787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6F3787" w:rsidRPr="0001286D" w:rsidRDefault="006F3787" w:rsidP="006F3787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r w:rsidRPr="0001286D">
              <w:rPr>
                <w:rFonts w:ascii="Times New Roman" w:hAnsi="Times New Roman"/>
                <w:b/>
              </w:rPr>
              <w:t>aniOutVar_names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6F3787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82FD0">
              <w:rPr>
                <w:rFonts w:ascii="Arial Narrow" w:hAnsi="Arial Narrow"/>
              </w:rPr>
              <w:t>Basin Summary Results Files</w:t>
            </w:r>
          </w:p>
        </w:tc>
      </w:tr>
      <w:tr w:rsidR="006F3787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  <w:szCs w:val="20"/>
              </w:rPr>
              <w:t>basinOutBaseFileName</w:t>
            </w:r>
            <w:r w:rsidRPr="00482FD0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6F3787" w:rsidRPr="0001286D" w:rsidRDefault="006F3787" w:rsidP="006F3787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6F3787" w:rsidRPr="0001286D" w:rsidRDefault="006F3787" w:rsidP="006F3787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0E7A5B08" w:rsidR="006F3787" w:rsidRPr="00EF082A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EF082A">
              <w:rPr>
                <w:rFonts w:ascii="Courier New" w:hAnsi="Courier New" w:cs="Courier New"/>
              </w:rPr>
              <w:t>basinout_path</w:t>
            </w:r>
          </w:p>
        </w:tc>
      </w:tr>
      <w:tr w:rsidR="006F3787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  <w:szCs w:val="20"/>
              </w:rPr>
              <w:t>basinOutON_OFF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5C09031D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  <w:szCs w:val="20"/>
              </w:rPr>
              <w:t>basinOutVar_names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4611001E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 w:rsidRPr="00711AE6">
              <w:rPr>
                <w:rStyle w:val="TableCellBodyChar"/>
                <w:rFonts w:ascii="Times New Roman" w:hAnsi="Times New Roman"/>
                <w:b/>
                <w:bCs/>
                <w:szCs w:val="20"/>
              </w:rPr>
              <w:t xml:space="preserve">basinOut_freq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and will be .csv; _meanyearly.csv; _yearly.csv; _meanmonthly.csv; or _monthly.csv;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6F3787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  <w:szCs w:val="20"/>
              </w:rPr>
              <w:t>basinOutVars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6F3787" w:rsidRPr="00482FD0" w:rsidRDefault="006F3787" w:rsidP="006F3787">
            <w:pPr>
              <w:pStyle w:val="TableCellBody"/>
              <w:rPr>
                <w:b/>
              </w:rPr>
            </w:pPr>
            <w:r w:rsidRPr="00482FD0">
              <w:rPr>
                <w:b/>
                <w:szCs w:val="20"/>
              </w:rPr>
              <w:t>basinOut_freq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6F3787" w:rsidRPr="00576BBF" w:rsidRDefault="006F3787" w:rsidP="006F3787">
            <w:pPr>
              <w:pStyle w:val="TableSpanner"/>
              <w:rPr>
                <w:szCs w:val="24"/>
              </w:rPr>
            </w:pPr>
            <w:r>
              <w:t>Mapped Results Files</w:t>
            </w:r>
          </w:p>
        </w:tc>
      </w:tr>
      <w:tr w:rsidR="006F3787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89A30D0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whether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r w:rsidRPr="0001286D">
              <w:rPr>
                <w:b/>
                <w:szCs w:val="20"/>
              </w:rPr>
              <w:t>ncol</w:t>
            </w:r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6F3787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nmapOutVars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6F3787" w:rsidRPr="00710889" w:rsidRDefault="006F3787" w:rsidP="006F3787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6F3787" w:rsidRPr="00F92D85" w14:paraId="64CFBE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2B563C4" w14:textId="7777777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nhruOut_format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0FC0" w14:textId="7777777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85FF68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FA41DA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1BC6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1765CB7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36DCDCC1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C790A5" w14:textId="7777777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nhruOut_freq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4B1A7" w14:textId="7777777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482FD0">
              <w:rPr>
                <w:rFonts w:ascii="Times New Roman" w:hAnsi="Times New Roman"/>
                <w:szCs w:val="20"/>
              </w:rPr>
              <w:t>5=mean yearly; 6=yearly)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2037D8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B540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A456DB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9A4EB1F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7C895B9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0D9F72" w14:textId="7777777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nhruOutBaseFileName</w:t>
            </w:r>
            <w:r w:rsidRPr="00482FD0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FAAAF41" w14:textId="77777777" w:rsidR="006F3787" w:rsidRPr="00710889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123E76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F2F36F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71B680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7340CA" w14:textId="77777777" w:rsidR="006F3787" w:rsidRPr="00EF082A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nhruout_path</w:t>
            </w:r>
          </w:p>
        </w:tc>
      </w:tr>
      <w:tr w:rsidR="006F3787" w:rsidRPr="00F92D85" w14:paraId="30F3AD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CE596" w14:textId="7777777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lastRenderedPageBreak/>
              <w:t>nhruOutNcol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4508B08" w14:textId="77777777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0F255B9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CF6D4E" w14:textId="77777777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A10DAC" w14:textId="77777777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964C23" w14:textId="77777777" w:rsidR="006F3787" w:rsidRPr="002815C2" w:rsidRDefault="006F3787" w:rsidP="006F3787">
            <w:pPr>
              <w:jc w:val="center"/>
            </w:pPr>
            <w:r>
              <w:t>0</w:t>
            </w:r>
          </w:p>
        </w:tc>
      </w:tr>
      <w:tr w:rsidR="006F3787" w:rsidRPr="00F92D85" w14:paraId="2F80D0F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57294A" w14:textId="7777777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nhruOutON_OFF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D7AE89" w14:textId="04755A5A" w:rsidR="006F3787" w:rsidRPr="00710889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4F8F83" w14:textId="77777777" w:rsidR="006F3787" w:rsidRPr="00710889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419B4F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F0165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594FB7E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3B19B2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DE46EF" w14:textId="7777777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nhruOutVar_names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54348A" w14:textId="1D385D44" w:rsidR="006F3787" w:rsidRPr="00710889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705365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63C2B8C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5F7C3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32E1CF5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:rsidRPr="00F92D85" w14:paraId="743E294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3F30D36" w14:textId="7777777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nhruOutVars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EB0E6" w14:textId="77777777" w:rsidR="006F3787" w:rsidRPr="00710889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E5510E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635656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F3E95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04AE4F4" w14:textId="77777777" w:rsidR="006F3787" w:rsidRPr="002815C2" w:rsidRDefault="006F3787" w:rsidP="006F3787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56E55C2A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C24AF5" w14:textId="7777777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bookmarkStart w:id="8" w:name="_Hlk52186758"/>
            <w:r w:rsidRPr="00482FD0">
              <w:rPr>
                <w:b/>
                <w:szCs w:val="20"/>
              </w:rPr>
              <w:t>outputSelectDatesON_OFF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C25B78" w14:textId="77777777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</w:t>
            </w:r>
            <w:r>
              <w:rPr>
                <w:rFonts w:ascii="Times New Roman" w:hAnsi="Times New Roman"/>
                <w:szCs w:val="20"/>
              </w:rPr>
              <w:t>indicate if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</w:t>
            </w:r>
            <w:r>
              <w:rPr>
                <w:rFonts w:ascii="Times New Roman" w:hAnsi="Times New Roman"/>
                <w:szCs w:val="20"/>
              </w:rPr>
              <w:t xml:space="preserve">for a specified set of dates </w:t>
            </w:r>
            <w:r w:rsidRPr="00710889">
              <w:rPr>
                <w:rFonts w:ascii="Times New Roman" w:hAnsi="Times New Roman"/>
                <w:szCs w:val="20"/>
              </w:rPr>
              <w:t>(0=no</w:t>
            </w:r>
            <w:r>
              <w:rPr>
                <w:rFonts w:ascii="Times New Roman" w:hAnsi="Times New Roman"/>
                <w:szCs w:val="20"/>
              </w:rPr>
              <w:t xml:space="preserve">, output time series on basis of </w:t>
            </w:r>
            <w:r w:rsidRPr="005138C5">
              <w:rPr>
                <w:rFonts w:ascii="Times New Roman" w:hAnsi="Times New Roman"/>
                <w:b/>
                <w:szCs w:val="20"/>
              </w:rPr>
              <w:t>nhruOut_freq</w:t>
            </w:r>
            <w:r w:rsidRPr="00710889">
              <w:rPr>
                <w:rFonts w:ascii="Times New Roman" w:hAnsi="Times New Roman"/>
                <w:szCs w:val="20"/>
              </w:rPr>
              <w:t>; 1=yes</w:t>
            </w:r>
            <w:r>
              <w:rPr>
                <w:rFonts w:ascii="Times New Roman" w:hAnsi="Times New Roman"/>
                <w:szCs w:val="20"/>
              </w:rPr>
              <w:t xml:space="preserve">, specify dates in file specified by </w:t>
            </w:r>
            <w:r w:rsidRPr="00EF082A">
              <w:rPr>
                <w:rFonts w:ascii="Times New Roman" w:hAnsi="Times New Roman"/>
                <w:b/>
                <w:bCs/>
                <w:szCs w:val="20"/>
              </w:rPr>
              <w:t>selectDatesFileName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3BC27D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  <w:r>
              <w:rPr>
                <w:szCs w:val="20"/>
              </w:rPr>
              <w:t xml:space="preserve"> and </w:t>
            </w:r>
            <w:r w:rsidRPr="005138C5">
              <w:rPr>
                <w:b/>
                <w:szCs w:val="20"/>
              </w:rPr>
              <w:t>nhruOut_freq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A1229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B87A8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9427DEB" w14:textId="77777777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7C3E0F9D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8F26" w14:textId="77777777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bookmarkStart w:id="9" w:name="_Hlk52186790"/>
            <w:bookmarkEnd w:id="8"/>
            <w:r w:rsidRPr="00482FD0">
              <w:rPr>
                <w:b/>
                <w:szCs w:val="20"/>
              </w:rPr>
              <w:t>selectDatesFileName</w:t>
            </w:r>
            <w:r w:rsidRPr="00482FD0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811D" w14:textId="228CC24F" w:rsidR="006F3787" w:rsidRPr="00710889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filename of the set of dates to output values of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output files in chronological order with dates specified as YEAR MONTH DAY with a space(s) and/or comma separating YEAR and MONTH and MONTH and DAY (e.g. </w:t>
            </w:r>
            <w:r w:rsidRPr="00EF082A">
              <w:rPr>
                <w:rFonts w:ascii="Courier New" w:hAnsi="Courier New" w:cs="Courier New"/>
                <w:szCs w:val="20"/>
              </w:rPr>
              <w:t>1959 09 01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2D58" w14:textId="77777777" w:rsidR="006F3787" w:rsidRPr="00EF082A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EF082A">
              <w:rPr>
                <w:b/>
                <w:szCs w:val="20"/>
              </w:rPr>
              <w:t xml:space="preserve">outputSelectDatesON_OFF </w:t>
            </w:r>
            <w:r w:rsidRPr="00EF082A">
              <w:rPr>
                <w:bCs/>
                <w:szCs w:val="20"/>
              </w:rPr>
              <w:t>= 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773E3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5D363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B439F" w14:textId="77777777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selectDates.in</w:t>
            </w:r>
          </w:p>
        </w:tc>
      </w:tr>
      <w:bookmarkEnd w:id="9"/>
      <w:tr w:rsidR="006F3787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6F3787" w:rsidRPr="00482FD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82FD0">
              <w:rPr>
                <w:rFonts w:ascii="Arial Narrow" w:hAnsi="Arial Narrow"/>
              </w:rPr>
              <w:t>Nsub Summary Results Files</w:t>
            </w:r>
          </w:p>
        </w:tc>
      </w:tr>
      <w:tr w:rsidR="006F3787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nsubOutBaseFileName</w:t>
            </w:r>
            <w:r w:rsidRPr="00482FD0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75166F2F" w:rsidR="006F3787" w:rsidRPr="00EF082A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nsubout_path</w:t>
            </w:r>
          </w:p>
        </w:tc>
      </w:tr>
      <w:tr w:rsidR="006F3787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nsubOutON_OFF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61D05D2A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nsubOutVar_names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779703C1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; variables must be of type real or double.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2793C8D4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nsubOutVars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6B8C3505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nsubOut_format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lastRenderedPageBreak/>
              <w:t>nsubOut_freq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7CDAF002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6F3787" w:rsidRPr="00482FD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82FD0">
              <w:rPr>
                <w:rFonts w:ascii="Arial Narrow" w:hAnsi="Arial Narrow"/>
              </w:rPr>
              <w:t>Nsegment Summary Results Files</w:t>
            </w:r>
          </w:p>
        </w:tc>
      </w:tr>
      <w:tr w:rsidR="006F3787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nsegmentOutBaseFileName</w:t>
            </w:r>
            <w:r w:rsidRPr="00482FD0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10F35022" w:rsidR="006F3787" w:rsidRPr="00E06313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06313">
              <w:rPr>
                <w:rFonts w:ascii="Courier New" w:hAnsi="Courier New" w:cs="Courier New"/>
              </w:rPr>
              <w:t>nsegmentout_path</w:t>
            </w:r>
          </w:p>
        </w:tc>
      </w:tr>
      <w:tr w:rsidR="006F3787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nsegmentOutON_OFF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20D425B2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nsegmentOutVar_names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348AA15C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; variables must be of type real or double;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nsegmentOutVars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6F3787" w:rsidRPr="00482FD0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482FD0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482FD0"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482FD0">
              <w:rPr>
                <w:rStyle w:val="TableCellBodyChar"/>
                <w:rFonts w:ascii="Times New Roman" w:hAnsi="Times New Roman"/>
                <w:szCs w:val="20"/>
              </w:rPr>
              <w:t xml:space="preserve"> summary output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nsegmentOut_format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6F3787" w:rsidRPr="00482FD0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482FD0"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nsegmentOut_freq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6F3787" w:rsidRPr="00482FD0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482FD0"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 w:rsidRPr="00482FD0">
              <w:rPr>
                <w:rFonts w:ascii="Times New Roman" w:hAnsi="Times New Roman"/>
                <w:szCs w:val="20"/>
              </w:rPr>
              <w:t>(1=daily; 2=monthly; 3=both; 4=mean monthly; 5=mean yearly; 6=yearly)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6F3787" w:rsidRPr="00482FD0" w:rsidRDefault="006F3787" w:rsidP="006F3787">
            <w:pPr>
              <w:jc w:val="center"/>
            </w:pPr>
            <w:r w:rsidRPr="00482FD0">
              <w:t>PRMS Summary Results Files</w:t>
            </w:r>
          </w:p>
        </w:tc>
      </w:tr>
      <w:tr w:rsidR="006F3787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6F3787" w:rsidRPr="00482FD0" w:rsidRDefault="006F3787" w:rsidP="006F3787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4476EE48" w:rsidR="006F3787" w:rsidRPr="00482FD0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482FD0">
              <w:rPr>
                <w:rFonts w:ascii="Times New Roman" w:hAnsi="Times New Roman"/>
                <w:szCs w:val="20"/>
              </w:rPr>
              <w:t>Switch to specify whether or not the PRMS Comma-Separated-Values (CSV) output file is generated (0=no; 1=yes; 2=only output pairs of simulated and measured flows)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6F3787" w:rsidRPr="00681BFF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1B8EE95" w:rsidR="006F3787" w:rsidRPr="00D43D5E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D43D5E">
              <w:rPr>
                <w:rFonts w:ascii="Courier New" w:hAnsi="Courier New" w:cs="Courier New"/>
              </w:rPr>
              <w:t>prms_summary.csv</w:t>
            </w:r>
          </w:p>
        </w:tc>
      </w:tr>
      <w:tr w:rsidR="006F3787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6F3787" w:rsidRPr="00707D04" w:rsidRDefault="006F3787" w:rsidP="006F3787">
            <w:pPr>
              <w:pStyle w:val="TableSpanner"/>
            </w:pPr>
            <w:r>
              <w:t>Runtime graphs</w:t>
            </w:r>
          </w:p>
        </w:tc>
      </w:tr>
      <w:tr w:rsidR="006F3787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dispGraphsBuffSize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6F3787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6F3787" w:rsidRPr="0001286D" w:rsidRDefault="006F3787" w:rsidP="006F3787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r w:rsidRPr="0001286D">
              <w:rPr>
                <w:b/>
              </w:rPr>
              <w:t>dispVar_names</w:t>
            </w:r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6F3787" w:rsidRPr="0001286D" w:rsidRDefault="006F3787" w:rsidP="006F3787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6F3787" w:rsidRPr="0001286D" w:rsidRDefault="006F3787" w:rsidP="006F3787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6F3787" w:rsidRPr="0001286D" w:rsidRDefault="006F3787" w:rsidP="006F3787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dispVar_plot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6F3787" w:rsidRPr="0001286D" w:rsidRDefault="006F3787" w:rsidP="006F3787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6F3787" w:rsidRPr="0001286D" w:rsidRDefault="006F3787" w:rsidP="006F3787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6F3787" w:rsidRPr="002815C2" w:rsidRDefault="006F3787" w:rsidP="006F3787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6F3787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executable_desc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 xml:space="preserve">MOWS </w:t>
            </w:r>
            <w:r w:rsidRPr="00420557">
              <w:rPr>
                <w:rFonts w:ascii="Courier New" w:hAnsi="Courier New" w:cs="Courier New"/>
              </w:rPr>
              <w:lastRenderedPageBreak/>
              <w:t>executable</w:t>
            </w:r>
          </w:p>
        </w:tc>
      </w:tr>
      <w:tr w:rsidR="006F3787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lastRenderedPageBreak/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prmsIV</w:t>
            </w:r>
          </w:p>
        </w:tc>
      </w:tr>
      <w:tr w:rsidR="006F3787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initial_deltat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6F3787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ndispGraphs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r w:rsidRPr="00EB3FF9">
        <w:rPr>
          <w:rFonts w:ascii="Courier New" w:hAnsi="Courier New" w:cs="Courier New"/>
        </w:rPr>
        <w:t>intcp</w:t>
      </w:r>
      <w:r w:rsidRPr="002345A1">
        <w:t xml:space="preserve"> module file intcp.wbal;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snowcomp.wbal; for </w:t>
      </w:r>
      <w:r w:rsidRPr="00EB3FF9">
        <w:rPr>
          <w:rFonts w:ascii="Courier New" w:hAnsi="Courier New" w:cs="Courier New"/>
        </w:rPr>
        <w:t>srunoff</w:t>
      </w:r>
      <w:r w:rsidRPr="002345A1">
        <w:t xml:space="preserve"> module srunoff_smidx.wbal or srunoff_carea.wbal; for 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module soilzone.wbal; </w:t>
      </w:r>
      <w:r>
        <w:t xml:space="preserve">for </w:t>
      </w:r>
      <w:r w:rsidRPr="00EB3FF9">
        <w:rPr>
          <w:rFonts w:ascii="Courier New" w:hAnsi="Courier New" w:cs="Courier New"/>
        </w:rPr>
        <w:t>gwflow</w:t>
      </w:r>
      <w:r>
        <w:t xml:space="preserve"> module gwflow.wbal;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basin_sum.dbg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r w:rsidRPr="00EB3FF9">
        <w:rPr>
          <w:rFonts w:ascii="Courier New" w:hAnsi="Courier New" w:cs="Courier New"/>
        </w:rPr>
        <w:t>soltab</w:t>
      </w:r>
      <w:r w:rsidRPr="002345A1">
        <w:t xml:space="preserve"> module output written to the file soltab_debug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debug information concerning input parameter consistency written to file soilzone.dbg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r w:rsidRPr="002345A1">
        <w:rPr>
          <w:i/>
        </w:rPr>
        <w:t>net_rain</w:t>
      </w:r>
      <w:r w:rsidRPr="002345A1">
        <w:t xml:space="preserve">, </w:t>
      </w:r>
      <w:r w:rsidRPr="002345A1">
        <w:rPr>
          <w:i/>
        </w:rPr>
        <w:t>net_snow</w:t>
      </w:r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error and warning messages and cascade paths are written to the file cascade.msgs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computation order written to file tree_structure in current directory.</w:t>
      </w:r>
    </w:p>
    <w:p w14:paraId="039FA82D" w14:textId="773C16C7" w:rsidR="006A7586" w:rsidRPr="0071718A" w:rsidRDefault="006A7586" w:rsidP="009303D3">
      <w:pPr>
        <w:pStyle w:val="TableFootnote"/>
        <w:spacing w:before="0"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80070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14F19C64" w:rsidR="007B6B6D" w:rsidRPr="00780070" w:rsidRDefault="007B6B6D" w:rsidP="00780070">
      <w:pPr>
        <w:pStyle w:val="tablecell-centered"/>
        <w:jc w:val="left"/>
        <w:rPr>
          <w:rFonts w:ascii="Arial Narrow" w:hAnsi="Arial Narrow"/>
          <w:szCs w:val="20"/>
        </w:rPr>
      </w:pPr>
      <w:r w:rsidRPr="00780070">
        <w:rPr>
          <w:rFonts w:ascii="Arial Narrow" w:hAnsi="Arial Narrow"/>
          <w:szCs w:val="20"/>
        </w:rPr>
        <w:t xml:space="preserve">[HRU, hydrologic response unit; GWR, groundwater reservoir; cfs, cubic feet per second; cms, cubic meters per second; ET, evapotranspiration; </w:t>
      </w:r>
      <w:r w:rsidR="00AF4F1A" w:rsidRPr="00780070">
        <w:rPr>
          <w:rFonts w:ascii="Arial Narrow" w:hAnsi="Arial Narrow"/>
          <w:szCs w:val="20"/>
        </w:rPr>
        <w:t xml:space="preserve">Id, </w:t>
      </w:r>
      <w:r w:rsidR="00711AE6" w:rsidRPr="00780070">
        <w:rPr>
          <w:rFonts w:ascii="Arial Narrow" w:hAnsi="Arial Narrow"/>
          <w:szCs w:val="20"/>
        </w:rPr>
        <w:t>number</w:t>
      </w:r>
      <w:r w:rsidR="00AF4F1A" w:rsidRPr="00780070">
        <w:rPr>
          <w:rFonts w:ascii="Arial Narrow" w:hAnsi="Arial Narrow"/>
          <w:szCs w:val="20"/>
        </w:rPr>
        <w:t xml:space="preserve"> of modeling unit; </w:t>
      </w:r>
      <w:r w:rsidRPr="00780070">
        <w:rPr>
          <w:rFonts w:ascii="Arial Narrow" w:hAnsi="Arial Narrow"/>
          <w:szCs w:val="20"/>
        </w:rPr>
        <w:t xml:space="preserve">dday, degree-day, the amount a day’s average temperature departed from 65 degrees </w:t>
      </w:r>
      <w:r w:rsidRPr="00482FD0">
        <w:rPr>
          <w:rFonts w:ascii="Arial Narrow" w:hAnsi="Arial Narrow"/>
          <w:szCs w:val="20"/>
        </w:rPr>
        <w:t>Fahrenheit</w:t>
      </w:r>
      <w:r w:rsidR="0004440A" w:rsidRPr="00482FD0">
        <w:rPr>
          <w:rFonts w:ascii="Arial Narrow" w:hAnsi="Arial Narrow"/>
          <w:szCs w:val="20"/>
        </w:rPr>
        <w:t>;</w:t>
      </w:r>
      <w:r w:rsidR="00AD4170" w:rsidRPr="00482FD0">
        <w:rPr>
          <w:rFonts w:ascii="Arial Narrow" w:hAnsi="Arial Narrow"/>
          <w:szCs w:val="20"/>
        </w:rPr>
        <w:t xml:space="preserve"> km, kilometer; m, meters;</w:t>
      </w:r>
      <w:r w:rsidR="0004440A" w:rsidRPr="00780070">
        <w:rPr>
          <w:rFonts w:ascii="Arial Narrow" w:hAnsi="Arial Narrow"/>
          <w:szCs w:val="20"/>
        </w:rPr>
        <w:t xml:space="preserve"> POI, point-of-interest</w:t>
      </w:r>
      <w:r w:rsidRPr="00780070">
        <w:rPr>
          <w:rFonts w:ascii="Arial Narrow" w:hAnsi="Arial Narrow"/>
          <w:szCs w:val="20"/>
        </w:rPr>
        <w:t>;</w:t>
      </w:r>
      <w:r w:rsidR="00AE0ABB" w:rsidRPr="00780070">
        <w:rPr>
          <w:rFonts w:ascii="Arial Narrow" w:hAnsi="Arial Narrow"/>
          <w:szCs w:val="20"/>
        </w:rPr>
        <w:t xml:space="preserve"> ELA,</w:t>
      </w:r>
      <w:r w:rsidR="00367608" w:rsidRPr="00780070">
        <w:rPr>
          <w:rFonts w:ascii="Arial Narrow" w:hAnsi="Arial Narrow"/>
          <w:szCs w:val="20"/>
        </w:rPr>
        <w:t xml:space="preserve"> </w:t>
      </w:r>
      <w:bookmarkStart w:id="10" w:name="_Hlk49273450"/>
      <w:r w:rsidR="00367608" w:rsidRPr="00780070">
        <w:rPr>
          <w:szCs w:val="20"/>
        </w:rPr>
        <w:t>e</w:t>
      </w:r>
      <w:r w:rsidR="00367608" w:rsidRPr="00780070">
        <w:rPr>
          <w:rStyle w:val="hvr"/>
          <w:color w:val="404040"/>
          <w:szCs w:val="20"/>
        </w:rPr>
        <w:t>quilibrium</w:t>
      </w:r>
      <w:r w:rsidR="00367608" w:rsidRPr="00780070">
        <w:rPr>
          <w:color w:val="404040"/>
          <w:szCs w:val="20"/>
        </w:rPr>
        <w:t> l</w:t>
      </w:r>
      <w:r w:rsidR="00367608" w:rsidRPr="00780070">
        <w:rPr>
          <w:rStyle w:val="hvr"/>
          <w:color w:val="404040"/>
          <w:szCs w:val="20"/>
        </w:rPr>
        <w:t>ine</w:t>
      </w:r>
      <w:r w:rsidR="00367608" w:rsidRPr="00780070">
        <w:rPr>
          <w:color w:val="404040"/>
          <w:szCs w:val="20"/>
        </w:rPr>
        <w:t> </w:t>
      </w:r>
      <w:r w:rsidR="00367608" w:rsidRPr="00780070">
        <w:rPr>
          <w:rStyle w:val="hvr"/>
          <w:color w:val="404040"/>
          <w:szCs w:val="20"/>
        </w:rPr>
        <w:t>altitude,</w:t>
      </w:r>
      <w:r w:rsidRPr="00780070">
        <w:rPr>
          <w:rFonts w:ascii="Arial Narrow" w:hAnsi="Arial Narrow"/>
          <w:szCs w:val="20"/>
        </w:rPr>
        <w:t xml:space="preserve"> </w:t>
      </w:r>
      <w:bookmarkEnd w:id="10"/>
      <w:r w:rsidRPr="00780070">
        <w:rPr>
          <w:rFonts w:ascii="Arial Narrow" w:hAnsi="Arial Narrow"/>
          <w:szCs w:val="20"/>
        </w:rPr>
        <w:t xml:space="preserve">&gt;, greater than; dimensions defined in table 1-1; control parameters </w:t>
      </w:r>
      <w:r w:rsidRPr="00780070">
        <w:rPr>
          <w:b/>
          <w:szCs w:val="20"/>
        </w:rPr>
        <w:t>temp_module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precip_module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solrad_module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et_module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transp_module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srunoff_module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strmflow_module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model_mode</w:t>
      </w:r>
      <w:r w:rsidRPr="00780070">
        <w:rPr>
          <w:rFonts w:ascii="Arial Narrow" w:hAnsi="Arial Narrow"/>
          <w:szCs w:val="20"/>
        </w:rPr>
        <w:t>,</w:t>
      </w:r>
      <w:r w:rsidRPr="00780070">
        <w:rPr>
          <w:rFonts w:ascii="Arial Narrow" w:hAnsi="Arial Narrow"/>
          <w:b/>
          <w:szCs w:val="20"/>
        </w:rPr>
        <w:t xml:space="preserve"> </w:t>
      </w:r>
      <w:r w:rsidRPr="00780070">
        <w:rPr>
          <w:b/>
          <w:szCs w:val="20"/>
        </w:rPr>
        <w:t>dprst_flag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subbasin_flag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cascadegw_flag</w:t>
      </w:r>
      <w:r w:rsidRPr="00780070">
        <w:rPr>
          <w:rFonts w:ascii="Arial Narrow" w:hAnsi="Arial Narrow"/>
          <w:szCs w:val="20"/>
        </w:rPr>
        <w:t xml:space="preserve">, </w:t>
      </w:r>
      <w:r w:rsidR="00E86A17" w:rsidRPr="00780070">
        <w:rPr>
          <w:rFonts w:ascii="Arial Narrow" w:hAnsi="Arial Narrow"/>
          <w:szCs w:val="20"/>
        </w:rPr>
        <w:t>a</w:t>
      </w:r>
      <w:r w:rsidRPr="00780070">
        <w:rPr>
          <w:rFonts w:ascii="Arial Narrow" w:hAnsi="Arial Narrow"/>
          <w:szCs w:val="20"/>
        </w:rPr>
        <w:t xml:space="preserve">nd </w:t>
      </w:r>
      <w:r w:rsidRPr="00780070">
        <w:rPr>
          <w:b/>
          <w:szCs w:val="20"/>
        </w:rPr>
        <w:t>mapOutON_OFF</w:t>
      </w:r>
      <w:r w:rsidR="00327B9D" w:rsidRPr="00780070">
        <w:rPr>
          <w:rFonts w:ascii="Arial Narrow" w:hAnsi="Arial Narrow"/>
          <w:szCs w:val="20"/>
        </w:rPr>
        <w:t xml:space="preserve"> defined in table 1-2</w:t>
      </w:r>
      <w:r w:rsidR="004768AA" w:rsidRPr="00780070">
        <w:rPr>
          <w:rFonts w:ascii="Arial Narrow" w:hAnsi="Arial Narrow"/>
          <w:szCs w:val="20"/>
        </w:rPr>
        <w:t>;</w:t>
      </w:r>
      <w:r w:rsidR="001B1377" w:rsidRPr="00780070">
        <w:rPr>
          <w:rFonts w:ascii="Arial Narrow" w:hAnsi="Arial Narrow" w:cs="Arial"/>
          <w:szCs w:val="20"/>
        </w:rPr>
        <w:t xml:space="preserve"> </w:t>
      </w:r>
      <w:r w:rsidR="001B4092">
        <w:rPr>
          <w:color w:val="00B050"/>
          <w:szCs w:val="20"/>
        </w:rPr>
        <w:t>green</w:t>
      </w:r>
      <w:r w:rsidR="001B1377" w:rsidRPr="00780070">
        <w:rPr>
          <w:szCs w:val="20"/>
        </w:rPr>
        <w:t xml:space="preserve"> </w:t>
      </w:r>
      <w:r w:rsidR="001B4092">
        <w:rPr>
          <w:szCs w:val="20"/>
        </w:rPr>
        <w:t>text</w:t>
      </w:r>
      <w:r w:rsidR="001B1377" w:rsidRPr="00780070">
        <w:rPr>
          <w:szCs w:val="20"/>
        </w:rPr>
        <w:t xml:space="preserve"> indicates deprecated but </w:t>
      </w:r>
      <w:r w:rsidR="00711AE6" w:rsidRPr="00780070">
        <w:rPr>
          <w:szCs w:val="20"/>
        </w:rPr>
        <w:t>retained</w:t>
      </w:r>
      <w:r w:rsidR="001B1377" w:rsidRPr="00780070">
        <w:rPr>
          <w:szCs w:val="20"/>
        </w:rPr>
        <w:t xml:space="preserve"> for PRMS-IV </w:t>
      </w:r>
      <w:r w:rsidR="008D27E8" w:rsidRPr="00780070">
        <w:rPr>
          <w:szCs w:val="20"/>
        </w:rPr>
        <w:t>backward</w:t>
      </w:r>
      <w:r w:rsidR="001B1377" w:rsidRPr="00780070">
        <w:rPr>
          <w:szCs w:val="20"/>
        </w:rPr>
        <w:t xml:space="preserve"> compatibility</w:t>
      </w:r>
      <w:r w:rsidRPr="00780070">
        <w:rPr>
          <w:rFonts w:ascii="Arial Narrow" w:hAnsi="Arial Narrow"/>
          <w:szCs w:val="20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07CAB943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0731EDA6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482FD0" w:rsidRDefault="005A1AB1" w:rsidP="005A1AB1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hru_lon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482FD0" w:rsidRDefault="005A1AB1" w:rsidP="005A1AB1">
            <w:pPr>
              <w:pStyle w:val="TableCellBody"/>
              <w:rPr>
                <w:szCs w:val="20"/>
              </w:rPr>
            </w:pPr>
            <w:r w:rsidRPr="00482FD0">
              <w:rPr>
                <w:szCs w:val="20"/>
              </w:rPr>
              <w:t>Longitude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482FD0" w:rsidRDefault="005A1AB1" w:rsidP="005A1AB1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hru_slope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482FD0" w:rsidRDefault="005A1AB1" w:rsidP="005A1AB1">
            <w:pPr>
              <w:pStyle w:val="TableCellBody"/>
              <w:rPr>
                <w:b/>
                <w:szCs w:val="20"/>
              </w:rPr>
            </w:pPr>
            <w:r w:rsidRPr="00482FD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2176B686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482FD0" w:rsidRDefault="005A1AB1" w:rsidP="005A1AB1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  <w:szCs w:val="20"/>
              </w:rPr>
              <w:t>hru_type</w:t>
            </w:r>
            <w:r w:rsidRPr="00482FD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34D74C8C" w:rsidR="005A1AB1" w:rsidRPr="00482FD0" w:rsidRDefault="005A1AB1" w:rsidP="008646EA">
            <w:pPr>
              <w:pStyle w:val="TableCellBody"/>
              <w:rPr>
                <w:szCs w:val="20"/>
              </w:rPr>
            </w:pPr>
            <w:r w:rsidRPr="00482FD0">
              <w:rPr>
                <w:szCs w:val="20"/>
              </w:rPr>
              <w:t>Type of each HRU (</w:t>
            </w:r>
            <w:r w:rsidRPr="00482FD0">
              <w:rPr>
                <w:rFonts w:ascii="Courier New" w:hAnsi="Courier New" w:cs="Courier New"/>
                <w:szCs w:val="20"/>
              </w:rPr>
              <w:t>0</w:t>
            </w:r>
            <w:r w:rsidRPr="00482FD0">
              <w:rPr>
                <w:szCs w:val="20"/>
              </w:rPr>
              <w:t xml:space="preserve">=inactive; </w:t>
            </w:r>
            <w:r w:rsidRPr="00482FD0">
              <w:rPr>
                <w:rFonts w:ascii="Courier New" w:hAnsi="Courier New" w:cs="Courier New"/>
                <w:szCs w:val="20"/>
              </w:rPr>
              <w:t>1</w:t>
            </w:r>
            <w:r w:rsidRPr="00482FD0">
              <w:rPr>
                <w:szCs w:val="20"/>
              </w:rPr>
              <w:t xml:space="preserve">=land; </w:t>
            </w:r>
            <w:r w:rsidRPr="00482FD0">
              <w:rPr>
                <w:rFonts w:ascii="Courier New" w:hAnsi="Courier New" w:cs="Courier New"/>
                <w:szCs w:val="20"/>
              </w:rPr>
              <w:t>2</w:t>
            </w:r>
            <w:r w:rsidRPr="00482FD0">
              <w:rPr>
                <w:szCs w:val="20"/>
              </w:rPr>
              <w:t xml:space="preserve">=lake; </w:t>
            </w:r>
            <w:r w:rsidRPr="00482FD0">
              <w:rPr>
                <w:rFonts w:ascii="Courier New" w:hAnsi="Courier New" w:cs="Courier New"/>
                <w:szCs w:val="20"/>
              </w:rPr>
              <w:t>3</w:t>
            </w:r>
            <w:r w:rsidRPr="00482FD0">
              <w:rPr>
                <w:szCs w:val="20"/>
              </w:rPr>
              <w:t>=swale</w:t>
            </w:r>
            <w:r w:rsidR="009B1947" w:rsidRPr="00482FD0">
              <w:rPr>
                <w:szCs w:val="20"/>
              </w:rPr>
              <w:t>; 4=glacier</w:t>
            </w:r>
            <w:r w:rsidRPr="00482FD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04CD67FF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9B1947" w:rsidRPr="00482FD0">
              <w:rPr>
                <w:szCs w:val="20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376C0989" w:rsidR="009C7391" w:rsidRPr="00482FD0" w:rsidRDefault="009C7391" w:rsidP="009C7391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nhm_id</w:t>
            </w:r>
            <w:r w:rsidR="00482FD0">
              <w:rPr>
                <w:szCs w:val="20"/>
                <w:vertAlign w:val="superscript"/>
              </w:rPr>
              <w:t>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482FD0" w:rsidRDefault="009C7391" w:rsidP="009C7391">
            <w:pPr>
              <w:pStyle w:val="TableCellBody"/>
              <w:rPr>
                <w:szCs w:val="20"/>
              </w:rPr>
            </w:pPr>
            <w:r w:rsidRPr="00482FD0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690A3EDC" w:rsidR="009C7391" w:rsidRPr="00482FD0" w:rsidRDefault="009C7391" w:rsidP="009C7391">
            <w:pPr>
              <w:pStyle w:val="TableCellBody"/>
              <w:rPr>
                <w:b/>
                <w:szCs w:val="20"/>
              </w:rPr>
            </w:pPr>
            <w:r w:rsidRPr="00482FD0">
              <w:rPr>
                <w:b/>
              </w:rPr>
              <w:t>nhm_seg</w:t>
            </w:r>
            <w:r w:rsidR="00482FD0">
              <w:rPr>
                <w:szCs w:val="20"/>
                <w:vertAlign w:val="superscript"/>
              </w:rPr>
              <w:t>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482FD0" w:rsidRDefault="009C7391" w:rsidP="009C7391">
            <w:pPr>
              <w:pStyle w:val="TableCellBody"/>
              <w:rPr>
                <w:szCs w:val="20"/>
              </w:rPr>
            </w:pPr>
            <w:r w:rsidRPr="00482FD0">
              <w:t>National Hydrologic Model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491A701D" w:rsidR="00933B43" w:rsidRPr="00482FD0" w:rsidRDefault="00933B43" w:rsidP="00933B43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parent_gw</w:t>
            </w:r>
            <w:r w:rsidR="00482FD0">
              <w:rPr>
                <w:szCs w:val="20"/>
                <w:vertAlign w:val="superscript"/>
              </w:rPr>
              <w:t>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7765C55" w:rsidR="00933B43" w:rsidRPr="00482FD0" w:rsidRDefault="00CC3BB4" w:rsidP="00933B43">
            <w:pPr>
              <w:pStyle w:val="TableCellBody"/>
            </w:pPr>
            <w:r w:rsidRPr="00482FD0">
              <w:t>Index</w:t>
            </w:r>
            <w:r w:rsidR="00933B43" w:rsidRPr="00482FD0">
              <w:t xml:space="preserve"> in parent model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164BDB7C" w:rsidR="00933B43" w:rsidRPr="00482FD0" w:rsidRDefault="00933B43" w:rsidP="00933B43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parent_hru</w:t>
            </w:r>
            <w:r w:rsidR="00482FD0">
              <w:rPr>
                <w:szCs w:val="20"/>
                <w:vertAlign w:val="superscript"/>
              </w:rPr>
              <w:t>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4D1C26A8" w:rsidR="00933B43" w:rsidRPr="00482FD0" w:rsidRDefault="00CC3BB4" w:rsidP="00933B43">
            <w:pPr>
              <w:pStyle w:val="TableCellBody"/>
            </w:pPr>
            <w:r w:rsidRPr="00482FD0">
              <w:t>Index</w:t>
            </w:r>
            <w:r w:rsidR="00933B43" w:rsidRPr="00482FD0">
              <w:t xml:space="preserve"> in parent model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01DC1C50" w:rsidR="00933B43" w:rsidRPr="00482FD0" w:rsidRDefault="00933B43" w:rsidP="00933B43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parent_poigages</w:t>
            </w:r>
            <w:r w:rsidR="00482FD0">
              <w:rPr>
                <w:szCs w:val="20"/>
                <w:vertAlign w:val="superscript"/>
              </w:rPr>
              <w:t>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4946C97A" w:rsidR="00933B43" w:rsidRPr="00482FD0" w:rsidRDefault="00CC3BB4" w:rsidP="00933B43">
            <w:pPr>
              <w:pStyle w:val="TableCellBody"/>
            </w:pPr>
            <w:r w:rsidRPr="00482FD0">
              <w:t xml:space="preserve">Index </w:t>
            </w:r>
            <w:r w:rsidR="00933B43" w:rsidRPr="00482FD0">
              <w:t>in parent model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772FDA71" w:rsidR="00933B43" w:rsidRPr="00482FD0" w:rsidRDefault="00933B43" w:rsidP="00933B43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parent_segment</w:t>
            </w:r>
            <w:r w:rsidR="00482FD0">
              <w:rPr>
                <w:szCs w:val="20"/>
                <w:vertAlign w:val="superscript"/>
              </w:rPr>
              <w:t>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58164E2B" w:rsidR="00933B43" w:rsidRPr="00482FD0" w:rsidRDefault="00CC3BB4" w:rsidP="00933B43">
            <w:pPr>
              <w:pStyle w:val="TableCellBody"/>
            </w:pPr>
            <w:r w:rsidRPr="00482FD0">
              <w:t xml:space="preserve">Index </w:t>
            </w:r>
            <w:r w:rsidR="00933B43" w:rsidRPr="00482FD0">
              <w:t>in parent model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7436D4E5" w:rsidR="00933B43" w:rsidRPr="00482FD0" w:rsidRDefault="00933B43" w:rsidP="00933B43">
            <w:pPr>
              <w:pStyle w:val="TableCellBody"/>
              <w:rPr>
                <w:b/>
              </w:rPr>
            </w:pPr>
            <w:r w:rsidRPr="00482FD0">
              <w:rPr>
                <w:b/>
              </w:rPr>
              <w:t>parent_ssr</w:t>
            </w:r>
            <w:r w:rsidR="00482FD0">
              <w:rPr>
                <w:szCs w:val="20"/>
                <w:vertAlign w:val="superscript"/>
              </w:rPr>
              <w:t>6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20A405D1" w:rsidR="00933B43" w:rsidRPr="00482FD0" w:rsidRDefault="00CC3BB4" w:rsidP="00933B43">
            <w:pPr>
              <w:pStyle w:val="TableCellBody"/>
            </w:pPr>
            <w:r w:rsidRPr="00482FD0">
              <w:t xml:space="preserve">Index </w:t>
            </w:r>
            <w:r w:rsidR="00933B43" w:rsidRPr="00482FD0">
              <w:t>in parent model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lastRenderedPageBreak/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Conversion factor to Langleys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Langleys/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194DD4BC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</w:t>
            </w:r>
            <w:r w:rsidRPr="009303D3">
              <w:rPr>
                <w:rFonts w:ascii="Courier New" w:hAnsi="Courier New" w:cs="Courier New"/>
                <w:szCs w:val="20"/>
              </w:rPr>
              <w:t>xyz_dist</w:t>
            </w:r>
            <w:r w:rsidR="009303D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 xml:space="preserve">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r w:rsidRPr="009626A0">
              <w:rPr>
                <w:i/>
                <w:szCs w:val="20"/>
              </w:rPr>
              <w:t>rain_day</w:t>
            </w:r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r w:rsidRPr="009626A0">
              <w:rPr>
                <w:b/>
                <w:szCs w:val="20"/>
              </w:rPr>
              <w:t>psta_freq_nuse</w:t>
            </w:r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=cfs;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=cms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B87729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B87729">
              <w:rPr>
                <w:b/>
                <w:szCs w:val="20"/>
              </w:rPr>
              <w:t>irr_type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5D48C37A" w:rsidR="006E3CC2" w:rsidRPr="00B87729" w:rsidRDefault="006E3CC2" w:rsidP="007F1F48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>Application method of irrigation water for each HRU (0 = sprinkler method with interception only; 1=ditch/drip method with no interception; 2=ignore; 3=sprinkler across whole HRU with interception and throughfall; 4=sprinkler method with amount of water applied on the basis of cover density, such as a living filter),</w:t>
            </w:r>
            <w:r w:rsidR="007F1F48" w:rsidRPr="00B87729">
              <w:t xml:space="preserve"> </w:t>
            </w:r>
            <w:r w:rsidR="007F1F48" w:rsidRPr="00B87729">
              <w:rPr>
                <w:szCs w:val="20"/>
              </w:rPr>
              <w:t>for options 1, 2, and 3 irrigation water is specified as an' HRU-area weighted average value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4EA76B4F" w:rsidR="00933B43" w:rsidRPr="00B87729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22FF0E13" w:rsidR="00933B43" w:rsidRPr="00B87729" w:rsidRDefault="002D7C2B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B01ABF0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="004D78C0" w:rsidRPr="00B87729">
              <w:rPr>
                <w:szCs w:val="20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0BC31CE6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nwateruse </w:t>
            </w:r>
            <w:r w:rsidR="00DC6B12" w:rsidRPr="00B87729">
              <w:rPr>
                <w:szCs w:val="20"/>
              </w:rPr>
              <w:t>&gt;</w:t>
            </w:r>
            <w:r w:rsidRPr="00B87729">
              <w:rPr>
                <w:szCs w:val="20"/>
              </w:rPr>
              <w:t xml:space="preserve"> </w:t>
            </w:r>
            <w:r w:rsidRPr="00B87729">
              <w:rPr>
                <w:rFonts w:ascii="Courier New" w:hAnsi="Courier New" w:cs="Courier New"/>
                <w:szCs w:val="20"/>
              </w:rPr>
              <w:t>1</w:t>
            </w:r>
            <w:r w:rsidR="00DC6B12" w:rsidRPr="00B87729">
              <w:rPr>
                <w:szCs w:val="20"/>
              </w:rPr>
              <w:t xml:space="preserve"> and at least one water</w:t>
            </w:r>
            <w:r w:rsidR="00C32BD1" w:rsidRPr="00B87729">
              <w:rPr>
                <w:szCs w:val="20"/>
              </w:rPr>
              <w:t>-</w:t>
            </w:r>
            <w:r w:rsidR="00DC6B12" w:rsidRPr="00B87729">
              <w:rPr>
                <w:szCs w:val="20"/>
              </w:rPr>
              <w:t xml:space="preserve">use destination is the plant canopy, </w:t>
            </w:r>
            <w:proofErr w:type="spellStart"/>
            <w:r w:rsidR="00DC6B12" w:rsidRPr="00B87729">
              <w:rPr>
                <w:i/>
                <w:iCs/>
                <w:szCs w:val="20"/>
              </w:rPr>
              <w:t>dest_type</w:t>
            </w:r>
            <w:proofErr w:type="spellEnd"/>
            <w:r w:rsidR="00DC6B12" w:rsidRPr="00B87729">
              <w:rPr>
                <w:szCs w:val="20"/>
              </w:rPr>
              <w:t xml:space="preserve"> = </w:t>
            </w:r>
            <w:r w:rsidR="009A55A1" w:rsidRPr="00B87729">
              <w:rPr>
                <w:szCs w:val="20"/>
              </w:rPr>
              <w:t>8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B87729" w:rsidRDefault="00933B43" w:rsidP="00933B43">
            <w:pPr>
              <w:pStyle w:val="TableSpanner"/>
            </w:pPr>
            <w:r w:rsidRPr="00B87729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B87729" w:rsidRDefault="00933B43" w:rsidP="00933B43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adjmix_rain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B87729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B87729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B87729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B87729" w:rsidRDefault="00E86A17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  <w:r w:rsidR="00B76ADE" w:rsidRPr="00B87729">
              <w:rPr>
                <w:szCs w:val="20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B87729" w:rsidRDefault="00933B43" w:rsidP="00933B43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adjust_rain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B87729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B87729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B87729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4D6750C3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-0.5 to </w:t>
            </w:r>
            <w:r w:rsidR="00BE7A03" w:rsidRPr="00B87729">
              <w:rPr>
                <w:szCs w:val="20"/>
              </w:rPr>
              <w:t>3.</w:t>
            </w:r>
            <w:r w:rsidRPr="00B87729">
              <w:rPr>
                <w:szCs w:val="2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precip_module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ide_dist</w:t>
            </w:r>
            <w:r w:rsidRPr="00B87729">
              <w:rPr>
                <w:szCs w:val="20"/>
              </w:rPr>
              <w:t xml:space="preserve"> or</w:t>
            </w:r>
            <w:r w:rsidRPr="00B87729">
              <w:rPr>
                <w:b/>
                <w:szCs w:val="20"/>
              </w:rPr>
              <w:t xml:space="preserve"> </w:t>
            </w:r>
            <w:r w:rsidRPr="00B87729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B87729" w:rsidRDefault="00933B43" w:rsidP="00933B43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adjust_snow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B87729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B87729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B87729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D76AA30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-0.5 to </w:t>
            </w:r>
            <w:r w:rsidR="00BE7A03" w:rsidRPr="00B87729">
              <w:rPr>
                <w:szCs w:val="20"/>
              </w:rPr>
              <w:t>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Pr="00B87729" w:rsidRDefault="00933B43" w:rsidP="00933B43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precip_module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ide_dist</w:t>
            </w:r>
            <w:r w:rsidRPr="00B87729">
              <w:rPr>
                <w:szCs w:val="20"/>
              </w:rPr>
              <w:t xml:space="preserve"> or</w:t>
            </w:r>
            <w:r w:rsidRPr="00B87729">
              <w:rPr>
                <w:b/>
                <w:szCs w:val="20"/>
              </w:rPr>
              <w:t xml:space="preserve"> </w:t>
            </w:r>
            <w:r w:rsidRPr="00B87729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B87729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r w:rsidRPr="00B8772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B87729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B87729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B87729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Pr="00B87729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temp_module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temp_1sta</w:t>
            </w:r>
            <w:r w:rsidRPr="00B87729">
              <w:rPr>
                <w:szCs w:val="20"/>
              </w:rPr>
              <w:t xml:space="preserve">, </w:t>
            </w:r>
            <w:r w:rsidR="001B1377" w:rsidRPr="00B87729">
              <w:rPr>
                <w:rFonts w:ascii="Courier New" w:hAnsi="Courier New" w:cs="Courier New"/>
              </w:rPr>
              <w:lastRenderedPageBreak/>
              <w:t>temp_sta</w:t>
            </w:r>
            <w:r w:rsidR="001B1377" w:rsidRPr="00B87729">
              <w:t xml:space="preserve">, </w:t>
            </w:r>
            <w:r w:rsidRPr="00B87729">
              <w:rPr>
                <w:rFonts w:ascii="Courier New" w:hAnsi="Courier New" w:cs="Courier New"/>
                <w:szCs w:val="20"/>
              </w:rPr>
              <w:t>temp_dist2</w:t>
            </w:r>
            <w:r w:rsidRPr="00B87729">
              <w:rPr>
                <w:szCs w:val="20"/>
              </w:rPr>
              <w:t xml:space="preserve">, or </w:t>
            </w:r>
            <w:r w:rsidRPr="00B87729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B87729" w:rsidRDefault="00933B43" w:rsidP="00933B43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lastRenderedPageBreak/>
              <w:t>conv_flag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B87729" w:rsidRDefault="00933B43" w:rsidP="00933B43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>Elevation conversion flag (</w:t>
            </w:r>
            <w:r w:rsidRPr="00B87729">
              <w:rPr>
                <w:rFonts w:ascii="Courier New" w:hAnsi="Courier New" w:cs="Courier New"/>
                <w:szCs w:val="20"/>
              </w:rPr>
              <w:t>0</w:t>
            </w:r>
            <w:r w:rsidRPr="00B87729">
              <w:rPr>
                <w:szCs w:val="20"/>
              </w:rPr>
              <w:t xml:space="preserve">=none; </w:t>
            </w:r>
            <w:r w:rsidRPr="00B87729">
              <w:rPr>
                <w:rFonts w:ascii="Courier New" w:hAnsi="Courier New" w:cs="Courier New"/>
                <w:szCs w:val="20"/>
              </w:rPr>
              <w:t>1</w:t>
            </w:r>
            <w:r w:rsidRPr="00B87729">
              <w:rPr>
                <w:szCs w:val="20"/>
              </w:rPr>
              <w:t xml:space="preserve">=feet to meters; </w:t>
            </w:r>
            <w:r w:rsidRPr="00B87729">
              <w:rPr>
                <w:rFonts w:ascii="Courier New" w:hAnsi="Courier New" w:cs="Courier New"/>
                <w:szCs w:val="20"/>
              </w:rPr>
              <w:t>2</w:t>
            </w:r>
            <w:r w:rsidRPr="00B87729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B87729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precip_module </w:t>
            </w:r>
            <w:r w:rsidRPr="00B87729">
              <w:rPr>
                <w:szCs w:val="20"/>
              </w:rPr>
              <w:t>and</w:t>
            </w:r>
            <w:r w:rsidRPr="00B87729">
              <w:rPr>
                <w:b/>
                <w:szCs w:val="20"/>
              </w:rPr>
              <w:t xml:space="preserve"> temp_module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B87729" w:rsidRDefault="00933B43" w:rsidP="00933B43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dist_exp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B87729" w:rsidRDefault="00933B43" w:rsidP="00933B43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B87729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precip_module</w:t>
            </w:r>
            <w:r w:rsidRPr="00B87729">
              <w:rPr>
                <w:szCs w:val="20"/>
              </w:rPr>
              <w:t xml:space="preserve"> and</w:t>
            </w:r>
            <w:r w:rsidRPr="00B87729">
              <w:rPr>
                <w:b/>
                <w:szCs w:val="20"/>
              </w:rPr>
              <w:t xml:space="preserve"> temp_module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B87729" w:rsidRDefault="00933B43" w:rsidP="00933B43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dist_max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B87729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B87729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B87729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B87729" w:rsidRDefault="00933B43" w:rsidP="00933B43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precip_module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precip_dist2</w:t>
            </w:r>
            <w:r w:rsidRPr="00B87729">
              <w:rPr>
                <w:b/>
                <w:szCs w:val="20"/>
              </w:rPr>
              <w:t xml:space="preserve"> </w:t>
            </w:r>
            <w:r w:rsidRPr="00B87729">
              <w:rPr>
                <w:szCs w:val="20"/>
              </w:rPr>
              <w:t>and/or</w:t>
            </w:r>
            <w:r w:rsidRPr="00B87729">
              <w:rPr>
                <w:b/>
                <w:szCs w:val="20"/>
              </w:rPr>
              <w:t xml:space="preserve"> temp_module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95183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08CC7" w14:textId="6E72B44C" w:rsidR="00A230FA" w:rsidRPr="00B87729" w:rsidRDefault="00A230FA" w:rsidP="00A230F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hru2</w:t>
            </w:r>
            <w:r w:rsidR="006F5F8C" w:rsidRPr="00B87729">
              <w:rPr>
                <w:b/>
                <w:szCs w:val="20"/>
              </w:rPr>
              <w:t>map</w:t>
            </w:r>
            <w:r w:rsidRPr="00B87729">
              <w:rPr>
                <w:b/>
                <w:szCs w:val="20"/>
              </w:rPr>
              <w:t>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257ED8" w14:textId="18597947" w:rsidR="00A230FA" w:rsidRPr="00B87729" w:rsidRDefault="006F5F8C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B87729">
              <w:rPr>
                <w:szCs w:val="20"/>
              </w:rPr>
              <w:t xml:space="preserve">HRU identification number for </w:t>
            </w:r>
            <w:r w:rsidR="009303D3" w:rsidRPr="00B87729">
              <w:rPr>
                <w:szCs w:val="20"/>
              </w:rPr>
              <w:t xml:space="preserve">each </w:t>
            </w:r>
            <w:r w:rsidRPr="00B87729">
              <w:rPr>
                <w:szCs w:val="20"/>
              </w:rPr>
              <w:t xml:space="preserve">HRU to mapped spatial </w:t>
            </w:r>
            <w:r w:rsidR="00711AE6" w:rsidRPr="00B87729">
              <w:rPr>
                <w:szCs w:val="20"/>
              </w:rPr>
              <w:t>units’</w:t>
            </w:r>
            <w:r w:rsidRPr="00B87729">
              <w:rPr>
                <w:szCs w:val="20"/>
              </w:rPr>
              <w:t xml:space="preserve">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7FF911" w14:textId="42C3BCD5" w:rsidR="00A230FA" w:rsidRPr="00B87729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</w:t>
            </w:r>
            <w:r w:rsidR="003D0C5A" w:rsidRPr="00B87729">
              <w:rPr>
                <w:b/>
                <w:szCs w:val="20"/>
              </w:rPr>
              <w:t>map</w:t>
            </w:r>
            <w:r w:rsidRPr="00B87729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82B76D" w14:textId="22E9BC8E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C3978E" w14:textId="42B177AD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99FCF3" w14:textId="045BFA8F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Pr="00B87729">
              <w:rPr>
                <w:b/>
                <w:szCs w:val="20"/>
              </w:rPr>
              <w:t>n</w:t>
            </w:r>
            <w:r w:rsidR="003D0C5A" w:rsidRPr="00B87729">
              <w:rPr>
                <w:b/>
                <w:szCs w:val="20"/>
              </w:rPr>
              <w:t>map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9D25D" w14:textId="4229510D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581CB1" w14:textId="40EECF5D" w:rsidR="00A230FA" w:rsidRPr="00B87729" w:rsidRDefault="00A230FA" w:rsidP="00A230F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precip_module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precip_</w:t>
            </w:r>
            <w:r w:rsidR="006F5F8C" w:rsidRPr="00B87729">
              <w:rPr>
                <w:rFonts w:ascii="Courier New" w:hAnsi="Courier New" w:cs="Courier New"/>
                <w:szCs w:val="20"/>
              </w:rPr>
              <w:t>map</w:t>
            </w:r>
            <w:r w:rsidR="006F5F8C" w:rsidRPr="00B87729">
              <w:rPr>
                <w:szCs w:val="20"/>
              </w:rPr>
              <w:t xml:space="preserve"> </w:t>
            </w:r>
            <w:r w:rsidRPr="00B87729">
              <w:rPr>
                <w:szCs w:val="20"/>
              </w:rPr>
              <w:t>and/or</w:t>
            </w:r>
            <w:r w:rsidRPr="00B87729">
              <w:rPr>
                <w:b/>
                <w:szCs w:val="20"/>
              </w:rPr>
              <w:t xml:space="preserve"> temp_module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temp_</w:t>
            </w:r>
            <w:r w:rsidR="006F5F8C" w:rsidRPr="00B87729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1D13A4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77408" w14:textId="04C65631" w:rsidR="00A230FA" w:rsidRPr="00B87729" w:rsidRDefault="00A230FA" w:rsidP="00A230F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hru2</w:t>
            </w:r>
            <w:r w:rsidR="006F5F8C" w:rsidRPr="00B87729">
              <w:rPr>
                <w:b/>
                <w:szCs w:val="20"/>
              </w:rPr>
              <w:t>map</w:t>
            </w:r>
            <w:r w:rsidRPr="00B87729">
              <w:rPr>
                <w:b/>
                <w:szCs w:val="20"/>
              </w:rPr>
              <w:t>_pct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FB3A31" w14:textId="0A9F2B6A" w:rsidR="00A230FA" w:rsidRPr="00B87729" w:rsidRDefault="003D0C5A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B87729">
              <w:rPr>
                <w:szCs w:val="20"/>
              </w:rPr>
              <w:t>Portion of HRU associated with each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F410C4" w14:textId="3D4F91F5" w:rsidR="00A230FA" w:rsidRPr="00B87729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</w:t>
            </w:r>
            <w:r w:rsidR="003D0C5A" w:rsidRPr="00B87729">
              <w:rPr>
                <w:b/>
                <w:szCs w:val="20"/>
              </w:rPr>
              <w:t>map</w:t>
            </w:r>
            <w:r w:rsidRPr="00B87729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33F411" w14:textId="371E3BDB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26E0E0" w14:textId="19FDBE8D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8DF41F" w14:textId="77466EEF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B481E" w14:textId="711037C6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6A6E3B" w14:textId="3422719E" w:rsidR="00A230FA" w:rsidRPr="00B87729" w:rsidRDefault="00A230FA" w:rsidP="00A230F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precip_module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precip_</w:t>
            </w:r>
            <w:r w:rsidR="006F5F8C" w:rsidRPr="00B87729">
              <w:rPr>
                <w:rFonts w:ascii="Courier New" w:hAnsi="Courier New" w:cs="Courier New"/>
                <w:szCs w:val="20"/>
              </w:rPr>
              <w:t>map</w:t>
            </w:r>
            <w:r w:rsidRPr="00B87729">
              <w:rPr>
                <w:szCs w:val="20"/>
              </w:rPr>
              <w:t xml:space="preserve"> and/or</w:t>
            </w:r>
            <w:r w:rsidRPr="00B87729">
              <w:rPr>
                <w:b/>
                <w:szCs w:val="20"/>
              </w:rPr>
              <w:t xml:space="preserve"> temp_module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temp_</w:t>
            </w:r>
            <w:r w:rsidR="006F5F8C" w:rsidRPr="00B87729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A230FA" w:rsidRPr="00B87729" w:rsidRDefault="00A230FA" w:rsidP="00A230F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hru_plaps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A230FA" w:rsidRPr="00B87729" w:rsidRDefault="00A230FA" w:rsidP="00A230FA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A230FA" w:rsidRPr="00B87729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Pr="00B87729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precip_module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A230FA" w:rsidRPr="00B87729" w:rsidRDefault="00A230FA" w:rsidP="00A230F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hru_psta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A230FA" w:rsidRPr="00B87729" w:rsidRDefault="00A230FA" w:rsidP="00A230F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A230FA" w:rsidRPr="00B87729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Pr="00B87729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precip_module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precip_1sta</w:t>
            </w:r>
            <w:r w:rsidRPr="00B87729">
              <w:rPr>
                <w:szCs w:val="20"/>
              </w:rPr>
              <w:t xml:space="preserve"> or</w:t>
            </w:r>
            <w:r w:rsidRPr="00B87729">
              <w:rPr>
                <w:b/>
                <w:szCs w:val="20"/>
              </w:rPr>
              <w:t xml:space="preserve"> </w:t>
            </w:r>
            <w:r w:rsidRPr="00B87729"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A230FA" w:rsidRPr="00B87729" w:rsidRDefault="00A230FA" w:rsidP="00A230F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hru_tlaps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A230FA" w:rsidRPr="00B87729" w:rsidRDefault="00A230FA" w:rsidP="00A230FA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B87729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A230FA" w:rsidRPr="00B87729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Pr="00B87729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temp_module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A230FA" w:rsidRPr="00B87729" w:rsidRDefault="00A230FA" w:rsidP="00A230F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B8772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A230FA" w:rsidRPr="00B87729" w:rsidRDefault="00A230FA" w:rsidP="00A230FA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B87729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A230FA" w:rsidRPr="00B87729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Pr="00B87729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A230FA" w:rsidRPr="00B87729" w:rsidRDefault="00A230FA" w:rsidP="00A230F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temp_module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temp_1sta</w:t>
            </w:r>
            <w:r w:rsidRPr="00B87729">
              <w:rPr>
                <w:szCs w:val="20"/>
              </w:rPr>
              <w:t xml:space="preserve">, </w:t>
            </w:r>
            <w:r w:rsidRPr="00B87729">
              <w:rPr>
                <w:rFonts w:ascii="Courier New" w:hAnsi="Courier New" w:cs="Courier New"/>
              </w:rPr>
              <w:t>temp_sta</w:t>
            </w:r>
            <w:r w:rsidRPr="00B87729">
              <w:t xml:space="preserve">, </w:t>
            </w:r>
            <w:r w:rsidRPr="00B87729">
              <w:rPr>
                <w:szCs w:val="20"/>
              </w:rPr>
              <w:t xml:space="preserve">or </w:t>
            </w:r>
            <w:r w:rsidRPr="00B87729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660B5AF0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</w:t>
            </w:r>
            <w:r w:rsidR="009303D3">
              <w:rPr>
                <w:szCs w:val="20"/>
              </w:rPr>
              <w:t>of</w:t>
            </w:r>
            <w:r w:rsidRPr="009626A0">
              <w:rPr>
                <w:szCs w:val="20"/>
              </w:rPr>
              <w:t xml:space="preserve"> each HRU </w:t>
            </w:r>
            <w:r w:rsidR="009303D3" w:rsidRPr="009626A0">
              <w:rPr>
                <w:szCs w:val="20"/>
              </w:rPr>
              <w:t xml:space="preserve">for the centroid </w:t>
            </w:r>
            <w:r w:rsidRPr="009626A0">
              <w:rPr>
                <w:szCs w:val="20"/>
              </w:rPr>
              <w:t>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5AC6336B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</w:t>
            </w:r>
            <w:r w:rsidR="009303D3">
              <w:rPr>
                <w:szCs w:val="20"/>
              </w:rPr>
              <w:t>of</w:t>
            </w:r>
            <w:r w:rsidR="009303D3" w:rsidRPr="009626A0">
              <w:rPr>
                <w:szCs w:val="20"/>
              </w:rPr>
              <w:t xml:space="preserve"> each HRU for the centroid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maximum lapse rate based on historical daily air temperatures for all air temperature-measurement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maximum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6A83E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C7C286" w14:textId="26D45453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map2hru_id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7E8B83" w14:textId="0900398D" w:rsidR="003D0C5A" w:rsidRPr="00B87729" w:rsidRDefault="003D0C5A" w:rsidP="003D0C5A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>Mapped spatial unit identification number for</w:t>
            </w:r>
            <w:r w:rsidR="009303D3" w:rsidRPr="00B87729">
              <w:rPr>
                <w:szCs w:val="20"/>
              </w:rPr>
              <w:t xml:space="preserve"> each</w:t>
            </w:r>
            <w:r w:rsidRPr="00B87729">
              <w:rPr>
                <w:szCs w:val="20"/>
              </w:rPr>
              <w:t xml:space="preserve">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CBAEB97" w14:textId="2E151EE7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nmap2hru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ECF93E" w14:textId="4B97D095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227CE3" w14:textId="1A29C277" w:rsidR="003D0C5A" w:rsidRPr="00B87729" w:rsidRDefault="003D0C5A" w:rsidP="003D0C5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E079A" w14:textId="158BBE1F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Pr="00B87729">
              <w:rPr>
                <w:b/>
                <w:szCs w:val="20"/>
              </w:rPr>
              <w:t>n</w:t>
            </w:r>
            <w:r w:rsidR="00202229" w:rsidRPr="00B87729">
              <w:rPr>
                <w:b/>
                <w:szCs w:val="20"/>
              </w:rPr>
              <w:t>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67171" w14:textId="1E639E09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0AD55E" w14:textId="641728D8" w:rsidR="003D0C5A" w:rsidRPr="00B87729" w:rsidRDefault="003D0C5A" w:rsidP="003D0C5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precip_module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precip_map</w:t>
            </w:r>
            <w:r w:rsidRPr="00B87729">
              <w:rPr>
                <w:szCs w:val="20"/>
              </w:rPr>
              <w:t xml:space="preserve"> and/or</w:t>
            </w:r>
            <w:r w:rsidRPr="00B87729">
              <w:rPr>
                <w:b/>
                <w:szCs w:val="20"/>
              </w:rPr>
              <w:t xml:space="preserve"> temp_module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temp_map</w:t>
            </w:r>
          </w:p>
        </w:tc>
      </w:tr>
      <w:tr w:rsidR="003D0C5A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max_lapse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69AE7B0E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 xml:space="preserve">Monthly (January to </w:t>
            </w:r>
            <w:r w:rsidR="00711AE6" w:rsidRPr="00B87729">
              <w:rPr>
                <w:szCs w:val="20"/>
              </w:rPr>
              <w:t>December)</w:t>
            </w:r>
            <w:r w:rsidRPr="00B87729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nlapse</w:t>
            </w:r>
            <w:r w:rsidRPr="00B87729">
              <w:rPr>
                <w:szCs w:val="20"/>
              </w:rPr>
              <w:t xml:space="preserve">, </w:t>
            </w:r>
            <w:r w:rsidRPr="00B87729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temp_module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3D0C5A" w:rsidRPr="00B8772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B8772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max_missing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 w:rsidRPr="00B87729">
              <w:rPr>
                <w:rFonts w:ascii="Courier New" w:hAnsi="Courier New" w:cs="Courier New"/>
                <w:szCs w:val="20"/>
              </w:rPr>
              <w:t>0</w:t>
            </w:r>
            <w:r w:rsidRPr="00B87729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temp_module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temp_1sta</w:t>
            </w:r>
            <w:r w:rsidRPr="00B87729">
              <w:rPr>
                <w:szCs w:val="20"/>
              </w:rPr>
              <w:t xml:space="preserve">, </w:t>
            </w:r>
            <w:r w:rsidRPr="00B87729">
              <w:rPr>
                <w:rFonts w:ascii="Courier New" w:hAnsi="Courier New" w:cs="Courier New"/>
              </w:rPr>
              <w:t>temp_sta</w:t>
            </w:r>
            <w:r w:rsidRPr="00B87729">
              <w:t xml:space="preserve">, </w:t>
            </w:r>
            <w:r w:rsidRPr="00B87729">
              <w:rPr>
                <w:szCs w:val="20"/>
              </w:rPr>
              <w:t xml:space="preserve">or </w:t>
            </w:r>
            <w:r w:rsidRPr="00B87729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3D0C5A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AA7015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>
              <w:rPr>
                <w:szCs w:val="20"/>
              </w:rPr>
              <w:t xml:space="preserve">use for distributing </w:t>
            </w:r>
            <w:r w:rsidR="00711AE6">
              <w:rPr>
                <w:szCs w:val="20"/>
              </w:rPr>
              <w:t>precipitation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min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1F793E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</w:rPr>
              <w:t>m</w:t>
            </w:r>
            <w:r w:rsidRPr="0032793A">
              <w:rPr>
                <w:b/>
                <w:szCs w:val="20"/>
              </w:rPr>
              <w:t>onmax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maximum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monmin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minimum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4C1778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</w:t>
            </w:r>
            <w:r w:rsidR="009303D3">
              <w:rPr>
                <w:szCs w:val="20"/>
              </w:rPr>
              <w:t>ment</w:t>
            </w:r>
            <w:r w:rsidRPr="009626A0">
              <w:rPr>
                <w:szCs w:val="20"/>
              </w:rPr>
              <w:t xml:space="preserve">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06C0E61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</w:t>
            </w:r>
            <w:r w:rsidR="004231AA">
              <w:rPr>
                <w:szCs w:val="20"/>
              </w:rPr>
              <w:t>rain</w:t>
            </w:r>
            <w:r w:rsidRPr="009626A0">
              <w:rPr>
                <w:szCs w:val="20"/>
              </w:rPr>
              <w:t xml:space="preserve">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4517E32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</w:t>
            </w:r>
            <w:r w:rsidR="004231AA">
              <w:rPr>
                <w:szCs w:val="20"/>
              </w:rPr>
              <w:t>snow</w:t>
            </w:r>
            <w:r w:rsidRPr="009626A0">
              <w:rPr>
                <w:szCs w:val="20"/>
              </w:rPr>
              <w:t xml:space="preserve">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et_module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ppt_zero_thresh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prcp_wght_dist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D996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CFB94E" w14:textId="05974529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bookmarkStart w:id="11" w:name="_Hlk49274010"/>
            <w:r w:rsidRPr="00B87729">
              <w:rPr>
                <w:b/>
                <w:szCs w:val="20"/>
              </w:rPr>
              <w:t>precip_map_adj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04C505" w14:textId="35493C16" w:rsidR="003D0C5A" w:rsidRPr="009626A0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multiplicative adjustment factor to mapped precipitation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0728EF" w14:textId="0E54D53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nmap,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BA23AE" w14:textId="5124AD0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F78F4C" w14:textId="070F786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411C38" w14:textId="18BDF38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E4605E" w14:textId="7834317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1CFAF" w14:textId="23253F9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bookmarkEnd w:id="11"/>
      <w:tr w:rsidR="003D0C5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B87729">
              <w:rPr>
                <w:b/>
                <w:szCs w:val="20"/>
              </w:rPr>
              <w:t>psta_elev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-300.0 to </w:t>
            </w:r>
            <w:r w:rsidRPr="009626A0">
              <w:rPr>
                <w:szCs w:val="20"/>
              </w:rPr>
              <w:lastRenderedPageBreak/>
              <w:t>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psta</w:t>
            </w:r>
            <w:r w:rsidRPr="009626A0">
              <w:rPr>
                <w:b/>
                <w:szCs w:val="20"/>
              </w:rPr>
              <w:t>_freq_nuse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(X)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660F1A8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(Y)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2B0B37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02745F7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measured </w:t>
            </w:r>
            <w:r w:rsidR="004231AA">
              <w:rPr>
                <w:szCs w:val="20"/>
              </w:rPr>
              <w:t>rain</w:t>
            </w:r>
            <w:r w:rsidRPr="009626A0">
              <w:rPr>
                <w:szCs w:val="20"/>
              </w:rPr>
              <w:t xml:space="preserve">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6653B855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0.5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0.5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1308057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measured </w:t>
            </w:r>
            <w:r w:rsidR="004231AA">
              <w:rPr>
                <w:szCs w:val="20"/>
              </w:rPr>
              <w:t>snow</w:t>
            </w:r>
            <w:r w:rsidRPr="009626A0">
              <w:rPr>
                <w:szCs w:val="20"/>
              </w:rPr>
              <w:t xml:space="preserve">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0.5 to 2.5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solrad_elev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61643FFA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r w:rsidR="00711AE6" w:rsidRPr="009F787E">
              <w:rPr>
                <w:szCs w:val="20"/>
              </w:rPr>
              <w:t>temperature</w:t>
            </w:r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C5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Adjustment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r w:rsidRPr="00B87729">
              <w:rPr>
                <w:rFonts w:ascii="Courier New" w:hAnsi="Courier New" w:cs="Courier New"/>
              </w:rPr>
              <w:t>temp_sta</w:t>
            </w:r>
            <w:r w:rsidRPr="00B87729">
              <w:t xml:space="preserve">, </w:t>
            </w:r>
            <w:r w:rsidRPr="00B87729">
              <w:rPr>
                <w:rFonts w:ascii="Courier New" w:hAnsi="Courier New" w:cs="Courier New"/>
                <w:szCs w:val="20"/>
              </w:rPr>
              <w:t>temp_laps</w:t>
            </w:r>
            <w:r w:rsidRPr="00B87729">
              <w:rPr>
                <w:szCs w:val="20"/>
              </w:rPr>
              <w:t xml:space="preserve">, </w:t>
            </w:r>
            <w:r w:rsidRPr="00B87729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C5A" w:rsidRPr="006D38DC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B4092">
              <w:rPr>
                <w:b/>
                <w:color w:val="00B050"/>
                <w:szCs w:val="20"/>
              </w:rPr>
              <w:t>tmax_allrain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C5A" w:rsidRPr="006D38DC" w:rsidRDefault="003D0C5A" w:rsidP="003D0C5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C5A" w:rsidRPr="006D38DC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374FD3DA" w:rsidR="003D0C5A" w:rsidRPr="006D38DC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B4092">
              <w:rPr>
                <w:b/>
                <w:color w:val="00B050"/>
                <w:szCs w:val="20"/>
              </w:rPr>
              <w:t xml:space="preserve">model_mode </w:t>
            </w:r>
            <w:r w:rsidRPr="001B4092">
              <w:rPr>
                <w:color w:val="00B050"/>
                <w:szCs w:val="20"/>
              </w:rPr>
              <w:t xml:space="preserve">= </w:t>
            </w:r>
            <w:r w:rsidRPr="001B4092">
              <w:rPr>
                <w:rFonts w:ascii="Courier New" w:hAnsi="Courier New" w:cs="Courier New"/>
                <w:color w:val="00B050"/>
                <w:szCs w:val="20"/>
              </w:rPr>
              <w:t>PRMS</w:t>
            </w:r>
          </w:p>
        </w:tc>
      </w:tr>
      <w:tr w:rsidR="003D0C5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C5A" w:rsidRPr="00B87729" w:rsidRDefault="003D0C5A" w:rsidP="003D0C5A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r w:rsidRPr="00B87729">
              <w:rPr>
                <w:b/>
                <w:bCs/>
                <w:szCs w:val="20"/>
              </w:rPr>
              <w:t>tmax_allsnow</w:t>
            </w:r>
            <w:r w:rsidRPr="00B87729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C5A" w:rsidRPr="00B87729" w:rsidRDefault="003D0C5A" w:rsidP="003D0C5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2449955" w:rsidR="003D0C5A" w:rsidRPr="00B87729" w:rsidRDefault="003D0C5A" w:rsidP="003D0C5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 xml:space="preserve">model_mode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PRMS5</w:t>
            </w:r>
          </w:p>
        </w:tc>
      </w:tr>
      <w:tr w:rsidR="003D0C5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4BD22E44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C5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64FB1A87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1B4092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lastRenderedPageBreak/>
              <w:t>tmax_allsnow_sta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1035932C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adjustment factor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462A2463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521090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8E5879" w14:textId="6BE4ADB5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B87729">
              <w:rPr>
                <w:b/>
                <w:szCs w:val="20"/>
              </w:rPr>
              <w:t>tmax_</w:t>
            </w:r>
            <w:r w:rsidR="002D3DBC" w:rsidRPr="00B87729">
              <w:rPr>
                <w:b/>
                <w:szCs w:val="20"/>
              </w:rPr>
              <w:t>map</w:t>
            </w:r>
            <w:r w:rsidRPr="00B87729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E4FC90" w14:textId="36EB1FCF" w:rsidR="003D0C5A" w:rsidRPr="00B87729" w:rsidRDefault="002D3DBC" w:rsidP="002D3DBC">
            <w:pPr>
              <w:pStyle w:val="TableCellBody"/>
              <w:rPr>
                <w:szCs w:val="20"/>
              </w:rPr>
            </w:pPr>
            <w:bookmarkStart w:id="12" w:name="_Hlk49274075"/>
            <w:r w:rsidRPr="00B87729">
              <w:rPr>
                <w:szCs w:val="20"/>
              </w:rPr>
              <w:t>Monthly (January to December) additive adjustment factor to maximum air temperature for each mapped spatial unit estimated on the basis of slope and aspect</w:t>
            </w:r>
            <w:bookmarkEnd w:id="12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B9FBA7" w14:textId="140D2A27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</w:t>
            </w:r>
            <w:r w:rsidR="002D3DBC" w:rsidRPr="00B87729">
              <w:rPr>
                <w:b/>
                <w:szCs w:val="20"/>
              </w:rPr>
              <w:t>map</w:t>
            </w:r>
            <w:r w:rsidRPr="00B87729"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F7F940" w14:textId="40244653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220650" w14:textId="4AAABBF6" w:rsidR="003D0C5A" w:rsidRPr="00B87729" w:rsidRDefault="003D0C5A" w:rsidP="003D0C5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58DA6A" w14:textId="12F9B618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C00CEC" w14:textId="10CB7583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BC6950" w14:textId="4425A812" w:rsidR="003D0C5A" w:rsidRPr="00B87729" w:rsidRDefault="003D0C5A" w:rsidP="003D0C5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temp_module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temp_</w:t>
            </w:r>
            <w:r w:rsidR="002D3DBC" w:rsidRPr="00B87729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C5A" w:rsidRPr="00B8772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B8772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 xml:space="preserve">Monthly (January to December) values representing the change in maximum air temperature per 1,000 </w:t>
            </w:r>
            <w:r w:rsidRPr="00B87729">
              <w:rPr>
                <w:b/>
                <w:szCs w:val="20"/>
              </w:rPr>
              <w:t>elev_units</w:t>
            </w:r>
            <w:r w:rsidRPr="00B87729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temp_units</w:t>
            </w:r>
            <w:r w:rsidRPr="00B87729">
              <w:rPr>
                <w:szCs w:val="20"/>
              </w:rPr>
              <w:t>/</w:t>
            </w:r>
          </w:p>
          <w:p w14:paraId="067EA760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temp_module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tmin_add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21993398" w:rsidR="003D0C5A" w:rsidRPr="00B87729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o</w:t>
            </w:r>
            <w:r w:rsidR="003D0C5A" w:rsidRPr="00B87729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temp_module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C5A" w:rsidRPr="00B87729" w:rsidRDefault="003D0C5A" w:rsidP="003D0C5A">
            <w:pPr>
              <w:pStyle w:val="TableCellBody"/>
              <w:rPr>
                <w:b/>
                <w:i/>
                <w:szCs w:val="20"/>
              </w:rPr>
            </w:pPr>
            <w:r w:rsidRPr="00B8772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>Adjustment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temp_module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temp_1sta</w:t>
            </w:r>
            <w:r w:rsidRPr="00B87729">
              <w:rPr>
                <w:szCs w:val="20"/>
              </w:rPr>
              <w:t>,</w:t>
            </w:r>
            <w:r w:rsidRPr="00B87729">
              <w:rPr>
                <w:rFonts w:ascii="Courier New" w:hAnsi="Courier New" w:cs="Courier New"/>
              </w:rPr>
              <w:t xml:space="preserve"> temp_sta</w:t>
            </w:r>
            <w:r w:rsidRPr="00B87729">
              <w:t xml:space="preserve">, </w:t>
            </w:r>
            <w:r w:rsidRPr="00B87729">
              <w:rPr>
                <w:rFonts w:ascii="Courier New" w:hAnsi="Courier New" w:cs="Courier New"/>
                <w:szCs w:val="20"/>
              </w:rPr>
              <w:t>temp_laps</w:t>
            </w:r>
            <w:r w:rsidRPr="00B87729">
              <w:rPr>
                <w:szCs w:val="20"/>
              </w:rPr>
              <w:t xml:space="preserve">, </w:t>
            </w:r>
            <w:r w:rsidRPr="00B87729">
              <w:rPr>
                <w:rFonts w:ascii="Courier New" w:hAnsi="Courier New" w:cs="Courier New"/>
                <w:szCs w:val="20"/>
              </w:rPr>
              <w:t>temp_dist2</w:t>
            </w:r>
            <w:r w:rsidRPr="00B87729">
              <w:rPr>
                <w:szCs w:val="20"/>
              </w:rPr>
              <w:t>,</w:t>
            </w:r>
            <w:r w:rsidRPr="00B87729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B87729">
              <w:rPr>
                <w:szCs w:val="20"/>
              </w:rPr>
              <w:t xml:space="preserve"> or </w:t>
            </w:r>
            <w:r w:rsidRPr="00B87729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tmin_cbh_adj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>Monthly (January to December) adjustment factor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temp_module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tmin_div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B87729">
              <w:rPr>
                <w:rFonts w:ascii="Courier New" w:hAnsi="Courier New" w:cs="Courier New"/>
                <w:szCs w:val="20"/>
              </w:rPr>
              <w:t>0.0</w:t>
            </w:r>
            <w:r w:rsidRPr="00B87729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temp_module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B0FD61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ED8F94" w14:textId="47FCED99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tmin_</w:t>
            </w:r>
            <w:r w:rsidR="002D3DBC" w:rsidRPr="00B87729">
              <w:rPr>
                <w:b/>
                <w:szCs w:val="20"/>
              </w:rPr>
              <w:t>map</w:t>
            </w:r>
            <w:r w:rsidRPr="00B87729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3A9E63A" w14:textId="7CCAFA9C" w:rsidR="003D0C5A" w:rsidRPr="00B87729" w:rsidRDefault="002D3DBC" w:rsidP="002D3DBC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>Monthly (January to December) additive adjustment factor to minimum air temperature for each mapped spatial unit,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F20128" w14:textId="4D96DC65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</w:t>
            </w:r>
            <w:r w:rsidR="002D3DBC" w:rsidRPr="00B87729">
              <w:rPr>
                <w:b/>
                <w:szCs w:val="20"/>
              </w:rPr>
              <w:t>map</w:t>
            </w:r>
            <w:r w:rsidRPr="00B87729"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233D50" w14:textId="547940A6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F4017A" w14:textId="4AB1FABE" w:rsidR="003D0C5A" w:rsidRPr="00B87729" w:rsidRDefault="003D0C5A" w:rsidP="003D0C5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96FE0" w14:textId="28ED2E15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75B3F2" w14:textId="2E0D940D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85475F" w14:textId="79D85E45" w:rsidR="003D0C5A" w:rsidRPr="00B87729" w:rsidRDefault="003D0C5A" w:rsidP="003D0C5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temp_module</w:t>
            </w:r>
            <w:r w:rsidRPr="00B87729">
              <w:rPr>
                <w:szCs w:val="20"/>
              </w:rPr>
              <w:t xml:space="preserve"> = </w:t>
            </w:r>
            <w:r w:rsidRPr="00B87729">
              <w:rPr>
                <w:rFonts w:ascii="Courier New" w:hAnsi="Courier New" w:cs="Courier New"/>
                <w:szCs w:val="20"/>
              </w:rPr>
              <w:t>temp_</w:t>
            </w:r>
            <w:r w:rsidR="002D3DBC" w:rsidRPr="00B87729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r w:rsidRPr="00517736">
              <w:rPr>
                <w:b/>
                <w:szCs w:val="20"/>
              </w:rPr>
              <w:t>elev_units</w:t>
            </w:r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  <w:r w:rsidRPr="00517736">
              <w:rPr>
                <w:szCs w:val="20"/>
              </w:rPr>
              <w:t>/</w:t>
            </w:r>
          </w:p>
          <w:p w14:paraId="6D3CE46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C5A" w:rsidRPr="00C21981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C5A" w:rsidRPr="009626A0" w:rsidRDefault="003D0C5A" w:rsidP="003D0C5A">
            <w:pPr>
              <w:pStyle w:val="tablecell-centered"/>
              <w:rPr>
                <w:szCs w:val="20"/>
              </w:rPr>
            </w:pPr>
          </w:p>
        </w:tc>
      </w:tr>
      <w:tr w:rsidR="003D0C5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Average monthly (January to December) maximum air </w:t>
            </w:r>
            <w:r w:rsidRPr="009626A0">
              <w:rPr>
                <w:szCs w:val="20"/>
              </w:rPr>
              <w:lastRenderedPageBreak/>
              <w:t>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 xml:space="preserve">ntemp, </w:t>
            </w:r>
            <w:r w:rsidRPr="009626A0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-100.0 to </w:t>
            </w:r>
            <w:r w:rsidRPr="009626A0">
              <w:rPr>
                <w:szCs w:val="20"/>
              </w:rPr>
              <w:lastRenderedPageBreak/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tsta</w:t>
            </w:r>
            <w:r w:rsidRPr="009626A0">
              <w:rPr>
                <w:b/>
                <w:szCs w:val="20"/>
              </w:rPr>
              <w:t>_month_min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>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C5A" w:rsidRPr="00910D79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(Y) for each air-temperature-measurement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z_div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C5A" w:rsidRPr="00A6587A" w:rsidRDefault="003D0C5A" w:rsidP="003D0C5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C5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basin_solsta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nsol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</w:t>
            </w:r>
            <w:r w:rsidRPr="00C21981">
              <w:rPr>
                <w:szCs w:val="20"/>
              </w:rPr>
              <w:lastRenderedPageBreak/>
              <w:t>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 xml:space="preserve">nhru, </w:t>
            </w:r>
            <w:r w:rsidRPr="00C21981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lastRenderedPageBreak/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ccsolrad</w:t>
            </w:r>
          </w:p>
        </w:tc>
      </w:tr>
      <w:tr w:rsidR="003D0C5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crad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dday_slope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C5A" w:rsidRPr="00B87729" w:rsidRDefault="003D0C5A" w:rsidP="003D0C5A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C5A" w:rsidRPr="00B87729" w:rsidRDefault="003D0C5A" w:rsidP="003D0C5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B87729">
              <w:rPr>
                <w:szCs w:val="20"/>
              </w:rPr>
              <w:t>dday</w:t>
            </w:r>
            <w:proofErr w:type="spellEnd"/>
            <w:r w:rsidRPr="00B87729">
              <w:rPr>
                <w:szCs w:val="20"/>
              </w:rPr>
              <w:t xml:space="preserve">/ </w:t>
            </w:r>
            <w:r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0.1 to 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Pr="00B87729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ppt_rad_adj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C5A" w:rsidRPr="00B87729" w:rsidRDefault="003D0C5A" w:rsidP="003D0C5A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 xml:space="preserve">Monthly minimum precipitation, if HRU precipitation exceeds this value, radiation is multiplied by </w:t>
            </w:r>
            <w:r w:rsidRPr="00B87729">
              <w:rPr>
                <w:b/>
                <w:szCs w:val="20"/>
              </w:rPr>
              <w:t>radj_sppt</w:t>
            </w:r>
            <w:r w:rsidRPr="00B87729">
              <w:rPr>
                <w:szCs w:val="20"/>
              </w:rPr>
              <w:t xml:space="preserve"> or </w:t>
            </w:r>
            <w:r w:rsidRPr="00B87729">
              <w:rPr>
                <w:b/>
                <w:szCs w:val="20"/>
              </w:rPr>
              <w:t>radj_wppt</w:t>
            </w:r>
            <w:r w:rsidRPr="00B87729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62C8F599" w:rsidR="003D0C5A" w:rsidRPr="009626A0" w:rsidRDefault="001B4092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radadj_intcp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C5A" w:rsidRPr="00B87729" w:rsidRDefault="003D0C5A" w:rsidP="003D0C5A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A9583AC" w:rsidR="003D0C5A" w:rsidRPr="00B87729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radadj_slope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C5A" w:rsidRPr="00B87729" w:rsidRDefault="003D0C5A" w:rsidP="003D0C5A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14AE1DDD" w:rsidR="003D0C5A" w:rsidRPr="00B87729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B87729">
              <w:rPr>
                <w:szCs w:val="20"/>
              </w:rPr>
              <w:t>1</w:t>
            </w:r>
            <w:r w:rsidR="003D0C5A" w:rsidRPr="00B87729">
              <w:rPr>
                <w:szCs w:val="20"/>
              </w:rPr>
              <w:t xml:space="preserve">/ </w:t>
            </w:r>
            <w:r w:rsidR="003D0C5A"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radj_sppt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729F9AB3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 xml:space="preserve">Adjustment factor for computed solar radiation for summer day with greater than </w:t>
            </w:r>
            <w:r w:rsidRPr="00B87729">
              <w:rPr>
                <w:b/>
                <w:szCs w:val="20"/>
              </w:rPr>
              <w:t>ppt_rad_adj</w:t>
            </w:r>
            <w:r w:rsidRPr="00B87729">
              <w:rPr>
                <w:szCs w:val="20"/>
              </w:rPr>
              <w:t xml:space="preserve"> inches</w:t>
            </w:r>
            <w:r w:rsidR="00176722" w:rsidRPr="00B87729">
              <w:rPr>
                <w:szCs w:val="20"/>
              </w:rPr>
              <w:t xml:space="preserve"> of</w:t>
            </w:r>
            <w:r w:rsidRPr="00B87729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radj_wppt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5DC4D589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 xml:space="preserve">Adjustment factor for computed solar radiation for winter day with greater than </w:t>
            </w:r>
            <w:r w:rsidRPr="00B87729">
              <w:rPr>
                <w:b/>
                <w:szCs w:val="20"/>
              </w:rPr>
              <w:t>ppt_rad_adj</w:t>
            </w:r>
            <w:r w:rsidRPr="00B87729">
              <w:rPr>
                <w:szCs w:val="20"/>
              </w:rPr>
              <w:t xml:space="preserve"> inches</w:t>
            </w:r>
            <w:r w:rsidR="00176722" w:rsidRPr="00B87729">
              <w:rPr>
                <w:szCs w:val="20"/>
              </w:rPr>
              <w:t xml:space="preserve"> of</w:t>
            </w:r>
            <w:r w:rsidRPr="00B87729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radmax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6340D5B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>Monthly (January to December</w:t>
            </w:r>
            <w:r w:rsidR="00176722" w:rsidRPr="00B87729">
              <w:rPr>
                <w:szCs w:val="20"/>
              </w:rPr>
              <w:t>)</w:t>
            </w:r>
            <w:r w:rsidRPr="00B87729">
              <w:rPr>
                <w:szCs w:val="20"/>
              </w:rPr>
              <w:t xml:space="preserve">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tmax_index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C5A" w:rsidRPr="00B87729" w:rsidRDefault="003D0C5A" w:rsidP="003D0C5A">
            <w:pPr>
              <w:pStyle w:val="TableSpanner"/>
            </w:pPr>
            <w:r w:rsidRPr="00B87729">
              <w:t>Potential evapotranspiration distribution</w:t>
            </w:r>
          </w:p>
        </w:tc>
      </w:tr>
      <w:tr w:rsidR="003D0C5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crop_coef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b/>
                <w:szCs w:val="20"/>
              </w:rPr>
              <w:t xml:space="preserve">et_module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potet_pm</w:t>
            </w:r>
            <w:r w:rsidRPr="00B87729">
              <w:rPr>
                <w:szCs w:val="20"/>
              </w:rPr>
              <w:t xml:space="preserve"> or</w:t>
            </w:r>
            <w:r w:rsidRPr="00B87729">
              <w:rPr>
                <w:rFonts w:ascii="Courier New" w:hAnsi="Courier New" w:cs="Courier New"/>
                <w:szCs w:val="20"/>
              </w:rPr>
              <w:t xml:space="preserve"> potet_pm_sta</w:t>
            </w:r>
          </w:p>
        </w:tc>
      </w:tr>
      <w:tr w:rsidR="003D0C5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epan_coef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C5A" w:rsidRPr="00B87729" w:rsidRDefault="003D0C5A" w:rsidP="003D0C5A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C5A" w:rsidRPr="00B87729" w:rsidRDefault="003D0C5A" w:rsidP="003D0C5A">
            <w:pPr>
              <w:pStyle w:val="tablecell-centered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 xml:space="preserve">et_module </w:t>
            </w:r>
            <w:r w:rsidRPr="00B87729">
              <w:rPr>
                <w:szCs w:val="20"/>
              </w:rPr>
              <w:t xml:space="preserve">= </w:t>
            </w:r>
            <w:r w:rsidRPr="00B87729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C5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hamon_coef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C5A" w:rsidRPr="00B87729" w:rsidRDefault="003D0C5A" w:rsidP="003D0C5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B87729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C5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C5A" w:rsidRPr="00B87729" w:rsidRDefault="003D0C5A" w:rsidP="003D0C5A">
            <w:pPr>
              <w:pStyle w:val="TableCellBody"/>
              <w:rPr>
                <w:b/>
                <w:szCs w:val="20"/>
              </w:rPr>
            </w:pPr>
            <w:proofErr w:type="spellStart"/>
            <w:r w:rsidRPr="00B87729">
              <w:rPr>
                <w:b/>
                <w:szCs w:val="20"/>
              </w:rPr>
              <w:lastRenderedPageBreak/>
              <w:t>hru_humidity_sta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C5A" w:rsidRPr="00B87729" w:rsidRDefault="003D0C5A" w:rsidP="003D0C5A">
            <w:pPr>
              <w:pStyle w:val="TableCellBody"/>
              <w:rPr>
                <w:szCs w:val="20"/>
              </w:rPr>
            </w:pPr>
            <w:r w:rsidRPr="00B87729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C5A" w:rsidRPr="00B8772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8772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 xml:space="preserve">0 to </w:t>
            </w:r>
            <w:r w:rsidRPr="00B87729">
              <w:rPr>
                <w:b/>
                <w:szCs w:val="20"/>
              </w:rPr>
              <w:t>nhumid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C5A" w:rsidRPr="00B87729" w:rsidRDefault="003D0C5A" w:rsidP="003D0C5A">
            <w:pPr>
              <w:pStyle w:val="tablecell-centered"/>
              <w:rPr>
                <w:szCs w:val="20"/>
              </w:rPr>
            </w:pPr>
            <w:r w:rsidRPr="00B8772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humid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hru_pansta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nevap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678F327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="00673279" w:rsidRPr="009626A0">
              <w:rPr>
                <w:b/>
                <w:szCs w:val="20"/>
              </w:rPr>
              <w:t>n</w:t>
            </w:r>
            <w:r w:rsidR="00673279">
              <w:rPr>
                <w:b/>
                <w:szCs w:val="20"/>
              </w:rPr>
              <w:t>evap</w:t>
            </w:r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B24AF9E" w14:textId="77777777" w:rsidTr="00B22498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5F26AF" w14:textId="115CA7D6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hru_windspeed_sta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BF9FE" w14:textId="2A9F71F1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Index of wind speed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246C2" w14:textId="41E3030B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1773D" w14:textId="3CF88454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8352E" w14:textId="24F9615C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CED44" w14:textId="0E18CDE8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 xml:space="preserve">0 to </w:t>
            </w:r>
            <w:r w:rsidRPr="00B22498">
              <w:rPr>
                <w:b/>
                <w:szCs w:val="20"/>
              </w:rPr>
              <w:t>nwind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073573" w14:textId="689FFBB2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9A5E6A" w14:textId="5C87C144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et_module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potet_pm_sta</w:t>
            </w:r>
            <w:r w:rsidRPr="00B22498">
              <w:rPr>
                <w:szCs w:val="20"/>
              </w:rPr>
              <w:t xml:space="preserve"> and </w:t>
            </w:r>
            <w:r w:rsidRPr="00B22498">
              <w:rPr>
                <w:b/>
                <w:szCs w:val="20"/>
              </w:rPr>
              <w:t>nwind</w:t>
            </w:r>
            <w:r w:rsidRPr="00B22498">
              <w:rPr>
                <w:szCs w:val="20"/>
              </w:rPr>
              <w:t xml:space="preserve"> &gt; </w:t>
            </w:r>
            <w:r w:rsidRPr="00B22498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14A6BD90" w14:textId="77777777" w:rsidTr="00B22498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3E2B78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hs_krs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166FB7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szCs w:val="20"/>
              </w:rPr>
              <w:t xml:space="preserve">Monthly (January to December) adjustment factor used in Hargreaves-Samani potential ET computations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88026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  <w:r w:rsidRPr="00B22498">
              <w:rPr>
                <w:szCs w:val="20"/>
              </w:rPr>
              <w:t>,</w:t>
            </w:r>
            <w:r w:rsidRPr="00B22498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8DBE9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97CFE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D0626" w14:textId="59348D68" w:rsidR="003D0C5A" w:rsidRPr="00B22498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22498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1AC89" w14:textId="4A7715CA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74B73F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et_module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potet_hs</w:t>
            </w:r>
          </w:p>
        </w:tc>
      </w:tr>
      <w:tr w:rsidR="003D0C5A" w14:paraId="6AF81E26" w14:textId="77777777" w:rsidTr="00B22498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B83FAA7" w14:textId="310B0EA1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humidity_percent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3DB0B" w14:textId="2E93293F" w:rsidR="003D0C5A" w:rsidRPr="00B22498" w:rsidRDefault="00673279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Monthly</w:t>
            </w:r>
            <w:r w:rsidR="003D0C5A" w:rsidRPr="00B22498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710EE" w14:textId="67A9382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  <w:r w:rsidRPr="00B22498">
              <w:rPr>
                <w:szCs w:val="20"/>
              </w:rPr>
              <w:t>,</w:t>
            </w:r>
            <w:r w:rsidRPr="00B22498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175CA" w14:textId="61DC2DE5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10C5FD" w14:textId="08BED625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83B45" w14:textId="1CE7404E" w:rsidR="003D0C5A" w:rsidRPr="00B22498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22498">
              <w:rPr>
                <w:rStyle w:val="CommentReference"/>
                <w:sz w:val="20"/>
                <w:szCs w:val="20"/>
              </w:rPr>
              <w:t>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6C764" w14:textId="77855DA3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2C34F2" w14:textId="4B2B88C0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et_module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potet_pm</w:t>
            </w:r>
            <w:r w:rsidRPr="00B22498">
              <w:rPr>
                <w:szCs w:val="20"/>
              </w:rPr>
              <w:t xml:space="preserve"> or potet</w:t>
            </w:r>
            <w:r w:rsidRPr="00B22498">
              <w:rPr>
                <w:rFonts w:ascii="Courier New" w:hAnsi="Courier New" w:cs="Courier New"/>
                <w:szCs w:val="20"/>
              </w:rPr>
              <w:t>_pt</w:t>
            </w:r>
            <w:r w:rsidRPr="00B22498">
              <w:rPr>
                <w:szCs w:val="20"/>
              </w:rPr>
              <w:t xml:space="preserve"> and humidity is not specified in a CBH File</w:t>
            </w:r>
          </w:p>
        </w:tc>
      </w:tr>
      <w:tr w:rsidR="003D0C5A" w14:paraId="38DB40AD" w14:textId="77777777" w:rsidTr="00B22498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C2F056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jh_coef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B07D4" w14:textId="55202C64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Monthly (January to December) 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84221" w14:textId="084F636F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DDE54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71D66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FA693" w14:textId="6B82C9C4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62B0C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DE3671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et_module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potet_jh</w:t>
            </w:r>
          </w:p>
        </w:tc>
      </w:tr>
      <w:tr w:rsidR="003D0C5A" w14:paraId="320E1D5C" w14:textId="77777777" w:rsidTr="00B22498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4D0C75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3B5A6" w14:textId="77777777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C96A4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BFCCD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E1B8A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35985" w14:textId="2DA9162D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-99.0 to 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E1BBC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4ABBA9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et_module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potet_jh</w:t>
            </w:r>
          </w:p>
        </w:tc>
      </w:tr>
      <w:tr w:rsidR="003D0C5A" w14:paraId="593AB941" w14:textId="77777777" w:rsidTr="00B22498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891987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pm_d_coef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53858" w14:textId="77777777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F5BD1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  <w:r w:rsidRPr="00B22498">
              <w:rPr>
                <w:szCs w:val="20"/>
              </w:rPr>
              <w:t>,</w:t>
            </w:r>
            <w:r w:rsidRPr="00B22498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21E37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E1426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szCs w:val="20"/>
              </w:rPr>
              <w:t>seconds/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7CC6C" w14:textId="77777777" w:rsidR="003D0C5A" w:rsidRPr="00B22498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22498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A242C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0A9D20" w14:textId="66394E9E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et_module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potet_pm</w:t>
            </w:r>
            <w:r w:rsidRPr="00B22498">
              <w:rPr>
                <w:szCs w:val="20"/>
              </w:rPr>
              <w:t xml:space="preserve">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potet_pm_sta</w:t>
            </w:r>
          </w:p>
        </w:tc>
      </w:tr>
      <w:tr w:rsidR="003D0C5A" w14:paraId="58CD2DAC" w14:textId="77777777" w:rsidTr="00B22498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E1CA48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pm_n_coef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9F390" w14:textId="77777777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A1B920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  <w:r w:rsidRPr="00B22498">
              <w:rPr>
                <w:szCs w:val="20"/>
              </w:rPr>
              <w:t>,</w:t>
            </w:r>
            <w:r w:rsidRPr="00B22498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7C3FD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7FB4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DD81C" w14:textId="77777777" w:rsidR="003D0C5A" w:rsidRPr="00B22498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22498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89219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739A073" w14:textId="52FF87A1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et_module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potet_pm</w:t>
            </w:r>
            <w:r w:rsidRPr="00B22498">
              <w:rPr>
                <w:szCs w:val="20"/>
              </w:rPr>
              <w:t xml:space="preserve">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potet_pm_sta</w:t>
            </w:r>
          </w:p>
        </w:tc>
      </w:tr>
      <w:tr w:rsidR="003D0C5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pt_alpha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C5A" w:rsidRPr="009626A0" w:rsidRDefault="003D0C5A" w:rsidP="003D0C5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C5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C5A" w:rsidRPr="00330DD1" w:rsidRDefault="003D0C5A" w:rsidP="003D0C5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C5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frost_temp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C5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potet</w:t>
            </w:r>
            <w:r w:rsidRPr="009626A0">
              <w:rPr>
                <w:b/>
                <w:szCs w:val="20"/>
              </w:rPr>
              <w:t>_sublim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r w:rsidRPr="009626A0">
              <w:rPr>
                <w:b/>
                <w:szCs w:val="20"/>
              </w:rPr>
              <w:t>transp_tmax</w:t>
            </w:r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63DFBEE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stop transpiration computations; transpiration is computed </w:t>
            </w:r>
            <w:r w:rsidR="002D008A">
              <w:rPr>
                <w:szCs w:val="20"/>
              </w:rPr>
              <w:t>through the</w:t>
            </w:r>
            <w:r w:rsidRPr="009626A0">
              <w:rPr>
                <w:szCs w:val="20"/>
              </w:rPr>
              <w:t xml:space="preserve">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19AB8A3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C5A" w:rsidRPr="00330DD1" w:rsidRDefault="003D0C5A" w:rsidP="003D0C5A">
            <w:pPr>
              <w:pStyle w:val="TableSpanner"/>
            </w:pPr>
            <w:r w:rsidRPr="00330DD1">
              <w:t>Interception</w:t>
            </w:r>
          </w:p>
        </w:tc>
      </w:tr>
      <w:tr w:rsidR="003D0C5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C5A" w:rsidRPr="00CD4135" w:rsidRDefault="003D0C5A" w:rsidP="003D0C5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C5A" w:rsidRPr="009626A0" w:rsidRDefault="003D0C5A" w:rsidP="003D0C5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00C0F2F5" w:rsidR="003D0C5A" w:rsidRPr="00330DD1" w:rsidRDefault="003D0C5A" w:rsidP="003D0C5A">
            <w:pPr>
              <w:pStyle w:val="TableSpanner"/>
            </w:pPr>
            <w:r>
              <w:t xml:space="preserve">Snow </w:t>
            </w:r>
            <w:r w:rsidR="00673279">
              <w:t>c</w:t>
            </w:r>
            <w:r w:rsidR="00673279" w:rsidRPr="00330DD1">
              <w:t>omputations</w:t>
            </w:r>
          </w:p>
        </w:tc>
      </w:tr>
      <w:tr w:rsidR="003D0C5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 xml:space="preserve">Minimum snowfall, in water equivalent, needed to reset </w:t>
            </w:r>
            <w:r w:rsidRPr="00517736">
              <w:rPr>
                <w:szCs w:val="20"/>
              </w:rPr>
              <w:lastRenderedPageBreak/>
              <w:t>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r w:rsidRPr="00517736">
              <w:rPr>
                <w:i/>
                <w:szCs w:val="20"/>
              </w:rPr>
              <w:t>pk_ice</w:t>
            </w:r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r w:rsidRPr="00517736">
              <w:rPr>
                <w:b/>
                <w:szCs w:val="20"/>
              </w:rPr>
              <w:t>ndepl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3D0C5A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C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D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ndeplval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tstorm_mo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47580C6" w14:textId="77777777" w:rsidTr="00A30716">
        <w:trPr>
          <w:jc w:val="center"/>
        </w:trPr>
        <w:tc>
          <w:tcPr>
            <w:tcW w:w="14400" w:type="dxa"/>
            <w:gridSpan w:val="8"/>
            <w:tcBorders>
              <w:top w:val="nil"/>
              <w:bottom w:val="single" w:sz="4" w:space="0" w:color="auto"/>
            </w:tcBorders>
          </w:tcPr>
          <w:p w14:paraId="4DC89E80" w14:textId="36A4F4D0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Cs/>
                <w:szCs w:val="20"/>
              </w:rPr>
              <w:t>Glacier and frozen ground computations</w:t>
            </w:r>
          </w:p>
        </w:tc>
      </w:tr>
      <w:tr w:rsidR="003D0C5A" w14:paraId="727286D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4B599" w14:textId="0907CD50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B22498">
              <w:rPr>
                <w:b/>
                <w:szCs w:val="20"/>
              </w:rPr>
              <w:lastRenderedPageBreak/>
              <w:t>abl_elev_range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C77A08" w14:textId="1A4777D7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025502">
              <w:rPr>
                <w:szCs w:val="20"/>
              </w:rPr>
              <w:t>Average HRU snowfield ablation zones elevation range or</w:t>
            </w:r>
            <w:r>
              <w:rPr>
                <w:szCs w:val="20"/>
              </w:rPr>
              <w:t xml:space="preserve"> approximate</w:t>
            </w:r>
            <w:r w:rsidRPr="00025502">
              <w:rPr>
                <w:szCs w:val="20"/>
              </w:rPr>
              <w:t xml:space="preserve"> median-min elev</w:t>
            </w:r>
            <w:r>
              <w:rPr>
                <w:szCs w:val="20"/>
              </w:rPr>
              <w:t>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A181BC" w14:textId="7CC6801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AFAD1" w14:textId="6D7353E9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74DE86" w14:textId="7FB0F2F3" w:rsidR="003D0C5A" w:rsidRPr="00A048F1" w:rsidRDefault="003D0C5A" w:rsidP="003D0C5A">
            <w:pPr>
              <w:pStyle w:val="tablecell-centered"/>
              <w:rPr>
                <w:b/>
                <w:bCs/>
                <w:szCs w:val="20"/>
              </w:rPr>
            </w:pPr>
            <w:r w:rsidRPr="00A048F1">
              <w:rPr>
                <w:b/>
                <w:bCs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96FCE" w14:textId="62A92D1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17000.0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93035C" w14:textId="0A36A1F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4ABE1" w14:textId="3F83471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00C0A89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4DA541" w14:textId="037C24AE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albedo_coef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C97B91" w14:textId="12448C68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Coefficient in calculation of ice albed</w:t>
            </w:r>
            <w:r>
              <w:rPr>
                <w:szCs w:val="20"/>
              </w:rPr>
              <w:t>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996320E" w14:textId="2871313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0B2EC3" w14:textId="197A5E0E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DA2FE" w14:textId="652C138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32ADF0" w14:textId="47DAE6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47847D" w14:textId="0E817F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B28102" w14:textId="0FB9CF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D97EBC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7F8A7C" w14:textId="20DC6DDC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albedo_ice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4DAEA47" w14:textId="359DDDED" w:rsidR="003D0C5A" w:rsidRDefault="003D0C5A" w:rsidP="003D0C5A">
            <w:pPr>
              <w:pStyle w:val="tablecell-centered"/>
              <w:jc w:val="left"/>
              <w:rPr>
                <w:rFonts w:ascii="Arial" w:hAnsi="Arial" w:cs="Arial"/>
                <w:color w:val="404040"/>
              </w:rPr>
            </w:pPr>
            <w:r w:rsidRPr="00BE7A03">
              <w:rPr>
                <w:szCs w:val="20"/>
              </w:rPr>
              <w:t xml:space="preserve">Ice albedo 300 </w:t>
            </w:r>
            <w:r w:rsidRPr="0019539C">
              <w:rPr>
                <w:szCs w:val="20"/>
              </w:rPr>
              <w:t>meters below e</w:t>
            </w:r>
            <w:r w:rsidRPr="0019539C">
              <w:rPr>
                <w:rStyle w:val="hvr"/>
                <w:color w:val="404040"/>
                <w:szCs w:val="20"/>
              </w:rPr>
              <w:t>quilibrium</w:t>
            </w:r>
            <w:r w:rsidRPr="0019539C">
              <w:rPr>
                <w:color w:val="404040"/>
                <w:szCs w:val="20"/>
              </w:rPr>
              <w:t> l</w:t>
            </w:r>
            <w:r w:rsidRPr="0019539C">
              <w:rPr>
                <w:rStyle w:val="hvr"/>
                <w:color w:val="404040"/>
                <w:szCs w:val="20"/>
              </w:rPr>
              <w:t>ine</w:t>
            </w:r>
            <w:r w:rsidRPr="0019539C">
              <w:rPr>
                <w:color w:val="404040"/>
                <w:szCs w:val="20"/>
              </w:rPr>
              <w:t> </w:t>
            </w:r>
            <w:r w:rsidRPr="0019539C">
              <w:rPr>
                <w:rStyle w:val="hvr"/>
                <w:color w:val="404040"/>
                <w:szCs w:val="20"/>
              </w:rPr>
              <w:t>altitude (ELA)</w:t>
            </w:r>
          </w:p>
          <w:p w14:paraId="68F0936E" w14:textId="0C57D7A0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54E1BD" w14:textId="3014617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64F664" w14:textId="18EB9B1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4D0F00" w14:textId="4812FE3F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E456770" w14:textId="13DEBA1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 to 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9E17DE" w14:textId="1E9E7E6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0.344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0673DE" w14:textId="22FDD9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707ACBF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03F1F2" w14:textId="51796F2F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cfgi_decay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65C834" w14:textId="32FCF45D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daily decay of index</w:t>
            </w:r>
            <w:r w:rsidR="00770DC0">
              <w:rPr>
                <w:szCs w:val="20"/>
              </w:rPr>
              <w:t>;</w:t>
            </w:r>
            <w:r w:rsidRPr="00BE7A03">
              <w:rPr>
                <w:szCs w:val="20"/>
              </w:rPr>
              <w:t xml:space="preserve"> value of </w:t>
            </w:r>
            <w:r w:rsidRPr="00BE7A03">
              <w:rPr>
                <w:rFonts w:ascii="Courier New" w:hAnsi="Courier New" w:cs="Courier New"/>
                <w:szCs w:val="20"/>
              </w:rPr>
              <w:t>1.0</w:t>
            </w:r>
            <w:r w:rsidRPr="00BE7A03">
              <w:rPr>
                <w:szCs w:val="20"/>
              </w:rPr>
              <w:t xml:space="preserve"> is no deca</w:t>
            </w:r>
            <w:r>
              <w:rPr>
                <w:szCs w:val="20"/>
              </w:rPr>
              <w:t>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BE387F" w14:textId="3309ADC9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8A5686" w14:textId="0995104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262C38" w14:textId="369EDB8C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7B3C81" w14:textId="287F687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CD0ABC" w14:textId="12955DD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21C176" w14:textId="76C79C6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E48D3C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E5227B" w14:textId="5A8FB79F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cfgi_</w:t>
            </w:r>
            <w:r w:rsidR="00976C11" w:rsidRPr="00B22498">
              <w:rPr>
                <w:b/>
                <w:szCs w:val="20"/>
              </w:rPr>
              <w:t>thrshld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6885E6" w14:textId="43A9AAB0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bookmarkStart w:id="13" w:name="_Hlk49274422"/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</w:t>
            </w:r>
            <w:r w:rsidRPr="0019539C">
              <w:rPr>
                <w:szCs w:val="20"/>
              </w:rPr>
              <w:t>threshold value indicating frozen soil</w:t>
            </w:r>
            <w:bookmarkEnd w:id="13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E5B1C1" w14:textId="17E7FFC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E113DA" w14:textId="3A4CC4F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C36AC3" w14:textId="668EBD0B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E38924" w14:textId="2135C36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0FCCD" w14:textId="21C3D91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52.55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F0C54" w14:textId="4C02EEE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ED2AE2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316AB" w14:textId="087A2501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glacier_frac_init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25986A5" w14:textId="44680DF0" w:rsidR="003D0C5A" w:rsidRPr="00BE7A03" w:rsidRDefault="00673279" w:rsidP="003D0C5A">
            <w:pPr>
              <w:pStyle w:val="tablecell-centered"/>
              <w:jc w:val="left"/>
              <w:rPr>
                <w:szCs w:val="20"/>
              </w:rPr>
            </w:pPr>
            <w:r w:rsidRPr="00F107AA">
              <w:rPr>
                <w:szCs w:val="20"/>
              </w:rPr>
              <w:t>Initial</w:t>
            </w:r>
            <w:r w:rsidR="003D0C5A" w:rsidRPr="00F107AA">
              <w:rPr>
                <w:szCs w:val="20"/>
              </w:rPr>
              <w:t xml:space="preserve"> fraction of glaciation (0=none; 1=100%)</w:t>
            </w:r>
            <w:r w:rsidR="00EF6929">
              <w:rPr>
                <w:szCs w:val="20"/>
              </w:rPr>
              <w:t xml:space="preserve"> in </w:t>
            </w:r>
            <w:proofErr w:type="gramStart"/>
            <w:r w:rsidR="00EF6929">
              <w:rPr>
                <w:szCs w:val="20"/>
              </w:rPr>
              <w:t>glacier-capable</w:t>
            </w:r>
            <w:proofErr w:type="gramEnd"/>
            <w:r w:rsidR="00EF6929">
              <w:rPr>
                <w:szCs w:val="20"/>
              </w:rPr>
              <w:t xml:space="preserve">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8F50B0" w14:textId="7DEF5688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176D98" w14:textId="61D79F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42B38" w14:textId="2801B632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8AFCBA" w14:textId="796C9E0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0E4F4C" w14:textId="2392EE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050DBE" w14:textId="7F9CA50B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94C5B8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95ADA9" w14:textId="04F5C538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glacr_freeh2o_cap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33F2D3" w14:textId="0F5DFA8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>Free-water holding capacity of glacier ice of the frozen water content of the glacier ice (</w:t>
            </w:r>
            <w:r w:rsidRPr="00842F84">
              <w:rPr>
                <w:i/>
                <w:iCs/>
                <w:szCs w:val="20"/>
              </w:rPr>
              <w:t>glacr_pk_ice</w:t>
            </w:r>
            <w:r w:rsidRPr="00842F84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F77EF6" w14:textId="010CC56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CE9C60" w14:textId="61FE7BE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51F633" w14:textId="7AE330B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5EEEE0" w14:textId="6CC3C9A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9FED3E1" w14:textId="42F4E3C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1323AD" w14:textId="1DF2DC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520A006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26C2CD" w14:textId="6A6D2C4C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glacr_layer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0C312D" w14:textId="213B8006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 xml:space="preserve">Active layer is 0 to 15 m (590.6 inches) thick at start of year, when melts will set daily </w:t>
            </w:r>
            <w:r w:rsidRPr="00842F84">
              <w:rPr>
                <w:i/>
                <w:iCs/>
                <w:szCs w:val="20"/>
              </w:rPr>
              <w:t>glacr_pk_temp</w:t>
            </w:r>
            <w:r w:rsidRPr="00842F84">
              <w:rPr>
                <w:szCs w:val="20"/>
              </w:rPr>
              <w:t xml:space="preserve"> to 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C76B1C" w14:textId="4795FD2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64C9E5" w14:textId="3861211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A21CEC" w14:textId="759E8515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3C758E" w14:textId="4916365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590.6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76B11C" w14:textId="299F9D3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7567ED" w14:textId="45E06A6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64569EA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1440E0" w14:textId="6AB217EC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glacrva_coef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09AA3D" w14:textId="0308311A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365BEA">
              <w:rPr>
                <w:szCs w:val="20"/>
              </w:rPr>
              <w:t>Volume area scaling coefficient for glaciers</w:t>
            </w:r>
            <w:r w:rsidR="00770DC0">
              <w:rPr>
                <w:szCs w:val="20"/>
              </w:rPr>
              <w:t>,</w:t>
            </w:r>
            <w:r w:rsidR="00770DC0"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="00770DC0" w:rsidRPr="00A230FA">
              <w:rPr>
                <w:szCs w:val="20"/>
              </w:rPr>
              <w:t>by 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D4D055" w14:textId="79FEAC5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49357A" w14:textId="3A258EC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95790A" w14:textId="167A6DA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365BEA">
              <w:rPr>
                <w:szCs w:val="20"/>
              </w:rPr>
              <w:t>m**(3-2*</w:t>
            </w:r>
            <w:r w:rsidRPr="00365BEA">
              <w:rPr>
                <w:b/>
                <w:bCs/>
                <w:szCs w:val="20"/>
              </w:rPr>
              <w:t>glacrva_exp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5147CE" w14:textId="33DB340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0.01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7523" w14:textId="294E7FC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66AE9D" w14:textId="5AD2F97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39C9243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1B29ED" w14:textId="7C69C939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glacrva_exp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44110" w14:textId="139141ED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>Volume area exponential coefficient for glaciers</w:t>
            </w:r>
            <w:r w:rsidR="00770DC0">
              <w:rPr>
                <w:szCs w:val="20"/>
              </w:rPr>
              <w:t>,</w:t>
            </w:r>
            <w:r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Pr="00A230FA">
              <w:rPr>
                <w:szCs w:val="20"/>
              </w:rPr>
              <w:t xml:space="preserve">by </w:t>
            </w:r>
            <w:r w:rsidR="00673279" w:rsidRPr="00A230FA">
              <w:rPr>
                <w:szCs w:val="20"/>
              </w:rPr>
              <w:t>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E0E618" w14:textId="3E2CDCC4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E7F40B" w14:textId="5A1E17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A3537" w14:textId="387C566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287C7C" w14:textId="32C9A03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8479" w14:textId="491C2F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1.375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B31796" w14:textId="3436D03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E532B2B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6478E2" w14:textId="7D1A16E6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glrette_frac_init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7E424D" w14:textId="7118C8AD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Initial fraction of </w:t>
            </w:r>
            <w:r w:rsidR="00673279" w:rsidRPr="00A230FA">
              <w:rPr>
                <w:szCs w:val="20"/>
              </w:rPr>
              <w:t>glacierette (</w:t>
            </w:r>
            <w:r w:rsidRPr="00A230FA">
              <w:rPr>
                <w:szCs w:val="20"/>
              </w:rPr>
              <w:t>too small for glacier dynamics)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C279C3" w14:textId="5A1D5FE2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C5F5FF" w14:textId="33F441D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7B0E67" w14:textId="31779137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E46C4B" w14:textId="06D96D5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1B6226" w14:textId="379D277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910AAB" w14:textId="4037C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67B1ABF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6C758" w14:textId="77777777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A3D6F" w14:textId="7777777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638338" w14:textId="7777777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ADE884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BDDC74" w14:textId="77777777" w:rsidR="003D0C5A" w:rsidRPr="00BE7A03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BF3971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0B5BB9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CAA079" w14:textId="77777777" w:rsidR="003D0C5A" w:rsidRDefault="003D0C5A" w:rsidP="003D0C5A">
            <w:pPr>
              <w:pStyle w:val="tablecell-centered"/>
              <w:rPr>
                <w:b/>
              </w:rPr>
            </w:pPr>
          </w:p>
        </w:tc>
      </w:tr>
      <w:tr w:rsidR="003D0C5A" w14:paraId="6230AB9D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79C146" w14:textId="704C1EFB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hru_length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F8897A" w14:textId="6A63C16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Length of segment covering all of glacier-possible </w:t>
            </w:r>
            <w:r>
              <w:rPr>
                <w:szCs w:val="20"/>
              </w:rPr>
              <w:t xml:space="preserve">for each </w:t>
            </w:r>
            <w:r w:rsidRPr="00A230FA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BEC84A" w14:textId="0D82E69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1696D9" w14:textId="71D404B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A5E61D" w14:textId="3F390A9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9B3DC" w14:textId="31F721B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F5EA25" w14:textId="4C70578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246481" w14:textId="0CDBA3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A923FE9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BCC9F0" w14:textId="3202DB1A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hru_width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9BD666" w14:textId="211A1172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Width of glacier-possible </w:t>
            </w:r>
            <w:r>
              <w:rPr>
                <w:szCs w:val="20"/>
              </w:rPr>
              <w:t xml:space="preserve">for each </w:t>
            </w:r>
            <w:r w:rsidRPr="00634F97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CFB92" w14:textId="20CBFE6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CBD4E5" w14:textId="4CECB6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B352A0" w14:textId="3029CAB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57A4D" w14:textId="4E52B89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E19BF5" w14:textId="567FE76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90ADB" w14:textId="03DD018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A0F78B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7C1DFB" w14:textId="2099CD8E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max_gldepth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972569" w14:textId="38136AC2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>Upper bound on glacier thickness, thickest glacier measured is Taku at 1.5 km, ice sheet 3 km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31777" w14:textId="6045992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826C5" w14:textId="6912283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6414AD" w14:textId="789EA4A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7A2B21" w14:textId="52EBF89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D57B9C" w14:textId="5E7AE0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3FBCC" w14:textId="40E4DC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87D72B8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494DFA" w14:textId="17A13D6A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stor_firm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4136C8" w14:textId="7B64BE19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firn melt on glaciers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DF4AA9" w14:textId="6A1F6B9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FEB1F" w14:textId="526E57B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2BC0CE" w14:textId="3CAC54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907B30" w14:textId="2D37237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150.0 to 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D2A239" w14:textId="66D10C9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400.0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5A650FA" w14:textId="54685B4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2557DAF7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1F9C00" w14:textId="0BE7D37A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stor_ice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B085FD" w14:textId="72CEFD47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111A84" w14:textId="130290A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333176" w14:textId="6473B6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FFD7135" w14:textId="46284F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ECC2F8" w14:textId="2E87626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5.0 to 29.0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0046DB" w14:textId="7DA54C8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B4A8C" w14:textId="2FD8EB5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564063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A268FA5" w14:textId="22192987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stor_snow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61B5B0" w14:textId="2CC1CA63" w:rsidR="003D0C5A" w:rsidRPr="00D06EED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83E772" w14:textId="3F48B3D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52D755" w14:textId="63271A4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1BA655" w14:textId="6E2765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C8C52C" w14:textId="3BC0AFF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30.0 to 149.0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410EF6" w14:textId="77F00AD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80.0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DE7EC61" w14:textId="7BD442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64CBBC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3292A8" w14:textId="79AF3B36" w:rsidR="003D0C5A" w:rsidRPr="00B22498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tohru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430FA65" w14:textId="02978A47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E36595">
              <w:rPr>
                <w:szCs w:val="20"/>
              </w:rPr>
              <w:t xml:space="preserve">Index of down-flowline HRU to which the HRU glacier melt flows, for non-glacier HRUs that do not flow to another HRU enter </w:t>
            </w:r>
            <w:r w:rsidRPr="00E36595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02B37B" w14:textId="1CC6B1F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AC57C4" w14:textId="7712B75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AFCB21" w14:textId="6B8D86FE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06B10" w14:textId="33368FB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7EF85" w14:textId="4F3476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DCAFB0" w14:textId="3B9ECED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3D0C5A" w:rsidRPr="00330DD1" w:rsidRDefault="003D0C5A" w:rsidP="003D0C5A">
            <w:pPr>
              <w:pStyle w:val="TableSpanner"/>
            </w:pPr>
            <w:r>
              <w:t>Hortonian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3D0C5A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carea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3D0C5A" w:rsidRPr="009626A0" w:rsidRDefault="003D0C5A" w:rsidP="003D0C5A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3D0C5A" w:rsidRPr="00C21343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3D0C5A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6C50728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3D0C5A" w:rsidRPr="007B0592" w:rsidRDefault="003D0C5A" w:rsidP="003D0C5A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3D0C5A" w:rsidRPr="007B0592" w:rsidRDefault="003D0C5A" w:rsidP="003D0C5A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3D0C5A" w:rsidRPr="007B0592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srunoff_module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3D0C5A" w:rsidRPr="009626A0" w:rsidDel="00E4386E" w:rsidRDefault="003D0C5A" w:rsidP="003D0C5A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3D0C5A" w:rsidRPr="00330DD1" w:rsidRDefault="003D0C5A" w:rsidP="003D0C5A">
            <w:pPr>
              <w:pStyle w:val="TableSpanner"/>
            </w:pPr>
            <w:r>
              <w:t>Surface depression storage</w:t>
            </w:r>
          </w:p>
        </w:tc>
      </w:tr>
      <w:tr w:rsidR="003D0C5A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3D0C5A" w:rsidRPr="00B76ADE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B4092">
              <w:rPr>
                <w:b/>
                <w:color w:val="00B050"/>
                <w:szCs w:val="20"/>
              </w:rPr>
              <w:t>dprst_area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3D0C5A" w:rsidRPr="00B76ADE" w:rsidRDefault="003D0C5A" w:rsidP="003D0C5A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r w:rsidRPr="00B76ADE">
              <w:rPr>
                <w:b/>
                <w:szCs w:val="20"/>
              </w:rPr>
              <w:t>dprst_frac_hru</w:t>
            </w:r>
            <w:r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r w:rsidRPr="00B76ADE">
              <w:rPr>
                <w:b/>
                <w:szCs w:val="20"/>
              </w:rPr>
              <w:t>dprst_area</w:t>
            </w:r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3D0C5A" w:rsidRPr="00B76AD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3D0C5A" w:rsidRPr="00B76ADE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B22498">
              <w:rPr>
                <w:b/>
                <w:szCs w:val="20"/>
              </w:rPr>
              <w:t xml:space="preserve">dprst_flag </w:t>
            </w:r>
            <w:r w:rsidRPr="00B22498">
              <w:rPr>
                <w:szCs w:val="20"/>
              </w:rPr>
              <w:t xml:space="preserve">= 1 and </w:t>
            </w:r>
            <w:r w:rsidRPr="001B4092">
              <w:rPr>
                <w:b/>
                <w:color w:val="00B050"/>
                <w:szCs w:val="20"/>
              </w:rPr>
              <w:t>model_mode</w:t>
            </w:r>
            <w:r w:rsidRPr="001B4092">
              <w:rPr>
                <w:color w:val="00B050"/>
                <w:szCs w:val="20"/>
              </w:rPr>
              <w:t xml:space="preserve"> = </w:t>
            </w:r>
            <w:r w:rsidRPr="001B4092">
              <w:rPr>
                <w:rFonts w:ascii="Courier New" w:hAnsi="Courier New" w:cs="Courier New"/>
                <w:color w:val="00B050"/>
                <w:szCs w:val="20"/>
              </w:rPr>
              <w:t>PRMS</w:t>
            </w:r>
          </w:p>
        </w:tc>
      </w:tr>
      <w:tr w:rsidR="003D0C5A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3D0C5A" w:rsidRPr="009626A0" w:rsidDel="00071B36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in linear flow routing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0.00001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B4092">
              <w:rPr>
                <w:b/>
                <w:color w:val="00B050"/>
                <w:szCs w:val="20"/>
              </w:rPr>
              <w:t>dprst_frac_hru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>
              <w:t>,</w:t>
            </w:r>
            <w:r w:rsidRPr="00E7110A">
              <w:t xml:space="preserve"> the parameter </w:t>
            </w:r>
            <w:r w:rsidRPr="003070BA">
              <w:rPr>
                <w:b/>
              </w:rPr>
              <w:t>dprst_area</w:t>
            </w:r>
            <w:r w:rsidRPr="00E7110A">
              <w:t xml:space="preserve"> is ignored if it also is specified</w:t>
            </w:r>
            <w:r w:rsidRPr="00B22498">
              <w:t>, default of -1.0 means use</w:t>
            </w:r>
            <w:r w:rsidRPr="00B22498">
              <w:rPr>
                <w:b/>
              </w:rPr>
              <w:t xml:space="preserve"> dprst_area</w:t>
            </w:r>
            <w:r w:rsidRPr="00B22498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-1.0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0133CDF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  <w:r w:rsidRPr="00B22498">
              <w:rPr>
                <w:szCs w:val="20"/>
              </w:rPr>
              <w:t xml:space="preserve"> and </w:t>
            </w:r>
            <w:r w:rsidRPr="001B4092">
              <w:rPr>
                <w:b/>
                <w:color w:val="00B050"/>
                <w:szCs w:val="20"/>
              </w:rPr>
              <w:t>model_mode</w:t>
            </w:r>
            <w:r w:rsidRPr="001B4092">
              <w:rPr>
                <w:color w:val="00B050"/>
                <w:szCs w:val="20"/>
              </w:rPr>
              <w:t xml:space="preserve"> = </w:t>
            </w:r>
            <w:r w:rsidRPr="001B4092">
              <w:rPr>
                <w:rFonts w:ascii="Courier New" w:hAnsi="Courier New" w:cs="Courier New"/>
                <w:color w:val="00B050"/>
                <w:szCs w:val="20"/>
              </w:rPr>
              <w:t>PRMS</w:t>
            </w:r>
          </w:p>
        </w:tc>
      </w:tr>
      <w:tr w:rsidR="003D0C5A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3D0C5A" w:rsidRPr="00B22498" w:rsidRDefault="003D0C5A" w:rsidP="003D0C5A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B22498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0E88C13D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dprst_flag </w:t>
            </w:r>
            <w:r w:rsidRPr="00B22498">
              <w:rPr>
                <w:szCs w:val="20"/>
              </w:rPr>
              <w:t xml:space="preserve">= 1 and </w:t>
            </w:r>
            <w:r w:rsidRPr="00B22498">
              <w:rPr>
                <w:b/>
                <w:szCs w:val="20"/>
              </w:rPr>
              <w:t xml:space="preserve">model_mode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PRMS5</w:t>
            </w:r>
          </w:p>
        </w:tc>
      </w:tr>
      <w:tr w:rsidR="003D0C5A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Fraction of open depression storage above which surface runoff occurs; any water above maximum open storage </w:t>
            </w:r>
            <w:r w:rsidRPr="00E7110A">
              <w:rPr>
                <w:szCs w:val="20"/>
              </w:rPr>
              <w:lastRenderedPageBreak/>
              <w:t>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3D0C5A" w:rsidRPr="00E75635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 w:rsidRPr="00517736">
              <w:rPr>
                <w:b/>
                <w:szCs w:val="20"/>
              </w:rPr>
              <w:t>sro_to_dprst_imperv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3D0C5A" w:rsidRPr="001E6965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B4092">
              <w:rPr>
                <w:b/>
                <w:color w:val="00B050"/>
                <w:szCs w:val="20"/>
              </w:rPr>
              <w:t>sro_to_dprst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3D0C5A" w:rsidRPr="001E6965" w:rsidRDefault="003D0C5A" w:rsidP="003D0C5A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1AD288D4" w:rsidR="003D0C5A" w:rsidRPr="001E6965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B4092">
              <w:rPr>
                <w:b/>
                <w:szCs w:val="20"/>
              </w:rPr>
              <w:t xml:space="preserve">dprst_flag </w:t>
            </w:r>
            <w:r w:rsidRPr="001B4092">
              <w:rPr>
                <w:szCs w:val="20"/>
              </w:rPr>
              <w:t xml:space="preserve">= 1 and </w:t>
            </w:r>
            <w:r w:rsidRPr="001B4092">
              <w:rPr>
                <w:b/>
                <w:color w:val="00B050"/>
                <w:szCs w:val="20"/>
              </w:rPr>
              <w:t>model_mode</w:t>
            </w:r>
            <w:r w:rsidRPr="001B4092">
              <w:rPr>
                <w:color w:val="00B050"/>
                <w:szCs w:val="20"/>
              </w:rPr>
              <w:t xml:space="preserve"> = </w:t>
            </w:r>
            <w:r w:rsidRPr="001B4092">
              <w:rPr>
                <w:rFonts w:ascii="Courier New" w:hAnsi="Courier New" w:cs="Courier New"/>
                <w:color w:val="00B050"/>
                <w:szCs w:val="20"/>
              </w:rPr>
              <w:t>PRMS</w:t>
            </w:r>
          </w:p>
        </w:tc>
      </w:tr>
      <w:tr w:rsidR="003D0C5A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54ED716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dprst_flag </w:t>
            </w:r>
            <w:r w:rsidRPr="00B22498">
              <w:rPr>
                <w:szCs w:val="20"/>
              </w:rPr>
              <w:t xml:space="preserve">= 1 and </w:t>
            </w:r>
            <w:r w:rsidRPr="00B22498">
              <w:rPr>
                <w:b/>
                <w:szCs w:val="20"/>
              </w:rPr>
              <w:t xml:space="preserve">model_mode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PRMS5</w:t>
            </w:r>
          </w:p>
        </w:tc>
      </w:tr>
      <w:tr w:rsidR="003D0C5A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va_clos_exp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Coefficient in the exponential equation relating maximum surface area to the fraction that closed depressions are full to compute current surface area for each HRU; 0.001 is an approximate cylinder; 1.0 is a 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va_open_exp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Coefficient in the exponential equation relating maximum surface area to the fraction that open depressions are full to compute current surface area for each HRU; 0.001 is an approximate cylinder; 1.0 is a 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0DB1FA2A" w:rsidR="003D0C5A" w:rsidRPr="00330DD1" w:rsidRDefault="003D0C5A" w:rsidP="003D0C5A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r w:rsidR="00673279">
              <w:t>D</w:t>
            </w:r>
            <w:r w:rsidRPr="00330DD1">
              <w:t xml:space="preserve">unnian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3D0C5A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3C536A57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54BB0F4A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6877884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the </w:t>
            </w:r>
            <w:r w:rsidR="00704EAB">
              <w:rPr>
                <w:szCs w:val="20"/>
              </w:rPr>
              <w:t>gravity reservoir</w:t>
            </w:r>
            <w:r w:rsidRPr="009626A0">
              <w:rPr>
                <w:szCs w:val="20"/>
              </w:rPr>
              <w:t xml:space="preserve">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565A949D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8465D2E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7555C59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5D49E7F6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B4092">
              <w:rPr>
                <w:b/>
                <w:color w:val="00B050"/>
                <w:szCs w:val="20"/>
              </w:rPr>
              <w:t>soil_moist_init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0DF566DA" w:rsidR="003D0C5A" w:rsidRPr="00A70B70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B4092">
              <w:rPr>
                <w:b/>
                <w:color w:val="00B050"/>
                <w:szCs w:val="20"/>
              </w:rPr>
              <w:t>model_mode</w:t>
            </w:r>
            <w:r w:rsidRPr="001B4092">
              <w:rPr>
                <w:color w:val="00B050"/>
                <w:szCs w:val="20"/>
              </w:rPr>
              <w:t xml:space="preserve"> = </w:t>
            </w:r>
            <w:r w:rsidRPr="001B4092">
              <w:rPr>
                <w:rFonts w:ascii="Courier New" w:hAnsi="Courier New" w:cs="Courier New"/>
                <w:color w:val="00B050"/>
                <w:szCs w:val="20"/>
              </w:rPr>
              <w:t>PRMS</w:t>
            </w:r>
          </w:p>
        </w:tc>
      </w:tr>
      <w:tr w:rsidR="003D0C5A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 xml:space="preserve">Initial fraction of available water in the capillary reservoir (fraction of </w:t>
            </w:r>
            <w:r w:rsidRPr="00B22498">
              <w:rPr>
                <w:b/>
                <w:szCs w:val="20"/>
              </w:rPr>
              <w:t>soil_moist_max</w:t>
            </w:r>
            <w:r w:rsidRPr="00B22498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7D773FA9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model_mode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PRMS5</w:t>
            </w:r>
          </w:p>
        </w:tc>
      </w:tr>
      <w:tr w:rsidR="003D0C5A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available water holding capacity of capillary reservoir from land surface to rooting depth of the major </w:t>
            </w:r>
            <w:r w:rsidRPr="009626A0">
              <w:rPr>
                <w:szCs w:val="20"/>
              </w:rPr>
              <w:lastRenderedPageBreak/>
              <w:t>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:rsidRPr="001B4092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B4092">
              <w:rPr>
                <w:b/>
                <w:color w:val="00B050"/>
                <w:szCs w:val="20"/>
              </w:rPr>
              <w:t>soil_rechr_init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r w:rsidRPr="00A70B70">
              <w:rPr>
                <w:b/>
                <w:szCs w:val="20"/>
              </w:rPr>
              <w:t>soil_moist_init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3D0C5A" w:rsidRPr="00B22498" w:rsidDel="00E4386E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02D89F7F" w:rsidR="003D0C5A" w:rsidRPr="001B4092" w:rsidDel="00E4386E" w:rsidRDefault="003D0C5A" w:rsidP="003D0C5A">
            <w:pPr>
              <w:pStyle w:val="tablecell-centered"/>
              <w:rPr>
                <w:strike/>
                <w:color w:val="00B050"/>
                <w:szCs w:val="20"/>
              </w:rPr>
            </w:pPr>
            <w:r w:rsidRPr="001B4092">
              <w:rPr>
                <w:b/>
                <w:color w:val="00B050"/>
                <w:szCs w:val="20"/>
              </w:rPr>
              <w:t>model_mode</w:t>
            </w:r>
            <w:r w:rsidRPr="001B4092">
              <w:rPr>
                <w:color w:val="00B050"/>
                <w:szCs w:val="20"/>
              </w:rPr>
              <w:t xml:space="preserve"> = </w:t>
            </w:r>
            <w:r w:rsidRPr="001B4092">
              <w:rPr>
                <w:rFonts w:ascii="Courier New" w:hAnsi="Courier New" w:cs="Courier New"/>
                <w:color w:val="00B050"/>
                <w:szCs w:val="20"/>
              </w:rPr>
              <w:t>PRMS</w:t>
            </w:r>
          </w:p>
        </w:tc>
      </w:tr>
      <w:tr w:rsidR="003D0C5A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12AD56F4" w:rsidR="003D0C5A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model_mode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PRMS5</w:t>
            </w:r>
          </w:p>
        </w:tc>
      </w:tr>
      <w:tr w:rsidR="003D0C5A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3D0C5A" w:rsidRPr="00A70B70" w:rsidRDefault="003D0C5A" w:rsidP="003D0C5A">
            <w:pPr>
              <w:pStyle w:val="TableCellBody"/>
              <w:rPr>
                <w:b/>
                <w:szCs w:val="20"/>
              </w:rPr>
            </w:pPr>
            <w:r w:rsidRPr="001B4092">
              <w:rPr>
                <w:b/>
                <w:color w:val="00B050"/>
                <w:szCs w:val="20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0EF24DF5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Maximum storage for soil recharge zone (upper portion of capillary reservoir where losses occur as both evaporation and transpiration)</w:t>
            </w:r>
            <w:r w:rsidR="00770DC0">
              <w:rPr>
                <w:szCs w:val="20"/>
              </w:rPr>
              <w:t>;</w:t>
            </w:r>
            <w:r w:rsidRPr="00A70B70">
              <w:rPr>
                <w:szCs w:val="20"/>
              </w:rPr>
              <w:t xml:space="preserve">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72D09EEE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1B4092">
              <w:rPr>
                <w:b/>
                <w:color w:val="00B050"/>
                <w:szCs w:val="20"/>
              </w:rPr>
              <w:t>model_mode</w:t>
            </w:r>
            <w:r w:rsidRPr="001B4092">
              <w:rPr>
                <w:color w:val="00B050"/>
                <w:szCs w:val="20"/>
              </w:rPr>
              <w:t xml:space="preserve"> = </w:t>
            </w:r>
            <w:r w:rsidRPr="001B4092">
              <w:rPr>
                <w:rFonts w:ascii="Courier New" w:hAnsi="Courier New" w:cs="Courier New"/>
                <w:color w:val="00B050"/>
                <w:szCs w:val="20"/>
              </w:rPr>
              <w:t>PRMS</w:t>
            </w:r>
          </w:p>
        </w:tc>
      </w:tr>
      <w:tr w:rsidR="003D0C5A" w14:paraId="14E5818A" w14:textId="77777777" w:rsidTr="00B22498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4D683C" w14:textId="1662F6B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2CBB2E58" w:rsidR="003D0C5A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model_mode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PRMS5</w:t>
            </w:r>
          </w:p>
        </w:tc>
      </w:tr>
      <w:tr w:rsidR="003D0C5A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109C0ED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5F04544C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Linear coefficient in equation used to route water from 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1C516189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7FBC7D8C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08E4D69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B4092">
              <w:rPr>
                <w:b/>
                <w:color w:val="00B050"/>
                <w:szCs w:val="20"/>
              </w:rPr>
              <w:t>ssstor_init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17C2AD78" w:rsidR="003D0C5A" w:rsidRPr="00723D2C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1B4092">
              <w:rPr>
                <w:b/>
                <w:color w:val="00B050"/>
                <w:szCs w:val="20"/>
              </w:rPr>
              <w:t>model_mode</w:t>
            </w:r>
            <w:r w:rsidRPr="001B4092">
              <w:rPr>
                <w:color w:val="00B050"/>
                <w:szCs w:val="20"/>
              </w:rPr>
              <w:t xml:space="preserve"> = </w:t>
            </w:r>
            <w:r w:rsidRPr="001B4092">
              <w:rPr>
                <w:rFonts w:ascii="Courier New" w:hAnsi="Courier New" w:cs="Courier New"/>
                <w:color w:val="00B050"/>
                <w:szCs w:val="20"/>
              </w:rPr>
              <w:t>PRMS</w:t>
            </w:r>
          </w:p>
        </w:tc>
      </w:tr>
      <w:tr w:rsidR="003D0C5A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7AFD96EE" w:rsidR="003D0C5A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model_mode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PRMS5</w:t>
            </w:r>
          </w:p>
        </w:tc>
      </w:tr>
      <w:tr w:rsidR="003D0C5A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3D0C5A" w:rsidRPr="00330DD1" w:rsidRDefault="003D0C5A" w:rsidP="003D0C5A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3D0C5A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3D0C5A" w:rsidRPr="009626A0" w:rsidRDefault="003D0C5A" w:rsidP="003D0C5A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3D0C5A" w:rsidRPr="00330DD1" w:rsidRDefault="003D0C5A" w:rsidP="003D0C5A">
            <w:pPr>
              <w:pStyle w:val="TableSpanner"/>
            </w:pPr>
            <w:r>
              <w:t>Streamflow</w:t>
            </w:r>
          </w:p>
        </w:tc>
      </w:tr>
      <w:tr w:rsidR="003D0C5A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3D0C5A" w:rsidRPr="00962843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Segment index to which an HRU contributes lateral </w:t>
            </w:r>
            <w:r w:rsidRPr="006855E1">
              <w:rPr>
                <w:szCs w:val="20"/>
              </w:rPr>
              <w:lastRenderedPageBreak/>
              <w:t>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muskingum</w:t>
            </w:r>
            <w:r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strmflow_in_out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  <w:r w:rsidRPr="00B22498">
              <w:rPr>
                <w:szCs w:val="20"/>
              </w:rPr>
              <w:t>,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</w:t>
            </w:r>
            <w:r w:rsidRPr="00B22498">
              <w:rPr>
                <w:szCs w:val="20"/>
              </w:rPr>
              <w:t>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3D0C5A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lastRenderedPageBreak/>
              <w:t>K_coef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 xml:space="preserve">Travel time of flood wave from one segment to the next downstream segment, called the Muskingum storage coefficient; enter </w:t>
            </w:r>
            <w:r w:rsidRPr="00B22498">
              <w:rPr>
                <w:rFonts w:ascii="Courier New" w:hAnsi="Courier New" w:cs="Courier New"/>
                <w:szCs w:val="20"/>
              </w:rPr>
              <w:t>1.0</w:t>
            </w:r>
            <w:r w:rsidRPr="00B22498">
              <w:rPr>
                <w:szCs w:val="20"/>
              </w:rPr>
              <w:t xml:space="preserve"> for reservoirs, diversions, and segment(s)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</w:t>
            </w:r>
          </w:p>
        </w:tc>
      </w:tr>
      <w:tr w:rsidR="003D0C5A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mann_n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0A32EE8E" w:rsidR="003D0C5A" w:rsidRPr="00B22498" w:rsidRDefault="00673279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Manning’s</w:t>
            </w:r>
            <w:r w:rsidR="003D0C5A" w:rsidRPr="00B22498">
              <w:rPr>
                <w:szCs w:val="20"/>
              </w:rPr>
              <w:t xml:space="preserve"> roughness coefficient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0.001 to 0.15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>= 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3D0C5A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obsin_segment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 xml:space="preserve">0 to </w:t>
            </w:r>
            <w:r w:rsidRPr="00B22498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strmflow_in_out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  <w:r w:rsidRPr="00B22498">
              <w:rPr>
                <w:szCs w:val="20"/>
              </w:rPr>
              <w:t>,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</w:t>
            </w:r>
            <w:r w:rsidRPr="00B22498">
              <w:rPr>
                <w:szCs w:val="20"/>
              </w:rPr>
              <w:t>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3D0C5A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Index of measured streamflow station that replaces outflow from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 xml:space="preserve">0 to </w:t>
            </w:r>
            <w:r w:rsidRPr="00B22498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strmflow_in_out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  <w:r w:rsidRPr="00B22498">
              <w:rPr>
                <w:szCs w:val="20"/>
              </w:rPr>
              <w:t>,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</w:t>
            </w:r>
            <w:r w:rsidRPr="00B22498">
              <w:rPr>
                <w:szCs w:val="20"/>
              </w:rPr>
              <w:t>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3D0C5A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seg_depth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0FF25F0A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 xml:space="preserve">Segment river depth at </w:t>
            </w:r>
            <w:r w:rsidR="00673279" w:rsidRPr="00B22498">
              <w:rPr>
                <w:szCs w:val="20"/>
              </w:rPr>
              <w:t>bank full</w:t>
            </w:r>
            <w:r w:rsidR="00770DC0" w:rsidRPr="00B22498">
              <w:rPr>
                <w:szCs w:val="20"/>
              </w:rPr>
              <w:t>;</w:t>
            </w:r>
            <w:r w:rsidRPr="00B22498">
              <w:rPr>
                <w:szCs w:val="20"/>
              </w:rPr>
              <w:t xml:space="preserve"> shallowest</w:t>
            </w:r>
            <w:r w:rsidR="00770DC0" w:rsidRPr="00B22498">
              <w:rPr>
                <w:szCs w:val="20"/>
              </w:rPr>
              <w:t xml:space="preserve"> depth</w:t>
            </w:r>
            <w:r w:rsidRPr="00B22498">
              <w:rPr>
                <w:szCs w:val="20"/>
              </w:rPr>
              <w:t xml:space="preserve"> from Blackburn-Lynch </w:t>
            </w:r>
            <w:r w:rsidR="00770DC0" w:rsidRPr="00B22498">
              <w:rPr>
                <w:szCs w:val="20"/>
              </w:rPr>
              <w:t>(</w:t>
            </w:r>
            <w:r w:rsidRPr="00B22498">
              <w:rPr>
                <w:szCs w:val="20"/>
              </w:rPr>
              <w:t>2017</w:t>
            </w:r>
            <w:r w:rsidR="00770DC0" w:rsidRPr="00B22498">
              <w:rPr>
                <w:szCs w:val="20"/>
              </w:rPr>
              <w:t>);</w:t>
            </w:r>
            <w:r w:rsidR="00673279" w:rsidRPr="00B22498">
              <w:rPr>
                <w:szCs w:val="20"/>
              </w:rPr>
              <w:t xml:space="preserve"> </w:t>
            </w:r>
            <w:r w:rsidRPr="00B22498">
              <w:rPr>
                <w:szCs w:val="20"/>
              </w:rPr>
              <w:t xml:space="preserve">Congo is deepest at 250 m but in the </w:t>
            </w:r>
            <w:r w:rsidR="00673279" w:rsidRPr="00B22498">
              <w:rPr>
                <w:szCs w:val="20"/>
              </w:rPr>
              <w:t>US,</w:t>
            </w:r>
            <w:r w:rsidRPr="00B22498">
              <w:rPr>
                <w:szCs w:val="20"/>
              </w:rPr>
              <w:t xml:space="preserve">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0.03 to 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>= 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3D0C5A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seg_length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623CC9B8" w:rsidR="003D0C5A" w:rsidRPr="00B22498" w:rsidRDefault="00064831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1</w:t>
            </w:r>
            <w:r w:rsidR="003D0C5A" w:rsidRPr="00B22498">
              <w:rPr>
                <w:szCs w:val="20"/>
              </w:rPr>
              <w:t>.</w:t>
            </w:r>
            <w:r w:rsidRPr="00B22498">
              <w:rPr>
                <w:szCs w:val="20"/>
              </w:rPr>
              <w:t>0</w:t>
            </w:r>
            <w:r w:rsidR="003D0C5A" w:rsidRPr="00B22498">
              <w:rPr>
                <w:szCs w:val="20"/>
              </w:rPr>
              <w:t xml:space="preserve"> to </w:t>
            </w:r>
            <w:r w:rsidRPr="00B22498">
              <w:rPr>
                <w:szCs w:val="20"/>
              </w:rPr>
              <w:t>1</w:t>
            </w:r>
            <w:r w:rsidR="003D0C5A" w:rsidRPr="00B22498">
              <w:rPr>
                <w:szCs w:val="20"/>
              </w:rPr>
              <w:t>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>= 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  <w:r w:rsidRPr="00B22498">
              <w:rPr>
                <w:szCs w:val="20"/>
              </w:rPr>
              <w:t xml:space="preserve">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</w:t>
            </w:r>
            <w:r w:rsidRPr="00B22498">
              <w:rPr>
                <w:b/>
                <w:szCs w:val="20"/>
              </w:rPr>
              <w:t xml:space="preserve">stream_temp_flag </w:t>
            </w:r>
            <w:r w:rsidRPr="00B22498">
              <w:rPr>
                <w:szCs w:val="20"/>
              </w:rPr>
              <w:t>= 1</w:t>
            </w:r>
          </w:p>
        </w:tc>
      </w:tr>
      <w:tr w:rsidR="003D0C5A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seg_slope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>= 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  <w:r w:rsidRPr="00B22498">
              <w:rPr>
                <w:szCs w:val="20"/>
              </w:rPr>
              <w:t xml:space="preserve">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</w:t>
            </w:r>
            <w:r w:rsidRPr="00B22498">
              <w:rPr>
                <w:b/>
                <w:szCs w:val="20"/>
              </w:rPr>
              <w:t xml:space="preserve">stream_temp_flag </w:t>
            </w:r>
            <w:r w:rsidRPr="00B22498">
              <w:rPr>
                <w:szCs w:val="20"/>
              </w:rPr>
              <w:t>= 1</w:t>
            </w:r>
          </w:p>
        </w:tc>
      </w:tr>
      <w:tr w:rsidR="003D0C5A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strmflow_in_out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  <w:r w:rsidRPr="00B22498">
              <w:rPr>
                <w:szCs w:val="20"/>
              </w:rPr>
              <w:t>,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</w:t>
            </w:r>
            <w:r w:rsidRPr="00B22498">
              <w:rPr>
                <w:szCs w:val="20"/>
              </w:rPr>
              <w:lastRenderedPageBreak/>
              <w:t>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3D0C5A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lastRenderedPageBreak/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rPr>
                <w:szCs w:val="20"/>
              </w:rPr>
              <w:t>Segment type (0=segment; 1= headwater; 2=lake; 3=replace inflow; 4=inbound to NHM; 5=outbound from NHM; 6=inbound to region; 7=outbound from region; 8=drains to ocean; 9=sink; 10=inbound from Great Lakes; 11=outbound to Great Lakes, add 100 to flag that the value is updated)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 to 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strmflow_in_out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  <w:r w:rsidRPr="00B22498">
              <w:rPr>
                <w:szCs w:val="20"/>
              </w:rPr>
              <w:t>,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</w:t>
            </w:r>
            <w:r w:rsidRPr="00B22498">
              <w:rPr>
                <w:szCs w:val="20"/>
              </w:rPr>
              <w:t>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3D0C5A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tosegment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szCs w:val="20"/>
              </w:rPr>
              <w:t xml:space="preserve">Index of downstream segment to which the segment streamflow flows; for segments that do not flow to another segment enter </w:t>
            </w:r>
            <w:r w:rsidRPr="00B22498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036F45E3" w:rsidR="003D0C5A" w:rsidRPr="00B22498" w:rsidRDefault="005721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 xml:space="preserve">0 </w:t>
            </w:r>
            <w:r w:rsidR="003D0C5A" w:rsidRPr="00B22498">
              <w:rPr>
                <w:szCs w:val="20"/>
              </w:rPr>
              <w:t xml:space="preserve">to </w:t>
            </w:r>
            <w:r w:rsidRPr="00B22498"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strmflow_in_out</w:t>
            </w:r>
            <w:r w:rsidRPr="00B22498">
              <w:rPr>
                <w:szCs w:val="20"/>
              </w:rPr>
              <w:t xml:space="preserve">,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  <w:r w:rsidRPr="00B22498">
              <w:rPr>
                <w:szCs w:val="20"/>
              </w:rPr>
              <w:t>,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</w:t>
            </w:r>
            <w:r w:rsidRPr="00B22498">
              <w:rPr>
                <w:szCs w:val="20"/>
              </w:rPr>
              <w:t>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3D0C5A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</w:rPr>
              <w:t>tosegment_nhm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3D0C5A" w:rsidRPr="00B22498" w:rsidRDefault="003D0C5A" w:rsidP="003D0C5A">
            <w:pPr>
              <w:pStyle w:val="TableCellBody"/>
              <w:rPr>
                <w:szCs w:val="20"/>
              </w:rPr>
            </w:pPr>
            <w:r w:rsidRPr="00B22498"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</w:t>
            </w:r>
            <w:r w:rsidRPr="00B22498">
              <w:t xml:space="preserve"> to </w:t>
            </w:r>
            <w:r w:rsidRPr="00B22498"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3D0C5A" w:rsidRPr="00B22498" w:rsidRDefault="003D0C5A" w:rsidP="003D0C5A">
            <w:pPr>
              <w:pStyle w:val="tablecell-centered"/>
              <w:rPr>
                <w:b/>
                <w:szCs w:val="20"/>
              </w:rPr>
            </w:pPr>
            <w:r w:rsidRPr="00B22498">
              <w:rPr>
                <w:szCs w:val="20"/>
              </w:rPr>
              <w:t>optional</w:t>
            </w:r>
          </w:p>
        </w:tc>
      </w:tr>
      <w:tr w:rsidR="003D0C5A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x_coef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3D0C5A" w:rsidRPr="00B22498" w:rsidRDefault="003D0C5A" w:rsidP="003D0C5A">
            <w:pPr>
              <w:pStyle w:val="TableCellBody"/>
              <w:rPr>
                <w:b/>
                <w:szCs w:val="20"/>
              </w:rPr>
            </w:pPr>
            <w:r w:rsidRPr="00B22498">
              <w:rPr>
                <w:szCs w:val="20"/>
              </w:rPr>
              <w:t xml:space="preserve">The amount of attenuation of the flow wave, called the Muskingum routing weighting factor; enter </w:t>
            </w:r>
            <w:r w:rsidRPr="00B22498">
              <w:rPr>
                <w:rFonts w:ascii="Courier New" w:hAnsi="Courier New" w:cs="Courier New"/>
                <w:szCs w:val="20"/>
              </w:rPr>
              <w:t>0.0</w:t>
            </w:r>
            <w:r w:rsidRPr="00B22498">
              <w:rPr>
                <w:szCs w:val="20"/>
              </w:rPr>
              <w:t xml:space="preserve"> for reservoirs, diversions, and segment(s)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</w:t>
            </w:r>
            <w:r w:rsidRPr="00B22498">
              <w:rPr>
                <w:szCs w:val="20"/>
              </w:rPr>
              <w:t xml:space="preserve"> or</w:t>
            </w:r>
            <w:r w:rsidRPr="00B22498">
              <w:rPr>
                <w:rFonts w:ascii="Courier New" w:hAnsi="Courier New" w:cs="Courier New"/>
                <w:szCs w:val="20"/>
              </w:rPr>
              <w:t xml:space="preserve"> </w:t>
            </w:r>
            <w:r w:rsidRPr="00B22498">
              <w:rPr>
                <w:szCs w:val="20"/>
              </w:rPr>
              <w:t>m</w:t>
            </w:r>
            <w:r w:rsidRPr="00B22498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3D0C5A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3D0C5A" w:rsidRPr="00126908" w:rsidRDefault="003D0C5A" w:rsidP="003D0C5A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3D0C5A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3D0C5A" w:rsidRPr="00B22498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22498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3D0C5A" w:rsidRPr="00B2249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22498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 xml:space="preserve">strmflow_module </w:t>
            </w:r>
            <w:r w:rsidRPr="00B22498">
              <w:rPr>
                <w:szCs w:val="20"/>
              </w:rPr>
              <w:t xml:space="preserve">= </w:t>
            </w:r>
            <w:r w:rsidRPr="00B22498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3D0C5A" w:rsidRPr="00B22498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B22498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3D0C5A" w:rsidRPr="00B22498" w:rsidRDefault="003D0C5A" w:rsidP="003D0C5A">
            <w:pPr>
              <w:pStyle w:val="tablecell-centered"/>
              <w:rPr>
                <w:szCs w:val="20"/>
              </w:rPr>
            </w:pPr>
            <w:r w:rsidRPr="00B2249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DF2F7E8" w:rsidR="003D0C5A" w:rsidRPr="00B22498" w:rsidRDefault="00673279" w:rsidP="003D0C5A">
            <w:pPr>
              <w:pStyle w:val="tablecell-centered"/>
              <w:rPr>
                <w:szCs w:val="20"/>
              </w:rPr>
            </w:pPr>
            <w:r w:rsidRPr="00B22498">
              <w:rPr>
                <w:b/>
                <w:szCs w:val="20"/>
              </w:rPr>
              <w:t>strmflow_module</w:t>
            </w:r>
            <w:r w:rsidR="003D0C5A" w:rsidRPr="00B22498">
              <w:rPr>
                <w:rFonts w:ascii="Courier New" w:hAnsi="Courier New" w:cs="Courier New"/>
                <w:szCs w:val="20"/>
              </w:rPr>
              <w:t xml:space="preserve"> muskingum_lake</w:t>
            </w:r>
          </w:p>
        </w:tc>
      </w:tr>
      <w:tr w:rsidR="003D0C5A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 xml:space="preserve">Switch to specify a second outflow point from each lake </w:t>
            </w:r>
            <w:r w:rsidRPr="00ED7BDB">
              <w:rPr>
                <w:szCs w:val="20"/>
              </w:rPr>
              <w:lastRenderedPageBreak/>
              <w:t>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lastRenderedPageBreak/>
              <w:t>muskingum_lake</w:t>
            </w:r>
          </w:p>
        </w:tc>
      </w:tr>
      <w:tr w:rsidR="003D0C5A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lastRenderedPageBreak/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3D0C5A" w:rsidRPr="005D20E5" w:rsidRDefault="003D0C5A" w:rsidP="003D0C5A">
            <w:pPr>
              <w:pStyle w:val="TableCellBody"/>
              <w:rPr>
                <w:b/>
                <w:szCs w:val="20"/>
              </w:rPr>
            </w:pPr>
            <w:r w:rsidRPr="005D20E5">
              <w:rPr>
                <w:b/>
                <w:szCs w:val="20"/>
              </w:rPr>
              <w:t>lake_segment_id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3D0C5A" w:rsidRPr="005D20E5" w:rsidRDefault="003D0C5A" w:rsidP="003D0C5A">
            <w:pPr>
              <w:pStyle w:val="tablecell-centered"/>
              <w:rPr>
                <w:b/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  <w:r w:rsidRPr="005D20E5">
              <w:rPr>
                <w:szCs w:val="20"/>
              </w:rPr>
              <w:t xml:space="preserve"> and </w:t>
            </w:r>
            <w:r w:rsidRPr="005D20E5">
              <w:rPr>
                <w:b/>
                <w:szCs w:val="20"/>
              </w:rPr>
              <w:t>cascade_flag</w:t>
            </w:r>
            <w:r w:rsidRPr="005D20E5">
              <w:rPr>
                <w:szCs w:val="20"/>
              </w:rPr>
              <w:t xml:space="preserve"> = 1</w:t>
            </w:r>
          </w:p>
        </w:tc>
      </w:tr>
      <w:tr w:rsidR="003D0C5A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3D0C5A" w:rsidRPr="005D20E5" w:rsidRDefault="003D0C5A" w:rsidP="003D0C5A">
            <w:pPr>
              <w:pStyle w:val="TableCellBody"/>
              <w:rPr>
                <w:b/>
                <w:szCs w:val="20"/>
              </w:rPr>
            </w:pPr>
            <w:r w:rsidRPr="005D20E5">
              <w:rPr>
                <w:b/>
                <w:szCs w:val="20"/>
              </w:rPr>
              <w:t>lake_type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 xml:space="preserve">=Puls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nsos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Number of storage/outflow values in table for each lake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3D0C5A" w:rsidRPr="005D20E5" w:rsidRDefault="003D0C5A" w:rsidP="003D0C5A">
            <w:pPr>
              <w:pStyle w:val="tablecell-centered"/>
              <w:rPr>
                <w:szCs w:val="20"/>
              </w:rPr>
            </w:pPr>
            <w:r w:rsidRPr="005D20E5">
              <w:rPr>
                <w:b/>
                <w:szCs w:val="20"/>
              </w:rPr>
              <w:t xml:space="preserve">strmflow_module </w:t>
            </w:r>
            <w:r w:rsidRPr="005D20E5">
              <w:rPr>
                <w:szCs w:val="20"/>
              </w:rPr>
              <w:t xml:space="preserve">= </w:t>
            </w:r>
            <w:r w:rsidRPr="005D20E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nratetbl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 xml:space="preserve">0 to </w:t>
            </w:r>
            <w:r w:rsidRPr="00A11EF9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 xml:space="preserve">lake </w:t>
            </w:r>
            <w:r>
              <w:rPr>
                <w:szCs w:val="20"/>
              </w:rPr>
              <w:lastRenderedPageBreak/>
              <w:t>us</w:t>
            </w:r>
            <w:r w:rsidRPr="006855E1">
              <w:rPr>
                <w:szCs w:val="20"/>
              </w:rPr>
              <w:t>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lastRenderedPageBreak/>
              <w:t>mxnsos</w:t>
            </w:r>
            <w:r w:rsidRPr="00A11EF9">
              <w:rPr>
                <w:szCs w:val="20"/>
              </w:rPr>
              <w:t xml:space="preserve">, </w:t>
            </w:r>
            <w:r w:rsidRPr="00A11EF9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 xml:space="preserve">0.0 to </w:t>
            </w:r>
            <w:r w:rsidRPr="00A11EF9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lastRenderedPageBreak/>
              <w:t>muskingum_lake</w:t>
            </w:r>
          </w:p>
        </w:tc>
      </w:tr>
      <w:tr w:rsidR="003D0C5A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tbl</w:t>
            </w:r>
            <w:r w:rsidRPr="006855E1">
              <w:rPr>
                <w:b/>
                <w:szCs w:val="20"/>
              </w:rPr>
              <w:t>_gate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ngate2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ngate3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ngate4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nstage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nstage2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3FA97971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="00673279" w:rsidRPr="00A11EF9">
              <w:rPr>
                <w:szCs w:val="20"/>
              </w:rPr>
              <w:t xml:space="preserve">= </w:t>
            </w:r>
            <w:r w:rsidR="00673279" w:rsidRPr="00A11EF9">
              <w:rPr>
                <w:rFonts w:ascii="Courier New" w:hAnsi="Courier New" w:cs="Courier New"/>
                <w:szCs w:val="20"/>
              </w:rPr>
              <w:t>muskingum</w:t>
            </w:r>
            <w:r w:rsidRPr="00A11EF9">
              <w:rPr>
                <w:rFonts w:ascii="Courier New" w:hAnsi="Courier New" w:cs="Courier New"/>
                <w:szCs w:val="20"/>
              </w:rPr>
              <w:t>_lake</w:t>
            </w:r>
          </w:p>
        </w:tc>
      </w:tr>
      <w:tr w:rsidR="003D0C5A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nstage3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nstage4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3D0C5A" w:rsidRPr="00A11EF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11EF9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_len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strmflow_module </w:t>
            </w:r>
            <w:r w:rsidRPr="00A11EF9">
              <w:rPr>
                <w:szCs w:val="20"/>
              </w:rPr>
              <w:t xml:space="preserve">= </w:t>
            </w:r>
            <w:r w:rsidRPr="00A11EF9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3D0C5A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3D0C5A" w:rsidRPr="00A11EF9" w:rsidRDefault="003D0C5A" w:rsidP="003D0C5A">
            <w:pPr>
              <w:pStyle w:val="TableSpanner"/>
            </w:pPr>
            <w:r w:rsidRPr="00A11EF9">
              <w:t>Output options</w:t>
            </w:r>
          </w:p>
        </w:tc>
      </w:tr>
      <w:tr w:rsidR="003D0C5A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required</w:t>
            </w:r>
          </w:p>
        </w:tc>
      </w:tr>
      <w:tr w:rsidR="003D0C5A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required</w:t>
            </w:r>
          </w:p>
        </w:tc>
      </w:tr>
      <w:tr w:rsidR="003D0C5A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3D0C5A" w:rsidRPr="00A11EF9" w:rsidRDefault="003D0C5A" w:rsidP="003D0C5A">
            <w:pPr>
              <w:pStyle w:val="TableSpanner"/>
              <w:rPr>
                <w:rFonts w:ascii="Courier New" w:hAnsi="Courier New"/>
              </w:rPr>
            </w:pPr>
            <w:r w:rsidRPr="00A11EF9">
              <w:t>Subbasin parameters</w:t>
            </w:r>
          </w:p>
        </w:tc>
      </w:tr>
      <w:tr w:rsidR="003D0C5A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>Index of subbasin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3D0C5A" w:rsidRPr="00A11EF9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b/>
                <w:szCs w:val="20"/>
              </w:rPr>
              <w:t xml:space="preserve">subbasin_flag </w:t>
            </w:r>
            <w:r w:rsidRPr="00A11EF9">
              <w:rPr>
                <w:szCs w:val="20"/>
              </w:rPr>
              <w:t>= 1</w:t>
            </w:r>
          </w:p>
        </w:tc>
      </w:tr>
      <w:tr w:rsidR="003D0C5A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3D0C5A" w:rsidRPr="00156478" w:rsidRDefault="003D0C5A" w:rsidP="003D0C5A">
            <w:pPr>
              <w:pStyle w:val="TableCellBody"/>
              <w:rPr>
                <w:b/>
              </w:rPr>
            </w:pPr>
            <w:r>
              <w:t>Index number for the downstream subbasin whose inflow is outflow from this subbasin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3D0C5A" w:rsidRPr="00A11EF9" w:rsidRDefault="003D0C5A" w:rsidP="003D0C5A">
            <w:pPr>
              <w:pStyle w:val="tablecell-centered"/>
            </w:pPr>
            <w:r w:rsidRPr="00A11EF9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3D0C5A" w:rsidRPr="00A11EF9" w:rsidRDefault="003D0C5A" w:rsidP="003D0C5A">
            <w:pPr>
              <w:pStyle w:val="tablecell-centered"/>
            </w:pPr>
            <w:r w:rsidRPr="00A11EF9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3D0C5A" w:rsidRPr="00A11EF9" w:rsidRDefault="003D0C5A" w:rsidP="003D0C5A">
            <w:pPr>
              <w:pStyle w:val="tablecell-centered"/>
            </w:pPr>
            <w:r w:rsidRPr="00A11EF9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3D0C5A" w:rsidRPr="00A11EF9" w:rsidRDefault="003D0C5A" w:rsidP="003D0C5A">
            <w:pPr>
              <w:pStyle w:val="tablecell-centered"/>
            </w:pPr>
            <w:r w:rsidRPr="00A11EF9">
              <w:t xml:space="preserve">0 to </w:t>
            </w:r>
            <w:r w:rsidRPr="00A11EF9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3D0C5A" w:rsidRPr="00A11EF9" w:rsidRDefault="003D0C5A" w:rsidP="003D0C5A">
            <w:pPr>
              <w:pStyle w:val="tablecell-centered"/>
            </w:pPr>
            <w:r w:rsidRPr="00A11EF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3D0C5A" w:rsidRPr="00A11EF9" w:rsidRDefault="003D0C5A" w:rsidP="003D0C5A">
            <w:pPr>
              <w:pStyle w:val="tablecell-centered"/>
            </w:pPr>
            <w:r w:rsidRPr="00A11EF9">
              <w:rPr>
                <w:b/>
                <w:szCs w:val="20"/>
              </w:rPr>
              <w:t xml:space="preserve">subbasin_flag </w:t>
            </w:r>
            <w:r w:rsidRPr="00A11EF9">
              <w:rPr>
                <w:szCs w:val="20"/>
              </w:rPr>
              <w:t>= 1</w:t>
            </w:r>
          </w:p>
        </w:tc>
      </w:tr>
      <w:tr w:rsidR="003D0C5A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3D0C5A" w:rsidRPr="00A11EF9" w:rsidRDefault="003D0C5A" w:rsidP="003D0C5A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A11EF9">
              <w:rPr>
                <w:rFonts w:ascii="Arial Narrow" w:hAnsi="Arial Narrow"/>
                <w:szCs w:val="20"/>
              </w:rPr>
              <w:t>Stream temperature simulation</w:t>
            </w:r>
          </w:p>
        </w:tc>
      </w:tr>
      <w:tr w:rsidR="003D0C5A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3D0C5A" w:rsidRDefault="003D0C5A" w:rsidP="003D0C5A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3D0C5A" w:rsidRPr="00A11EF9" w:rsidRDefault="003D0C5A" w:rsidP="003D0C5A">
            <w:pPr>
              <w:pStyle w:val="tablecell-centered"/>
              <w:rPr>
                <w:b/>
              </w:rPr>
            </w:pPr>
            <w:r w:rsidRPr="00A11EF9"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3D0C5A" w:rsidRPr="00A11EF9" w:rsidRDefault="003D0C5A" w:rsidP="003D0C5A">
            <w:pPr>
              <w:pStyle w:val="tablecell-centered"/>
            </w:pPr>
            <w:r w:rsidRPr="00A11EF9"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3D0C5A" w:rsidRPr="00A11EF9" w:rsidRDefault="003D0C5A" w:rsidP="003D0C5A">
            <w:pPr>
              <w:pStyle w:val="tablecell-centered"/>
            </w:pPr>
            <w:r w:rsidRPr="00A11EF9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3D0C5A" w:rsidRPr="00A11EF9" w:rsidRDefault="003D0C5A" w:rsidP="003D0C5A">
            <w:pPr>
              <w:pStyle w:val="tablecell-centered"/>
            </w:pPr>
            <w:r w:rsidRPr="00A11EF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3D0C5A" w:rsidRPr="00A11EF9" w:rsidRDefault="003D0C5A" w:rsidP="003D0C5A">
            <w:pPr>
              <w:pStyle w:val="tablecell-centered"/>
            </w:pPr>
            <w:r w:rsidRPr="00A11EF9"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3D0C5A" w:rsidRPr="00A11EF9" w:rsidRDefault="003D0C5A" w:rsidP="003D0C5A">
            <w:pPr>
              <w:pStyle w:val="tablecell-centered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 xml:space="preserve">stream_temp_flag </w:t>
            </w:r>
            <w:r w:rsidRPr="00A11EF9">
              <w:rPr>
                <w:szCs w:val="20"/>
              </w:rPr>
              <w:t>= 1</w:t>
            </w:r>
          </w:p>
        </w:tc>
      </w:tr>
      <w:tr w:rsidR="003D0C5A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alte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3D0C5A" w:rsidRDefault="003D0C5A" w:rsidP="003D0C5A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lastRenderedPageBreak/>
              <w:t>altw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3D0C5A" w:rsidRDefault="003D0C5A" w:rsidP="003D0C5A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azrh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7A852636" w:rsidR="003D0C5A" w:rsidRDefault="00673279" w:rsidP="003D0C5A">
            <w:pPr>
              <w:pStyle w:val="TableCellBody"/>
            </w:pPr>
            <w:r>
              <w:t>Azimuth</w:t>
            </w:r>
            <w:r w:rsidR="003D0C5A">
              <w:t xml:space="preserve"> angle</w:t>
            </w:r>
            <w:r w:rsidR="003D0C5A" w:rsidRPr="0058594C">
              <w:t xml:space="preserve"> of each segmen</w:t>
            </w:r>
            <w:r w:rsidR="003D0C5A"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3D0C5A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gw_tau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3D0C5A" w:rsidRDefault="003D0C5A" w:rsidP="003D0C5A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3D0C5A" w:rsidRDefault="003D0C5A" w:rsidP="003D0C5A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lat_temp_adj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3D0C5A" w:rsidRDefault="003D0C5A" w:rsidP="003D0C5A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maxiter_sntemp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3D0C5A" w:rsidRDefault="003D0C5A" w:rsidP="003D0C5A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3D0C5A" w:rsidRDefault="003D0C5A" w:rsidP="003D0C5A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3D0C5A" w:rsidRDefault="003D0C5A" w:rsidP="003D0C5A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melt_temp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3D0C5A" w:rsidRDefault="003D0C5A" w:rsidP="003D0C5A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3D0C5A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3D0C5A" w:rsidRDefault="003D0C5A" w:rsidP="003D0C5A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seg_elev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3D0C5A" w:rsidRPr="006D75F3" w:rsidRDefault="003D0C5A" w:rsidP="003D0C5A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seg_humidity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3D0C5A" w:rsidRPr="00B8457A" w:rsidRDefault="003D0C5A" w:rsidP="003D0C5A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3D0C5A" w:rsidRDefault="003D0C5A" w:rsidP="003D0C5A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seg_lat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873D48B" w:rsidR="003D0C5A" w:rsidRPr="00B8457A" w:rsidRDefault="00673279" w:rsidP="003D0C5A">
            <w:pPr>
              <w:pStyle w:val="TableCellBody"/>
            </w:pPr>
            <w:r w:rsidRPr="00F860EF">
              <w:t>Latitude</w:t>
            </w:r>
            <w:r w:rsidR="003D0C5A"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3D0C5A" w:rsidRDefault="003D0C5A" w:rsidP="003D0C5A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3D0C5A" w:rsidRDefault="003D0C5A" w:rsidP="003D0C5A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segshade_sum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3D0C5A" w:rsidRPr="00B8457A" w:rsidRDefault="003D0C5A" w:rsidP="003D0C5A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segshade_win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3D0C5A" w:rsidRPr="00B8457A" w:rsidRDefault="003D0C5A" w:rsidP="003D0C5A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ss_tau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3D0C5A" w:rsidRPr="00B8457A" w:rsidRDefault="003D0C5A" w:rsidP="003D0C5A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3D0C5A" w:rsidRDefault="003D0C5A" w:rsidP="003D0C5A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3D0C5A" w:rsidRDefault="003D0C5A" w:rsidP="003D0C5A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3D0C5A" w:rsidRPr="00156478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3D0C5A" w:rsidRPr="00156478" w:rsidRDefault="003D0C5A" w:rsidP="003D0C5A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vce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3D0C5A" w:rsidRPr="0056596F" w:rsidRDefault="003D0C5A" w:rsidP="003D0C5A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vcw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vdemn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3D0C5A" w:rsidRPr="00E56113" w:rsidRDefault="003D0C5A" w:rsidP="003D0C5A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vdemx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vdwmn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3D0C5A" w:rsidRPr="00E56113" w:rsidRDefault="003D0C5A" w:rsidP="003D0C5A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vdwmx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vhe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3D0C5A" w:rsidRPr="00A11EF9" w:rsidRDefault="003D0C5A" w:rsidP="003D0C5A">
            <w:pPr>
              <w:pStyle w:val="TableCellBody"/>
            </w:pPr>
            <w:r w:rsidRPr="00A11EF9">
              <w:t>East bank average vegetation height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lastRenderedPageBreak/>
              <w:t>vhw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3D0C5A" w:rsidRPr="00A11EF9" w:rsidRDefault="003D0C5A" w:rsidP="003D0C5A">
            <w:pPr>
              <w:pStyle w:val="TableCellBody"/>
            </w:pPr>
            <w:r w:rsidRPr="00A11EF9">
              <w:t>West bank average vegetation height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voe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3D0C5A" w:rsidRPr="00A11EF9" w:rsidRDefault="003D0C5A" w:rsidP="003D0C5A">
            <w:pPr>
              <w:pStyle w:val="TableCellBody"/>
            </w:pPr>
            <w:r w:rsidRPr="00A11EF9">
              <w:t>East bank vegetation offset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3D0C5A" w:rsidRPr="00A11EF9" w:rsidRDefault="003D0C5A" w:rsidP="003D0C5A">
            <w:pPr>
              <w:pStyle w:val="TableCellBody"/>
            </w:pPr>
            <w:r w:rsidRPr="00A11EF9">
              <w:t>West bank vegetation offset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width_alpha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3D0C5A" w:rsidRPr="00A11EF9" w:rsidRDefault="003D0C5A" w:rsidP="003D0C5A">
            <w:pPr>
              <w:pStyle w:val="TableCellBody"/>
            </w:pPr>
            <w:r w:rsidRPr="00A11EF9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121BCFB8" w:rsidR="003D0C5A" w:rsidRDefault="004231A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78B2754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 w:rsidR="004231AA" w:rsidRPr="004231AA">
              <w:rPr>
                <w:szCs w:val="20"/>
              </w:rPr>
              <w:t>2</w:t>
            </w:r>
            <w:r w:rsidRPr="004231AA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7E2D9B3D" w:rsidR="003D0C5A" w:rsidRDefault="004231A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</w:rPr>
              <w:t>width_m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3D0C5A" w:rsidRPr="00A11EF9" w:rsidRDefault="003D0C5A" w:rsidP="003D0C5A">
            <w:pPr>
              <w:pStyle w:val="TableCellBody"/>
            </w:pPr>
            <w:r w:rsidRPr="00A11EF9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3D0C5A" w:rsidRDefault="003D0C5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3D0C5A" w:rsidRDefault="003D0C5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3D0C5A" w:rsidRPr="00A11EF9" w:rsidRDefault="003D0C5A" w:rsidP="003D0C5A">
            <w:pPr>
              <w:pStyle w:val="TableSpanner"/>
            </w:pPr>
            <w:r w:rsidRPr="00A11EF9">
              <w:t>Mapped results parameters</w:t>
            </w:r>
          </w:p>
        </w:tc>
      </w:tr>
      <w:tr w:rsidR="003D0C5A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3D0C5A" w:rsidRPr="00A11EF9" w:rsidRDefault="003D0C5A" w:rsidP="003D0C5A">
            <w:pPr>
              <w:pStyle w:val="TableCellBody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gvr_cell_id</w:t>
            </w:r>
            <w:r w:rsidRPr="00A11EF9"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0674C70" w:rsidR="003D0C5A" w:rsidRPr="00A11EF9" w:rsidRDefault="003D0C5A" w:rsidP="003D0C5A">
            <w:pPr>
              <w:pStyle w:val="TableCellBody"/>
              <w:rPr>
                <w:szCs w:val="20"/>
              </w:rPr>
            </w:pPr>
            <w:r w:rsidRPr="00A11EF9">
              <w:t>Index of the grid cell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29CC094" w:rsidR="003D0C5A" w:rsidRPr="00A23929" w:rsidRDefault="009B0C48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gw</w:t>
            </w:r>
            <w:r w:rsidRPr="00A23929">
              <w:rPr>
                <w:b/>
                <w:szCs w:val="20"/>
              </w:rPr>
              <w:t>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C76081F" w:rsidR="003D0C5A" w:rsidRPr="00A23929" w:rsidRDefault="009B0C48" w:rsidP="003D0C5A">
            <w:pPr>
              <w:jc w:val="center"/>
            </w:pPr>
            <w: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3D0C5A" w:rsidRPr="00A11EF9" w:rsidRDefault="003D0C5A" w:rsidP="003D0C5A">
            <w:pPr>
              <w:pStyle w:val="TableCellBody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gvr_cell_pct</w:t>
            </w:r>
            <w:r w:rsidRPr="00A11EF9"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3D0C5A" w:rsidRPr="00A11EF9" w:rsidRDefault="003D0C5A" w:rsidP="003D0C5A">
            <w:pPr>
              <w:pStyle w:val="TableCellBody"/>
              <w:rPr>
                <w:szCs w:val="20"/>
              </w:rPr>
            </w:pPr>
            <w:r w:rsidRPr="00A11EF9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3D0C5A" w:rsidRPr="006855E1" w:rsidRDefault="003D0C5A" w:rsidP="003D0C5A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3D0C5A" w:rsidRPr="00A23929" w:rsidRDefault="003D0C5A" w:rsidP="003D0C5A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3D0C5A" w:rsidRPr="00A11EF9" w:rsidRDefault="003D0C5A" w:rsidP="003D0C5A">
            <w:pPr>
              <w:pStyle w:val="TableCellBody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gvr_hru_id</w:t>
            </w:r>
            <w:r w:rsidRPr="00A11EF9"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3D0C5A" w:rsidRPr="00A11EF9" w:rsidRDefault="003D0C5A" w:rsidP="003D0C5A">
            <w:pPr>
              <w:pStyle w:val="TableCellBody"/>
              <w:rPr>
                <w:szCs w:val="20"/>
              </w:rPr>
            </w:pPr>
            <w:r w:rsidRPr="00A11EF9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3D0C5A" w:rsidRPr="00A23929" w:rsidRDefault="003D0C5A" w:rsidP="003D0C5A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3D0C5A" w:rsidRPr="00A11EF9" w:rsidRDefault="003D0C5A" w:rsidP="003D0C5A">
            <w:pPr>
              <w:pStyle w:val="TableCellBody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mapvars_freq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3D0C5A" w:rsidRPr="00A11EF9" w:rsidRDefault="003D0C5A" w:rsidP="003D0C5A">
            <w:pPr>
              <w:pStyle w:val="TableCellBody"/>
              <w:rPr>
                <w:szCs w:val="20"/>
              </w:rPr>
            </w:pPr>
            <w:r w:rsidRPr="00A11EF9">
              <w:t>Flag to specify the output frequency (</w:t>
            </w:r>
            <w:r w:rsidRPr="00A11EF9">
              <w:rPr>
                <w:rFonts w:ascii="Courier New" w:hAnsi="Courier New" w:cs="Courier New"/>
                <w:szCs w:val="20"/>
              </w:rPr>
              <w:t>0</w:t>
            </w:r>
            <w:r w:rsidRPr="00A11EF9">
              <w:t xml:space="preserve">=none; </w:t>
            </w:r>
            <w:r w:rsidRPr="00A11EF9">
              <w:rPr>
                <w:rFonts w:ascii="Courier New" w:hAnsi="Courier New" w:cs="Courier New"/>
                <w:szCs w:val="20"/>
              </w:rPr>
              <w:t>1</w:t>
            </w:r>
            <w:r w:rsidRPr="00A11EF9">
              <w:t xml:space="preserve">=monthly; </w:t>
            </w:r>
            <w:r w:rsidRPr="00A11EF9">
              <w:rPr>
                <w:rFonts w:ascii="Courier New" w:hAnsi="Courier New" w:cs="Courier New"/>
                <w:szCs w:val="20"/>
              </w:rPr>
              <w:t>2</w:t>
            </w:r>
            <w:r w:rsidRPr="00A11EF9">
              <w:t xml:space="preserve">=yearly; </w:t>
            </w:r>
            <w:r w:rsidRPr="00A11EF9">
              <w:rPr>
                <w:rFonts w:ascii="Courier New" w:hAnsi="Courier New" w:cs="Courier New"/>
                <w:szCs w:val="20"/>
              </w:rPr>
              <w:t>3</w:t>
            </w:r>
            <w:r w:rsidRPr="00A11EF9">
              <w:t xml:space="preserve">=total; </w:t>
            </w:r>
            <w:r w:rsidRPr="00A11EF9">
              <w:rPr>
                <w:rFonts w:ascii="Courier New" w:hAnsi="Courier New" w:cs="Courier New"/>
                <w:szCs w:val="20"/>
              </w:rPr>
              <w:t>4</w:t>
            </w:r>
            <w:r w:rsidRPr="00A11EF9">
              <w:t xml:space="preserve">=monthly and yearly; </w:t>
            </w:r>
            <w:r w:rsidRPr="00A11EF9">
              <w:rPr>
                <w:rFonts w:ascii="Courier New" w:hAnsi="Courier New" w:cs="Courier New"/>
                <w:szCs w:val="20"/>
              </w:rPr>
              <w:t>5</w:t>
            </w:r>
            <w:r w:rsidRPr="00A11EF9">
              <w:t xml:space="preserve">=monthly, yearly, and total; </w:t>
            </w:r>
            <w:r w:rsidRPr="00A11EF9">
              <w:rPr>
                <w:rFonts w:ascii="Courier New" w:hAnsi="Courier New" w:cs="Courier New"/>
                <w:szCs w:val="20"/>
              </w:rPr>
              <w:t>6</w:t>
            </w:r>
            <w:r w:rsidRPr="00A11EF9">
              <w:t xml:space="preserve">=weekly; </w:t>
            </w:r>
            <w:r w:rsidRPr="00A11EF9">
              <w:rPr>
                <w:rFonts w:ascii="Courier New" w:hAnsi="Courier New" w:cs="Courier New"/>
                <w:szCs w:val="20"/>
              </w:rPr>
              <w:t>7</w:t>
            </w:r>
            <w:r w:rsidRPr="00A11EF9">
              <w:t>=daily)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3D0C5A" w:rsidRPr="00A23929" w:rsidRDefault="003D0C5A" w:rsidP="003D0C5A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3D0C5A" w:rsidRPr="00A11EF9" w:rsidRDefault="003D0C5A" w:rsidP="003D0C5A">
            <w:pPr>
              <w:pStyle w:val="TableCellBody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mapvars_units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3D0C5A" w:rsidRPr="00A11EF9" w:rsidRDefault="003D0C5A" w:rsidP="003D0C5A">
            <w:pPr>
              <w:pStyle w:val="TableCellBody"/>
              <w:rPr>
                <w:szCs w:val="20"/>
              </w:rPr>
            </w:pPr>
            <w:r w:rsidRPr="00A11EF9">
              <w:t>Flag to specify the output units of mapped results (</w:t>
            </w:r>
            <w:r w:rsidRPr="00A11EF9">
              <w:rPr>
                <w:rFonts w:ascii="Courier New" w:hAnsi="Courier New" w:cs="Courier New"/>
                <w:szCs w:val="20"/>
              </w:rPr>
              <w:t>0</w:t>
            </w:r>
            <w:r w:rsidRPr="00A11EF9">
              <w:t xml:space="preserve">=units of the variable; </w:t>
            </w:r>
            <w:r w:rsidRPr="00A11EF9">
              <w:rPr>
                <w:rFonts w:ascii="Courier New" w:hAnsi="Courier New" w:cs="Courier New"/>
                <w:szCs w:val="20"/>
              </w:rPr>
              <w:t>1</w:t>
            </w:r>
            <w:r w:rsidRPr="00A11EF9">
              <w:t xml:space="preserve">=inches to feet; </w:t>
            </w:r>
            <w:r w:rsidRPr="00A11EF9">
              <w:rPr>
                <w:rFonts w:ascii="Courier New" w:hAnsi="Courier New" w:cs="Courier New"/>
                <w:szCs w:val="20"/>
              </w:rPr>
              <w:t>2</w:t>
            </w:r>
            <w:r w:rsidRPr="00A11EF9">
              <w:t xml:space="preserve">=inches to centimeters; </w:t>
            </w:r>
            <w:r w:rsidRPr="00A11EF9">
              <w:rPr>
                <w:rFonts w:ascii="Courier New" w:hAnsi="Courier New" w:cs="Courier New"/>
                <w:szCs w:val="20"/>
              </w:rPr>
              <w:t>3</w:t>
            </w:r>
            <w:r w:rsidRPr="00A11EF9">
              <w:t>=inches to meters; as states or fluxes)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3D0C5A" w:rsidRPr="00126908" w:rsidRDefault="003D0C5A" w:rsidP="003D0C5A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3D0C5A" w:rsidRPr="00A11EF9" w:rsidRDefault="003D0C5A" w:rsidP="003D0C5A">
            <w:pPr>
              <w:pStyle w:val="TableCellBody"/>
              <w:rPr>
                <w:b/>
                <w:szCs w:val="20"/>
              </w:rPr>
            </w:pPr>
            <w:r w:rsidRPr="00A11EF9">
              <w:rPr>
                <w:b/>
                <w:szCs w:val="20"/>
              </w:rPr>
              <w:t>ncol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3D0C5A" w:rsidRPr="00A11EF9" w:rsidRDefault="003D0C5A" w:rsidP="003D0C5A">
            <w:pPr>
              <w:pStyle w:val="TableCellBody"/>
              <w:rPr>
                <w:b/>
                <w:szCs w:val="20"/>
              </w:rPr>
            </w:pPr>
            <w:r w:rsidRPr="00A11EF9">
              <w:t>Number of columns for each row of the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3D0C5A" w:rsidRPr="00933B43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3D0C5A" w:rsidRPr="00933B43" w:rsidRDefault="003D0C5A" w:rsidP="003D0C5A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3D0C5A" w:rsidRPr="00933B43" w:rsidRDefault="003D0C5A" w:rsidP="003D0C5A">
            <w:pPr>
              <w:jc w:val="center"/>
            </w:pPr>
            <w:r w:rsidRPr="00933B43">
              <w:rPr>
                <w:b/>
              </w:rPr>
              <w:t xml:space="preserve">mapOutON_OFF </w:t>
            </w:r>
            <w:r w:rsidRPr="00933B43">
              <w:t>= 1</w:t>
            </w:r>
          </w:p>
        </w:tc>
      </w:tr>
      <w:tr w:rsidR="003D0C5A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3D0C5A" w:rsidRPr="00A11EF9" w:rsidRDefault="003D0C5A" w:rsidP="003D0C5A">
            <w:pPr>
              <w:pStyle w:val="TableSpanner"/>
              <w:rPr>
                <w:b/>
              </w:rPr>
            </w:pPr>
            <w:r w:rsidRPr="00A11EF9">
              <w:t>Summary results CSV file parameters</w:t>
            </w:r>
          </w:p>
        </w:tc>
      </w:tr>
      <w:tr w:rsidR="003D0C5A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3D0C5A" w:rsidRPr="00A11EF9" w:rsidRDefault="003D0C5A" w:rsidP="003D0C5A">
            <w:pPr>
              <w:pStyle w:val="TableCellBody"/>
              <w:rPr>
                <w:b/>
                <w:szCs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3D0C5A" w:rsidRPr="00A11EF9" w:rsidRDefault="003D0C5A" w:rsidP="003D0C5A">
            <w:pPr>
              <w:pStyle w:val="TableCellBody"/>
            </w:pPr>
            <w:r w:rsidRPr="00A11EF9">
              <w:rPr>
                <w:szCs w:val="20"/>
              </w:rPr>
              <w:t>USGS stream gage ID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3D0C5A" w:rsidRPr="008833D7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3D0C5A" w:rsidRPr="008833D7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3D0C5A" w:rsidRPr="008833D7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3D0C5A" w:rsidRPr="00A11EF9" w:rsidRDefault="003D0C5A" w:rsidP="003D0C5A">
            <w:pPr>
              <w:pStyle w:val="TableCellBody"/>
              <w:rPr>
                <w:b/>
                <w:szCs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3D0C5A" w:rsidRPr="00A11EF9" w:rsidRDefault="003D0C5A" w:rsidP="003D0C5A">
            <w:pPr>
              <w:pStyle w:val="TableCellBody"/>
            </w:pPr>
            <w:r w:rsidRPr="00A11EF9">
              <w:rPr>
                <w:szCs w:val="20"/>
              </w:rPr>
              <w:t>Segment index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3D0C5A" w:rsidRPr="006855E1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3D0C5A" w:rsidRPr="00126908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3D0C5A" w:rsidRPr="00EC28FD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 xml:space="preserve">npoigages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3D0C5A" w:rsidRPr="00A11EF9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11EF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3D0C5A" w:rsidRPr="00A11EF9" w:rsidRDefault="003D0C5A" w:rsidP="003D0C5A">
            <w:pPr>
              <w:pStyle w:val="TableCellBody"/>
              <w:rPr>
                <w:szCs w:val="20"/>
              </w:rPr>
            </w:pPr>
            <w:r w:rsidRPr="00A11EF9">
              <w:rPr>
                <w:szCs w:val="20"/>
              </w:rPr>
              <w:t>Type code for each POI gage 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3D0C5A" w:rsidRPr="008833D7" w:rsidRDefault="003D0C5A" w:rsidP="003D0C5A">
            <w:pPr>
              <w:pStyle w:val="TableCellBody"/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3D0C5A" w:rsidRPr="008833D7" w:rsidRDefault="003D0C5A" w:rsidP="003D0C5A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3D0C5A" w:rsidRPr="008833D7" w:rsidRDefault="003D0C5A" w:rsidP="003D0C5A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3D0C5A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3D0C5A" w:rsidRPr="00EC28FD" w:rsidRDefault="003D0C5A" w:rsidP="003D0C5A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3D0C5A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4A04016A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0.0 to 7</w:t>
            </w:r>
            <w:r w:rsidR="002D7C2B" w:rsidRPr="00A11EF9">
              <w:rPr>
                <w:szCs w:val="20"/>
              </w:rPr>
              <w:t>.</w:t>
            </w:r>
            <w:r w:rsidRPr="00A11EF9">
              <w:rPr>
                <w:szCs w:val="20"/>
              </w:rPr>
              <w:t xml:space="preserve">5% of </w:t>
            </w:r>
            <w:r w:rsidRPr="00A11EF9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circle</w:t>
            </w:r>
            <w:r w:rsidRPr="009626A0">
              <w:rPr>
                <w:b/>
                <w:szCs w:val="20"/>
              </w:rPr>
              <w:t>_switch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3D0C5A" w:rsidRPr="00A11EF9" w:rsidRDefault="003D0C5A" w:rsidP="003D0C5A">
            <w:pPr>
              <w:pStyle w:val="tablecell-centered"/>
              <w:rPr>
                <w:szCs w:val="20"/>
              </w:rPr>
            </w:pPr>
            <w:r w:rsidRPr="00A11EF9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3D0C5A" w:rsidRPr="00321BB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r w:rsidRPr="0049702F">
        <w:rPr>
          <w:b/>
        </w:rPr>
        <w:t>hru_strmseg_down</w:t>
      </w:r>
      <w:r>
        <w:rPr>
          <w:b/>
        </w:rPr>
        <w:t>_id</w:t>
      </w:r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6856BDDB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3B3FB8A6" w14:textId="785133A2" w:rsidR="00482FD0" w:rsidRDefault="00482FD0" w:rsidP="00482FD0">
      <w:pPr>
        <w:spacing w:line="276" w:lineRule="auto"/>
      </w:pPr>
      <w:r>
        <w:rPr>
          <w:vertAlign w:val="superscript"/>
        </w:rPr>
        <w:t>6</w:t>
      </w:r>
      <w:r>
        <w:t xml:space="preserve">Parameter is not used by the code and exists for use in the National Hydrologic Model (NHM) PRMS </w:t>
      </w:r>
      <w:proofErr w:type="spellStart"/>
      <w:r>
        <w:t>applicationmeters</w:t>
      </w:r>
      <w:proofErr w:type="spellEnd"/>
      <w:r>
        <w:t>.</w:t>
      </w:r>
    </w:p>
    <w:p w14:paraId="4CD7B9A1" w14:textId="6731683D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r w:rsidRPr="00165248">
        <w:rPr>
          <w:b/>
        </w:rPr>
        <w:t>ngwcell</w:t>
      </w:r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780070">
      <w:pPr>
        <w:pStyle w:val="Reference"/>
        <w:spacing w:line="240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>unoff Modeling System</w:t>
      </w:r>
      <w:r w:rsidR="001C1632" w:rsidRPr="005D20E5">
        <w:rPr>
          <w:rFonts w:ascii="Arial Narrow" w:hAnsi="Arial Narrow"/>
        </w:rPr>
        <w:t>, version 5</w:t>
      </w:r>
      <w:r w:rsidR="007440F6" w:rsidRPr="005D20E5">
        <w:rPr>
          <w:rFonts w:ascii="Arial Narrow" w:hAnsi="Arial Narrow"/>
        </w:rPr>
        <w:t xml:space="preserve"> (PRMS-V).</w:t>
      </w:r>
    </w:p>
    <w:p w14:paraId="1A82C76A" w14:textId="2650EFDB" w:rsidR="007B6B6D" w:rsidRDefault="007B6B6D" w:rsidP="00780070">
      <w:pPr>
        <w:pStyle w:val="Reference"/>
        <w:spacing w:line="240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 xml:space="preserve">[cfs, cubic feet per second; cms, cubic meters per second; </w:t>
      </w:r>
      <w:r w:rsidRPr="00780070">
        <w:rPr>
          <w:b/>
          <w:sz w:val="20"/>
        </w:rPr>
        <w:t>runoff_units</w:t>
      </w:r>
      <w:r w:rsidRPr="00780070">
        <w:rPr>
          <w:rFonts w:ascii="Arial Narrow" w:hAnsi="Arial Narrow"/>
          <w:sz w:val="20"/>
        </w:rPr>
        <w:t xml:space="preserve">, 0=cfs; 1=cms;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 xml:space="preserve">, 0=inches; 1=millimeters;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>, 0=degrees Fahrenheit; 1=degrees Celsius; &gt;=, greater than or equal to]</w:t>
      </w:r>
    </w:p>
    <w:p w14:paraId="37AE068B" w14:textId="77777777" w:rsidR="00780070" w:rsidRPr="00780070" w:rsidRDefault="00780070" w:rsidP="00780070">
      <w:pPr>
        <w:pStyle w:val="Reference"/>
        <w:spacing w:line="240" w:lineRule="auto"/>
        <w:ind w:left="0" w:firstLine="0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gate_ht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nratetbl</w:t>
            </w:r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nhumid</w:t>
            </w:r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lake_elev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pan_evap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nevap</w:t>
            </w:r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precip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precip_units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nrain</w:t>
            </w:r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rain_day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runoff_units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nsnow</w:t>
            </w:r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solrad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r>
              <w:t>Langleys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nsol</w:t>
            </w:r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tmax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3413020C" w:rsidR="006A7586" w:rsidRPr="001B4092" w:rsidRDefault="003401C1" w:rsidP="00AA3384">
            <w:pPr>
              <w:pStyle w:val="tablecell-centered"/>
            </w:pPr>
            <w:r w:rsidRPr="001B4092">
              <w:t>-150</w:t>
            </w:r>
            <w:r w:rsidRPr="001B4092">
              <w:rPr>
                <w:rFonts w:ascii="Courier New" w:hAnsi="Courier New" w:cs="Courier New"/>
              </w:rPr>
              <w:t>.0</w:t>
            </w:r>
            <w:r w:rsidRPr="001B4092">
              <w:t xml:space="preserve"> to </w:t>
            </w:r>
            <w:r w:rsidRPr="001B4092">
              <w:rPr>
                <w:rFonts w:ascii="Courier New" w:hAnsi="Courier New" w:cs="Courier New"/>
              </w:rPr>
              <w:t>200.0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tmin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04BF1E39" w:rsidR="006A7586" w:rsidRPr="001B4092" w:rsidRDefault="003401C1" w:rsidP="00AA3384">
            <w:pPr>
              <w:pStyle w:val="tablecell-centered"/>
            </w:pPr>
            <w:r w:rsidRPr="001B4092">
              <w:t>-150</w:t>
            </w:r>
            <w:r w:rsidRPr="001B4092">
              <w:rPr>
                <w:rFonts w:ascii="Courier New" w:hAnsi="Courier New" w:cs="Courier New"/>
              </w:rPr>
              <w:t>.0</w:t>
            </w:r>
            <w:r w:rsidRPr="001B4092">
              <w:t xml:space="preserve"> to </w:t>
            </w:r>
            <w:r w:rsidRPr="001B4092">
              <w:rPr>
                <w:rFonts w:ascii="Courier New" w:hAnsi="Courier New" w:cs="Courier New"/>
              </w:rPr>
              <w:t>200.0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wind_speed</w:t>
            </w:r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Pr="005D20E5" w:rsidRDefault="005F69A6" w:rsidP="00AA3384">
            <w:pPr>
              <w:pStyle w:val="tablecell-centered"/>
              <w:rPr>
                <w:b/>
              </w:rPr>
            </w:pPr>
            <w:r w:rsidRPr="005D20E5">
              <w:rPr>
                <w:b/>
              </w:rPr>
              <w:t>meters</w:t>
            </w:r>
            <w:r w:rsidR="006A7586" w:rsidRPr="005D20E5">
              <w:rPr>
                <w:b/>
              </w:rPr>
              <w:t xml:space="preserve"> per </w:t>
            </w:r>
            <w:r w:rsidRPr="005D20E5">
              <w:rPr>
                <w:b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Pr="005D20E5" w:rsidRDefault="006A7586" w:rsidP="00AA3384">
            <w:pPr>
              <w:pStyle w:val="tablecell-centered"/>
            </w:pPr>
            <w:r w:rsidRPr="005D20E5">
              <w:rPr>
                <w:rFonts w:ascii="Courier New" w:hAnsi="Courier New" w:cs="Courier New"/>
              </w:rPr>
              <w:t>0.0</w:t>
            </w:r>
            <w:r w:rsidRPr="005D20E5">
              <w:t xml:space="preserve"> to </w:t>
            </w:r>
            <w:r w:rsidRPr="005D20E5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5D20E5" w:rsidRDefault="006A7586" w:rsidP="00AA3384">
            <w:pPr>
              <w:pStyle w:val="TableCellBody"/>
              <w:jc w:val="center"/>
              <w:rPr>
                <w:b/>
              </w:rPr>
            </w:pPr>
            <w:r w:rsidRPr="005D20E5">
              <w:rPr>
                <w:b/>
              </w:rPr>
              <w:t>nwind</w:t>
            </w:r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7A97124A" w14:textId="77777777" w:rsidR="00672196" w:rsidRDefault="00672196" w:rsidP="00672196">
      <w:pPr>
        <w:spacing w:line="276" w:lineRule="auto"/>
        <w:rPr>
          <w:sz w:val="24"/>
        </w:rPr>
      </w:pPr>
    </w:p>
    <w:p w14:paraId="0ED7046C" w14:textId="77777777" w:rsidR="00672196" w:rsidRDefault="00672196">
      <w:pPr>
        <w:rPr>
          <w:b/>
          <w:color w:val="FF0000"/>
          <w:sz w:val="24"/>
        </w:rPr>
      </w:pPr>
      <w:r>
        <w:rPr>
          <w:b/>
          <w:color w:val="FF0000"/>
        </w:rPr>
        <w:br w:type="page"/>
      </w:r>
    </w:p>
    <w:p w14:paraId="10A587D6" w14:textId="1D819252" w:rsidR="00672196" w:rsidRPr="00664F79" w:rsidRDefault="00672196" w:rsidP="00672196">
      <w:pPr>
        <w:pStyle w:val="Reference"/>
        <w:spacing w:line="240" w:lineRule="auto"/>
        <w:ind w:left="0" w:firstLine="0"/>
        <w:rPr>
          <w:rFonts w:ascii="Arial Narrow" w:hAnsi="Arial Narrow"/>
          <w:color w:val="FF0000"/>
        </w:rPr>
      </w:pPr>
      <w:r w:rsidRPr="00664F79">
        <w:rPr>
          <w:b/>
          <w:color w:val="FF0000"/>
        </w:rPr>
        <w:lastRenderedPageBreak/>
        <w:t>Table CBH (NEW).</w:t>
      </w:r>
      <w:r w:rsidRPr="00664F79">
        <w:rPr>
          <w:color w:val="FF0000"/>
        </w:rPr>
        <w:t xml:space="preserve"> </w:t>
      </w:r>
      <w:r w:rsidRPr="00664F79">
        <w:rPr>
          <w:rFonts w:ascii="Arial Narrow" w:hAnsi="Arial Narrow"/>
          <w:color w:val="FF0000"/>
        </w:rPr>
        <w:t>Time-series input variables that can be specified in Climate-by-HRU Files for the Precipitation-Runoff Modeling System, version 5 (PRMS-V).</w:t>
      </w:r>
    </w:p>
    <w:p w14:paraId="3958E666" w14:textId="7C901EA1" w:rsidR="00672196" w:rsidRDefault="00672196" w:rsidP="00672196">
      <w:pPr>
        <w:pStyle w:val="Reference"/>
        <w:spacing w:line="240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>[</w:t>
      </w:r>
      <w:r w:rsidR="00B623C3">
        <w:rPr>
          <w:rFonts w:ascii="Arial Narrow" w:hAnsi="Arial Narrow"/>
          <w:sz w:val="20"/>
        </w:rPr>
        <w:t>ET</w:t>
      </w:r>
      <w:r w:rsidRPr="00780070">
        <w:rPr>
          <w:rFonts w:ascii="Arial Narrow" w:hAnsi="Arial Narrow"/>
          <w:sz w:val="20"/>
        </w:rPr>
        <w:t xml:space="preserve">, </w:t>
      </w:r>
      <w:r w:rsidR="00B623C3">
        <w:rPr>
          <w:rFonts w:ascii="Arial Narrow" w:hAnsi="Arial Narrow"/>
          <w:sz w:val="20"/>
        </w:rPr>
        <w:t>evapotranspiration</w:t>
      </w:r>
      <w:r w:rsidRPr="00780070">
        <w:rPr>
          <w:rFonts w:ascii="Arial Narrow" w:hAnsi="Arial Narrow"/>
          <w:sz w:val="20"/>
        </w:rPr>
        <w:t xml:space="preserve">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 xml:space="preserve">, 0=inches; 1=millimeters;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>, 0=degrees Fahrenheit; 1=degrees Celsius; &gt;=, greater than or equal to</w:t>
      </w:r>
      <w:r w:rsidR="004278D8">
        <w:rPr>
          <w:sz w:val="20"/>
        </w:rPr>
        <w:t xml:space="preserve">; </w:t>
      </w:r>
      <w:r w:rsidR="004278D8" w:rsidRPr="003401C1">
        <w:rPr>
          <w:color w:val="FF0000"/>
          <w:sz w:val="20"/>
        </w:rPr>
        <w:t xml:space="preserve">red </w:t>
      </w:r>
      <w:r w:rsidR="004278D8">
        <w:rPr>
          <w:sz w:val="20"/>
        </w:rPr>
        <w:t>text indicates new for PRMS-5.2.1</w:t>
      </w:r>
      <w:r>
        <w:rPr>
          <w:rFonts w:ascii="Arial Narrow" w:hAnsi="Arial Narrow"/>
          <w:sz w:val="20"/>
        </w:rPr>
        <w:t>]</w:t>
      </w:r>
    </w:p>
    <w:p w14:paraId="228B9FBD" w14:textId="77777777" w:rsidR="00672196" w:rsidRPr="00780070" w:rsidRDefault="00672196" w:rsidP="00672196">
      <w:pPr>
        <w:pStyle w:val="Reference"/>
        <w:spacing w:line="240" w:lineRule="auto"/>
        <w:ind w:left="0" w:firstLine="0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494"/>
        <w:gridCol w:w="5494"/>
        <w:gridCol w:w="1208"/>
        <w:gridCol w:w="1343"/>
        <w:gridCol w:w="1059"/>
        <w:gridCol w:w="2478"/>
      </w:tblGrid>
      <w:tr w:rsidR="000167DA" w14:paraId="549A7B3D" w14:textId="3594AD5A" w:rsidTr="000167DA">
        <w:trPr>
          <w:trHeight w:val="20"/>
          <w:jc w:val="center"/>
        </w:trPr>
        <w:tc>
          <w:tcPr>
            <w:tcW w:w="1494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17BD07A" w14:textId="77777777" w:rsidR="000D6B2B" w:rsidRPr="00FE3E40" w:rsidRDefault="000D6B2B" w:rsidP="00E57F4C">
            <w:pPr>
              <w:pStyle w:val="TableHeadnote"/>
            </w:pPr>
            <w:r w:rsidRPr="00FE3E40">
              <w:t>Variable</w:t>
            </w:r>
          </w:p>
        </w:tc>
        <w:tc>
          <w:tcPr>
            <w:tcW w:w="5494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5F9C8B6" w14:textId="77777777" w:rsidR="000D6B2B" w:rsidRPr="00FE3E40" w:rsidRDefault="000D6B2B" w:rsidP="00E57F4C">
            <w:pPr>
              <w:pStyle w:val="TableHeadnote"/>
            </w:pPr>
            <w:r w:rsidRPr="00FE3E40">
              <w:t>Definition</w:t>
            </w:r>
          </w:p>
        </w:tc>
        <w:tc>
          <w:tcPr>
            <w:tcW w:w="1208" w:type="dxa"/>
            <w:tcBorders>
              <w:bottom w:val="single" w:sz="6" w:space="0" w:color="auto"/>
            </w:tcBorders>
            <w:vAlign w:val="center"/>
          </w:tcPr>
          <w:p w14:paraId="3A95D9A4" w14:textId="77777777" w:rsidR="000D6B2B" w:rsidRPr="00FE3E40" w:rsidRDefault="000D6B2B" w:rsidP="000167DA">
            <w:pPr>
              <w:pStyle w:val="TableHeadnote"/>
              <w:jc w:val="center"/>
            </w:pPr>
            <w:r w:rsidRPr="00FE3E40">
              <w:t>Units</w:t>
            </w:r>
          </w:p>
        </w:tc>
        <w:tc>
          <w:tcPr>
            <w:tcW w:w="1343" w:type="dxa"/>
            <w:tcBorders>
              <w:bottom w:val="single" w:sz="6" w:space="0" w:color="auto"/>
            </w:tcBorders>
            <w:vAlign w:val="center"/>
          </w:tcPr>
          <w:p w14:paraId="21CB3528" w14:textId="77777777" w:rsidR="000D6B2B" w:rsidRPr="00FE3E40" w:rsidRDefault="000D6B2B" w:rsidP="000167DA">
            <w:pPr>
              <w:pStyle w:val="TableHeadnote"/>
              <w:jc w:val="center"/>
            </w:pPr>
            <w:r w:rsidRPr="00FE3E40">
              <w:t>Valid range</w:t>
            </w:r>
          </w:p>
        </w:tc>
        <w:tc>
          <w:tcPr>
            <w:tcW w:w="1059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BC30B70" w14:textId="77777777" w:rsidR="000D6B2B" w:rsidRPr="00FE3E40" w:rsidRDefault="000D6B2B" w:rsidP="000167DA">
            <w:pPr>
              <w:pStyle w:val="TableHeadnote"/>
              <w:jc w:val="center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  <w:tc>
          <w:tcPr>
            <w:tcW w:w="2478" w:type="dxa"/>
            <w:tcBorders>
              <w:bottom w:val="single" w:sz="6" w:space="0" w:color="auto"/>
            </w:tcBorders>
          </w:tcPr>
          <w:p w14:paraId="23CB2D37" w14:textId="188B1EAD" w:rsidR="000D6B2B" w:rsidRPr="00FE3E40" w:rsidRDefault="000D6B2B" w:rsidP="00E57F4C">
            <w:pPr>
              <w:pStyle w:val="TableHeadnote"/>
            </w:pPr>
            <w:r>
              <w:t>Used in Modules</w:t>
            </w:r>
          </w:p>
        </w:tc>
      </w:tr>
      <w:tr w:rsidR="000167DA" w14:paraId="617FF8AB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307DB01" w14:textId="77777777" w:rsidR="00B623C3" w:rsidRPr="00B623C3" w:rsidRDefault="00B623C3" w:rsidP="00E57F4C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albedo_hru</w:t>
            </w:r>
            <w:proofErr w:type="spellEnd"/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7F69805D" w14:textId="77777777" w:rsidR="00B623C3" w:rsidRPr="00B623C3" w:rsidRDefault="00B623C3" w:rsidP="00E57F4C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Snowpack albedo of each HRU read from CBH File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0D6E692C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decimal fraction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5FC57A59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1.0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35F39F78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5E399117" w14:textId="77777777" w:rsidR="00B623C3" w:rsidRPr="00B623C3" w:rsidRDefault="00B623C3" w:rsidP="00E57F4C">
            <w:pPr>
              <w:pStyle w:val="TableCellBody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snowcomp</w:t>
            </w:r>
          </w:p>
        </w:tc>
      </w:tr>
      <w:tr w:rsidR="000167DA" w14:paraId="64EB31EA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0573A5BF" w14:textId="77777777" w:rsidR="00B623C3" w:rsidRPr="00B623C3" w:rsidRDefault="00B623C3" w:rsidP="00E57F4C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cloud_cover_cbh</w:t>
            </w:r>
            <w:proofErr w:type="spellEnd"/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40AA39E6" w14:textId="77777777" w:rsidR="00B623C3" w:rsidRPr="00B623C3" w:rsidRDefault="00B623C3" w:rsidP="00E57F4C">
            <w:pPr>
              <w:pStyle w:val="TableCellBody"/>
              <w:rPr>
                <w:szCs w:val="20"/>
              </w:rPr>
            </w:pPr>
            <w:proofErr w:type="spellStart"/>
            <w:r w:rsidRPr="00B623C3">
              <w:rPr>
                <w:szCs w:val="20"/>
              </w:rPr>
              <w:t>Cloud_cover</w:t>
            </w:r>
            <w:proofErr w:type="spellEnd"/>
            <w:r w:rsidRPr="00B623C3">
              <w:rPr>
                <w:szCs w:val="20"/>
              </w:rPr>
              <w:t xml:space="preserve"> of each HRU read from CBH File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5D7BF828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decimal fraction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77EBFAEF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1.0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33068BF3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1D33BD20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ccsolrad</w:t>
            </w:r>
          </w:p>
        </w:tc>
      </w:tr>
      <w:tr w:rsidR="000167DA" w14:paraId="2F2CCE3F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DE6CE2D" w14:textId="77777777" w:rsidR="00B623C3" w:rsidRPr="00B623C3" w:rsidRDefault="00B623C3" w:rsidP="000D6B2B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0A806AF8" w14:textId="77777777" w:rsidR="00B623C3" w:rsidRPr="00B623C3" w:rsidRDefault="00B623C3" w:rsidP="000D6B2B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Precipitation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7B945EAB" w14:textId="77777777" w:rsidR="00B623C3" w:rsidRPr="00B623C3" w:rsidRDefault="00B623C3" w:rsidP="000D6B2B">
            <w:pPr>
              <w:pStyle w:val="tablecell-centered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precip_units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0600B744" w14:textId="77777777" w:rsidR="00B623C3" w:rsidRPr="00B623C3" w:rsidRDefault="00B623C3" w:rsidP="000D6B2B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648369F7" w14:textId="77777777" w:rsidR="00B623C3" w:rsidRPr="00B623C3" w:rsidRDefault="00B623C3" w:rsidP="000D6B2B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14:paraId="208526C3" w14:textId="4B916496" w:rsidR="00B623C3" w:rsidRPr="00B623C3" w:rsidRDefault="000167DA" w:rsidP="000D6B2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</w:t>
            </w:r>
            <w:r w:rsidR="00B623C3" w:rsidRPr="00B623C3">
              <w:rPr>
                <w:szCs w:val="20"/>
              </w:rPr>
              <w:t>recipitation distribution process</w:t>
            </w:r>
          </w:p>
        </w:tc>
      </w:tr>
      <w:tr w:rsidR="000167DA" w14:paraId="142A8C7D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64F124B2" w14:textId="77777777" w:rsidR="00B623C3" w:rsidRPr="00B623C3" w:rsidRDefault="00B623C3" w:rsidP="00E57F4C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1219AA64" w14:textId="77777777" w:rsidR="00B623C3" w:rsidRPr="00B623C3" w:rsidRDefault="00B623C3" w:rsidP="00E57F4C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Relative humidity of each HRU read from CBH File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7DAA7D1D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percentage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108EC9FC" w14:textId="330DB8D9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rFonts w:ascii="Courier New" w:hAnsi="Courier New" w:cs="Courier New"/>
                <w:szCs w:val="20"/>
              </w:rPr>
              <w:t>00</w:t>
            </w:r>
            <w:r w:rsidRPr="00B623C3">
              <w:rPr>
                <w:rFonts w:ascii="Courier New" w:hAnsi="Courier New" w:cs="Courier New"/>
                <w:szCs w:val="20"/>
              </w:rPr>
              <w:t>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50E7732E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5A3A931C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potet_pm</w:t>
            </w:r>
            <w:r w:rsidRPr="00B623C3">
              <w:rPr>
                <w:bCs/>
                <w:szCs w:val="20"/>
              </w:rPr>
              <w:t xml:space="preserve">, </w:t>
            </w:r>
            <w:r w:rsidRPr="00B623C3">
              <w:rPr>
                <w:rFonts w:ascii="Courier New" w:hAnsi="Courier New" w:cs="Courier New"/>
                <w:bCs/>
                <w:szCs w:val="20"/>
              </w:rPr>
              <w:t>potet_pt</w:t>
            </w:r>
            <w:r w:rsidRPr="00B623C3">
              <w:rPr>
                <w:bCs/>
                <w:szCs w:val="20"/>
              </w:rPr>
              <w:t xml:space="preserve">, and </w:t>
            </w:r>
            <w:r w:rsidRPr="00B623C3">
              <w:rPr>
                <w:rFonts w:ascii="Courier New" w:hAnsi="Courier New" w:cs="Courier New"/>
                <w:bCs/>
                <w:szCs w:val="20"/>
              </w:rPr>
              <w:t>stream_temp</w:t>
            </w:r>
          </w:p>
        </w:tc>
      </w:tr>
      <w:tr w:rsidR="000167DA" w14:paraId="483B3382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3F5C5FCB" w14:textId="77777777" w:rsidR="00B623C3" w:rsidRPr="00B623C3" w:rsidRDefault="00B623C3" w:rsidP="000D6B2B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55D3B40E" w14:textId="77777777" w:rsidR="00B623C3" w:rsidRPr="00B623C3" w:rsidRDefault="00B623C3" w:rsidP="000D6B2B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Potential ET for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35AF579A" w14:textId="77777777" w:rsidR="00B623C3" w:rsidRPr="00B623C3" w:rsidRDefault="00B623C3" w:rsidP="000D6B2B">
            <w:pPr>
              <w:pStyle w:val="tablecell-centered"/>
              <w:rPr>
                <w:bCs/>
                <w:szCs w:val="20"/>
              </w:rPr>
            </w:pPr>
            <w:r w:rsidRPr="00B623C3">
              <w:rPr>
                <w:bCs/>
                <w:szCs w:val="20"/>
              </w:rPr>
              <w:t>inches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22C0729C" w14:textId="77777777" w:rsidR="00B623C3" w:rsidRPr="00B623C3" w:rsidRDefault="00B623C3" w:rsidP="000D6B2B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4BF97EF9" w14:textId="77777777" w:rsidR="00B623C3" w:rsidRPr="00B623C3" w:rsidRDefault="00B623C3" w:rsidP="000D6B2B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3D88E80E" w14:textId="1C24EDDB" w:rsidR="00B623C3" w:rsidRPr="00B623C3" w:rsidRDefault="00B623C3" w:rsidP="000D6B2B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potential evapotranspiration process</w:t>
            </w:r>
          </w:p>
        </w:tc>
      </w:tr>
      <w:tr w:rsidR="000167DA" w14:paraId="726B469B" w14:textId="77777777" w:rsidTr="000167DA">
        <w:trPr>
          <w:trHeight w:val="313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233D493" w14:textId="77777777" w:rsidR="00B623C3" w:rsidRPr="00B623C3" w:rsidRDefault="00B623C3" w:rsidP="00B623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s</w:t>
            </w:r>
            <w:r w:rsidRPr="00B623C3">
              <w:rPr>
                <w:rStyle w:val="Variable"/>
                <w:sz w:val="20"/>
                <w:szCs w:val="20"/>
              </w:rPr>
              <w:t>wrad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396ED6C8" w14:textId="0C8160B3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6C328627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Langleys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69517BA7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7601AEAD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39970A19" w14:textId="4FC59E09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solar radiation process</w:t>
            </w:r>
          </w:p>
        </w:tc>
      </w:tr>
      <w:tr w:rsidR="000167DA" w14:paraId="528B2679" w14:textId="77777777" w:rsidTr="000167DA">
        <w:trPr>
          <w:trHeight w:val="313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1880AD3C" w14:textId="229C804E" w:rsidR="00B623C3" w:rsidRPr="00A77C4F" w:rsidRDefault="00A77C4F" w:rsidP="00B623C3">
            <w:pPr>
              <w:pStyle w:val="TableCellBody"/>
              <w:rPr>
                <w:rStyle w:val="Variable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Variable"/>
                <w:i w:val="0"/>
                <w:iCs/>
                <w:color w:val="auto"/>
                <w:sz w:val="20"/>
                <w:szCs w:val="20"/>
              </w:rPr>
              <w:t>tmax</w:t>
            </w:r>
            <w:r w:rsidR="000167DA">
              <w:rPr>
                <w:vertAlign w:val="superscript"/>
              </w:rPr>
              <w:t>2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1B829344" w14:textId="0736B684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Maximum air temperature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7B586194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b/>
                <w:szCs w:val="20"/>
              </w:rPr>
              <w:t>temp_units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08A46EB8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-150</w:t>
            </w:r>
            <w:r w:rsidRPr="00B623C3">
              <w:rPr>
                <w:rFonts w:ascii="Courier New" w:hAnsi="Courier New" w:cs="Courier New"/>
                <w:szCs w:val="20"/>
              </w:rPr>
              <w:t>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200.0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27383760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14:paraId="32B12FFF" w14:textId="6B4C90F0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temperature distribution process</w:t>
            </w:r>
          </w:p>
        </w:tc>
      </w:tr>
      <w:tr w:rsidR="000167DA" w14:paraId="10BFC157" w14:textId="77777777" w:rsidTr="000167DA">
        <w:trPr>
          <w:trHeight w:val="313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3F4FCBD2" w14:textId="490EF4C0" w:rsidR="00B623C3" w:rsidRPr="00A77C4F" w:rsidRDefault="00A77C4F" w:rsidP="00B623C3">
            <w:pPr>
              <w:pStyle w:val="TableCellBody"/>
              <w:rPr>
                <w:rStyle w:val="Variable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Variable"/>
                <w:i w:val="0"/>
                <w:iCs/>
                <w:color w:val="auto"/>
                <w:sz w:val="20"/>
                <w:szCs w:val="20"/>
              </w:rPr>
              <w:t>tmin</w:t>
            </w:r>
            <w:r w:rsidR="000167DA">
              <w:rPr>
                <w:vertAlign w:val="superscript"/>
              </w:rPr>
              <w:t>3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734B0549" w14:textId="1E4B7BFC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Minimum air temperature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2016C519" w14:textId="77777777" w:rsidR="00B623C3" w:rsidRPr="00B623C3" w:rsidRDefault="00B623C3" w:rsidP="00B623C3">
            <w:pPr>
              <w:pStyle w:val="tablecell-centered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temp_units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24940210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-150</w:t>
            </w:r>
            <w:r w:rsidRPr="00B623C3">
              <w:rPr>
                <w:rFonts w:ascii="Courier New" w:hAnsi="Courier New" w:cs="Courier New"/>
                <w:szCs w:val="20"/>
              </w:rPr>
              <w:t>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200.0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5D1FD935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14:paraId="29DCA557" w14:textId="736146F0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temperature distribution process</w:t>
            </w:r>
          </w:p>
        </w:tc>
      </w:tr>
      <w:tr w:rsidR="000167DA" w14:paraId="25EAD9A5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768EC11" w14:textId="77777777" w:rsidR="00B623C3" w:rsidRPr="00B623C3" w:rsidRDefault="00B623C3" w:rsidP="00B623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sz w:val="20"/>
                <w:szCs w:val="20"/>
              </w:rPr>
              <w:t>transp_on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7F350A42" w14:textId="77777777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Flag indicating whether transpiration is occurring (</w:t>
            </w:r>
            <w:r w:rsidRPr="00B623C3">
              <w:rPr>
                <w:rFonts w:ascii="Courier New" w:hAnsi="Courier New" w:cs="Courier New"/>
                <w:szCs w:val="20"/>
              </w:rPr>
              <w:t>0</w:t>
            </w:r>
            <w:r w:rsidRPr="00B623C3">
              <w:rPr>
                <w:szCs w:val="20"/>
              </w:rPr>
              <w:t xml:space="preserve">=no; </w:t>
            </w:r>
            <w:r w:rsidRPr="00B623C3">
              <w:rPr>
                <w:rFonts w:ascii="Courier New" w:hAnsi="Courier New" w:cs="Courier New"/>
                <w:szCs w:val="20"/>
              </w:rPr>
              <w:t>1</w:t>
            </w:r>
            <w:r w:rsidRPr="00B623C3">
              <w:rPr>
                <w:szCs w:val="20"/>
              </w:rPr>
              <w:t>=yes)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30D78E1F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none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587416BF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</w:t>
            </w:r>
            <w:r w:rsidRPr="00B623C3">
              <w:rPr>
                <w:szCs w:val="20"/>
              </w:rPr>
              <w:t xml:space="preserve"> or </w:t>
            </w:r>
            <w:r w:rsidRPr="00B623C3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78999545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370069E2" w14:textId="75EB59D9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transpiration period process</w:t>
            </w:r>
          </w:p>
        </w:tc>
      </w:tr>
      <w:tr w:rsidR="000167DA" w14:paraId="1B30F390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single" w:sz="4" w:space="0" w:color="auto"/>
            </w:tcBorders>
          </w:tcPr>
          <w:p w14:paraId="3DAC60EA" w14:textId="77777777" w:rsidR="00B623C3" w:rsidRPr="00B623C3" w:rsidRDefault="00B623C3" w:rsidP="00B623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windspeed_hru</w:t>
            </w:r>
          </w:p>
        </w:tc>
        <w:tc>
          <w:tcPr>
            <w:tcW w:w="5494" w:type="dxa"/>
            <w:tcBorders>
              <w:top w:val="nil"/>
              <w:bottom w:val="single" w:sz="4" w:space="0" w:color="auto"/>
            </w:tcBorders>
          </w:tcPr>
          <w:p w14:paraId="190EBFE9" w14:textId="77777777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Wind speed for each HRU read from CBH File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</w:tcPr>
          <w:p w14:paraId="65E50B62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meters per second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</w:tcPr>
          <w:p w14:paraId="1EF2A238" w14:textId="383F7F8A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single" w:sz="4" w:space="0" w:color="auto"/>
            </w:tcBorders>
          </w:tcPr>
          <w:p w14:paraId="5D45FC3C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14:paraId="60EA64FC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potet_pm</w:t>
            </w:r>
          </w:p>
        </w:tc>
      </w:tr>
    </w:tbl>
    <w:p w14:paraId="483EAB1C" w14:textId="16505F38" w:rsidR="00672196" w:rsidRDefault="00672196" w:rsidP="001B4092">
      <w:pPr>
        <w:pStyle w:val="TableFootnote"/>
        <w:spacing w:before="0"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1D9D45B1" w14:textId="2364C670" w:rsidR="00A77C4F" w:rsidRDefault="000167DA" w:rsidP="001B4092">
      <w:pPr>
        <w:pStyle w:val="TableFootnote"/>
        <w:spacing w:before="0" w:line="360" w:lineRule="auto"/>
      </w:pPr>
      <w:r>
        <w:rPr>
          <w:vertAlign w:val="superscript"/>
        </w:rPr>
        <w:t>2</w:t>
      </w:r>
      <w:r w:rsidR="00A77C4F">
        <w:rPr>
          <w:szCs w:val="20"/>
        </w:rPr>
        <w:t xml:space="preserve">Values used to set </w:t>
      </w:r>
      <w:r w:rsidR="00A77C4F" w:rsidRPr="00B623C3">
        <w:rPr>
          <w:rStyle w:val="Variable"/>
          <w:color w:val="auto"/>
          <w:sz w:val="20"/>
          <w:szCs w:val="20"/>
        </w:rPr>
        <w:t>tmaxf</w:t>
      </w:r>
      <w:r w:rsidR="00A77C4F" w:rsidRPr="00B623C3">
        <w:rPr>
          <w:rStyle w:val="Variable"/>
          <w:sz w:val="20"/>
          <w:szCs w:val="20"/>
        </w:rPr>
        <w:t xml:space="preserve"> </w:t>
      </w:r>
      <w:r w:rsidR="00A77C4F" w:rsidRPr="004278D8">
        <w:rPr>
          <w:rStyle w:val="Variable"/>
          <w:i w:val="0"/>
          <w:iCs/>
          <w:sz w:val="20"/>
          <w:szCs w:val="20"/>
        </w:rPr>
        <w:t>and</w:t>
      </w:r>
      <w:r w:rsidR="00A77C4F" w:rsidRPr="00B623C3">
        <w:rPr>
          <w:rStyle w:val="Variable"/>
          <w:sz w:val="20"/>
          <w:szCs w:val="20"/>
        </w:rPr>
        <w:t xml:space="preserve"> tmaxc</w:t>
      </w:r>
      <w:r w:rsidR="00A77C4F">
        <w:t>.</w:t>
      </w:r>
    </w:p>
    <w:p w14:paraId="6AB27A1A" w14:textId="44EDE056" w:rsidR="00A77C4F" w:rsidRPr="00411B14" w:rsidRDefault="000167DA" w:rsidP="001B4092">
      <w:pPr>
        <w:pStyle w:val="TableFootnote"/>
        <w:spacing w:before="0" w:line="360" w:lineRule="auto"/>
      </w:pPr>
      <w:r>
        <w:rPr>
          <w:vertAlign w:val="superscript"/>
        </w:rPr>
        <w:t>3</w:t>
      </w:r>
      <w:r w:rsidR="00A77C4F">
        <w:rPr>
          <w:szCs w:val="20"/>
        </w:rPr>
        <w:t xml:space="preserve">Values used to set </w:t>
      </w:r>
      <w:r w:rsidR="00A77C4F" w:rsidRPr="00B623C3">
        <w:rPr>
          <w:rStyle w:val="Variable"/>
          <w:color w:val="auto"/>
          <w:sz w:val="20"/>
          <w:szCs w:val="20"/>
        </w:rPr>
        <w:t>tm</w:t>
      </w:r>
      <w:r w:rsidR="00A77C4F">
        <w:rPr>
          <w:rStyle w:val="Variable"/>
          <w:color w:val="auto"/>
          <w:sz w:val="20"/>
          <w:szCs w:val="20"/>
        </w:rPr>
        <w:t>in</w:t>
      </w:r>
      <w:r w:rsidR="00A77C4F" w:rsidRPr="00B623C3">
        <w:rPr>
          <w:rStyle w:val="Variable"/>
          <w:color w:val="auto"/>
          <w:sz w:val="20"/>
          <w:szCs w:val="20"/>
        </w:rPr>
        <w:t>f</w:t>
      </w:r>
      <w:r w:rsidR="00A77C4F" w:rsidRPr="00B623C3">
        <w:rPr>
          <w:rStyle w:val="Variable"/>
          <w:sz w:val="20"/>
          <w:szCs w:val="20"/>
        </w:rPr>
        <w:t xml:space="preserve"> </w:t>
      </w:r>
      <w:r w:rsidR="00A77C4F" w:rsidRPr="004278D8">
        <w:rPr>
          <w:rStyle w:val="Variable"/>
          <w:i w:val="0"/>
          <w:iCs/>
          <w:sz w:val="20"/>
          <w:szCs w:val="20"/>
        </w:rPr>
        <w:t>and</w:t>
      </w:r>
      <w:r w:rsidR="00A77C4F" w:rsidRPr="00B623C3">
        <w:rPr>
          <w:rStyle w:val="Variable"/>
          <w:sz w:val="20"/>
          <w:szCs w:val="20"/>
        </w:rPr>
        <w:t xml:space="preserve"> tm</w:t>
      </w:r>
      <w:r w:rsidR="00A77C4F">
        <w:rPr>
          <w:rStyle w:val="Variable"/>
          <w:sz w:val="20"/>
          <w:szCs w:val="20"/>
        </w:rPr>
        <w:t>in</w:t>
      </w:r>
      <w:r w:rsidR="00A77C4F" w:rsidRPr="00B623C3">
        <w:rPr>
          <w:rStyle w:val="Variable"/>
          <w:sz w:val="20"/>
          <w:szCs w:val="20"/>
        </w:rPr>
        <w:t>c</w:t>
      </w:r>
      <w:r w:rsidR="00A77C4F">
        <w:t>.</w:t>
      </w:r>
    </w:p>
    <w:p w14:paraId="1E136FBD" w14:textId="77777777" w:rsidR="00A77C4F" w:rsidRPr="00411B14" w:rsidRDefault="00A77C4F" w:rsidP="00A77C4F">
      <w:pPr>
        <w:pStyle w:val="TableFootnote"/>
        <w:spacing w:line="360" w:lineRule="auto"/>
      </w:pPr>
    </w:p>
    <w:p w14:paraId="7185305D" w14:textId="77777777" w:rsidR="00A77C4F" w:rsidRPr="00411B14" w:rsidRDefault="00A77C4F" w:rsidP="000D6B2B">
      <w:pPr>
        <w:pStyle w:val="TableFootnote"/>
        <w:spacing w:line="360" w:lineRule="auto"/>
      </w:pPr>
    </w:p>
    <w:p w14:paraId="2461B259" w14:textId="77777777" w:rsidR="000D6B2B" w:rsidRPr="00411B14" w:rsidRDefault="000D6B2B" w:rsidP="00672196">
      <w:pPr>
        <w:pStyle w:val="TableFootnote"/>
        <w:spacing w:line="360" w:lineRule="auto"/>
      </w:pPr>
    </w:p>
    <w:p w14:paraId="5D509F08" w14:textId="5361D7FC" w:rsidR="00743A27" w:rsidRDefault="00743A27">
      <w:pPr>
        <w:rPr>
          <w:sz w:val="24"/>
        </w:rPr>
      </w:pPr>
    </w:p>
    <w:p w14:paraId="6BA7C01A" w14:textId="77777777" w:rsidR="00672196" w:rsidRDefault="00672196">
      <w:pPr>
        <w:rPr>
          <w:sz w:val="24"/>
        </w:rPr>
      </w:pPr>
    </w:p>
    <w:p w14:paraId="1E4EBD6C" w14:textId="77777777" w:rsidR="00672196" w:rsidRDefault="00672196">
      <w:pPr>
        <w:rPr>
          <w:b/>
          <w:sz w:val="24"/>
        </w:rPr>
      </w:pPr>
      <w:r>
        <w:rPr>
          <w:b/>
        </w:rPr>
        <w:br w:type="page"/>
      </w:r>
    </w:p>
    <w:p w14:paraId="78F1D8E2" w14:textId="69D1524A" w:rsidR="006A7586" w:rsidRPr="005D20E5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5D20E5">
        <w:rPr>
          <w:rFonts w:ascii="Arial Narrow" w:hAnsi="Arial Narrow"/>
        </w:rPr>
        <w:t xml:space="preserve">version </w:t>
      </w:r>
      <w:r w:rsidR="001C1632" w:rsidRPr="005D20E5">
        <w:rPr>
          <w:rFonts w:ascii="Arial Narrow" w:hAnsi="Arial Narrow"/>
        </w:rPr>
        <w:t>5</w:t>
      </w:r>
      <w:r w:rsidR="007440F6" w:rsidRPr="005D20E5">
        <w:rPr>
          <w:rFonts w:ascii="Arial Narrow" w:hAnsi="Arial Narrow"/>
        </w:rPr>
        <w:t xml:space="preserve"> (PRMS-V).</w:t>
      </w:r>
    </w:p>
    <w:p w14:paraId="711A5447" w14:textId="6F5D3877" w:rsidR="007B6B6D" w:rsidRPr="00780070" w:rsidRDefault="007B6B6D" w:rsidP="00780070">
      <w:pPr>
        <w:pStyle w:val="Reference"/>
        <w:spacing w:line="276" w:lineRule="auto"/>
        <w:ind w:left="0" w:firstLine="0"/>
        <w:rPr>
          <w:rFonts w:ascii="Arial Narrow" w:hAnsi="Arial Narrow"/>
          <w:sz w:val="20"/>
        </w:rPr>
      </w:pPr>
      <w:r w:rsidRPr="005D20E5">
        <w:rPr>
          <w:rFonts w:ascii="Arial Narrow" w:hAnsi="Arial Narrow"/>
          <w:sz w:val="20"/>
        </w:rPr>
        <w:t>[HRU, hydrologic response unit; GWR, groundwater reservoir; CBH, climate-by-HRU; ET, evapotranspiration; cfs: cubic feet per second; cms: cubic meters per second; &gt;, greater than</w:t>
      </w:r>
      <w:r w:rsidR="00BB45CE" w:rsidRPr="005D20E5">
        <w:rPr>
          <w:rFonts w:ascii="Arial Narrow" w:hAnsi="Arial Narrow"/>
          <w:sz w:val="20"/>
        </w:rPr>
        <w:t xml:space="preserve">; </w:t>
      </w:r>
      <w:proofErr w:type="spellStart"/>
      <w:r w:rsidR="00BB45CE" w:rsidRPr="005D20E5">
        <w:rPr>
          <w:rFonts w:ascii="Arial Narrow" w:hAnsi="Arial Narrow"/>
          <w:sz w:val="20"/>
        </w:rPr>
        <w:t>Ngl</w:t>
      </w:r>
      <w:proofErr w:type="spellEnd"/>
      <w:r w:rsidR="00BB45CE" w:rsidRPr="005D20E5">
        <w:rPr>
          <w:rFonts w:ascii="Arial Narrow" w:hAnsi="Arial Narrow"/>
          <w:sz w:val="20"/>
        </w:rPr>
        <w:t>, number of glaciers counted by termini; Ntp, number of tops of glaciers</w:t>
      </w:r>
      <w:r w:rsidRPr="005D20E5">
        <w:rPr>
          <w:rFonts w:ascii="Arial Narrow" w:hAnsi="Arial Narrow"/>
          <w:sz w:val="20"/>
        </w:rPr>
        <w:t xml:space="preserve">; </w:t>
      </w:r>
      <w:r w:rsidRPr="005D20E5">
        <w:rPr>
          <w:b/>
          <w:sz w:val="20"/>
        </w:rPr>
        <w:t>runoff_units</w:t>
      </w:r>
      <w:r w:rsidRPr="005D20E5">
        <w:rPr>
          <w:rFonts w:ascii="Arial Narrow" w:hAnsi="Arial Narrow"/>
          <w:sz w:val="20"/>
        </w:rPr>
        <w:t xml:space="preserve">, 0=cfs; 1=cms; </w:t>
      </w:r>
      <w:r w:rsidRPr="005D20E5">
        <w:rPr>
          <w:b/>
          <w:sz w:val="20"/>
        </w:rPr>
        <w:t>precip_units</w:t>
      </w:r>
      <w:r w:rsidRPr="005D20E5">
        <w:rPr>
          <w:rFonts w:ascii="Arial Narrow" w:hAnsi="Arial Narrow"/>
          <w:sz w:val="20"/>
        </w:rPr>
        <w:t>, 0=inches; 1=millimeters</w:t>
      </w:r>
      <w:r w:rsidRPr="005D20E5">
        <w:rPr>
          <w:sz w:val="20"/>
        </w:rPr>
        <w:t xml:space="preserve">; </w:t>
      </w:r>
      <w:r w:rsidRPr="005D20E5">
        <w:rPr>
          <w:b/>
          <w:sz w:val="20"/>
        </w:rPr>
        <w:t>temp_units</w:t>
      </w:r>
      <w:r w:rsidRPr="005D20E5">
        <w:rPr>
          <w:rFonts w:ascii="Arial Narrow" w:hAnsi="Arial Narrow"/>
          <w:sz w:val="20"/>
        </w:rPr>
        <w:t xml:space="preserve">, 0=degrees Fahrenheit; 1=degrees Celsius; control parameters </w:t>
      </w:r>
      <w:r w:rsidRPr="005D20E5">
        <w:rPr>
          <w:b/>
          <w:sz w:val="20"/>
        </w:rPr>
        <w:t>temp_module</w:t>
      </w:r>
      <w:r w:rsidRPr="005D20E5">
        <w:rPr>
          <w:rFonts w:ascii="Arial Narrow" w:hAnsi="Arial Narrow"/>
          <w:sz w:val="20"/>
        </w:rPr>
        <w:t xml:space="preserve">, </w:t>
      </w:r>
      <w:r w:rsidRPr="005D20E5">
        <w:rPr>
          <w:b/>
          <w:sz w:val="20"/>
        </w:rPr>
        <w:t>precip_module</w:t>
      </w:r>
      <w:r w:rsidRPr="005D20E5">
        <w:rPr>
          <w:rFonts w:ascii="Arial Narrow" w:hAnsi="Arial Narrow"/>
          <w:sz w:val="20"/>
        </w:rPr>
        <w:t xml:space="preserve">, </w:t>
      </w:r>
      <w:r w:rsidRPr="005D20E5">
        <w:rPr>
          <w:b/>
          <w:sz w:val="20"/>
        </w:rPr>
        <w:t>et_module</w:t>
      </w:r>
      <w:r w:rsidRPr="005D20E5">
        <w:rPr>
          <w:rFonts w:ascii="Arial Narrow" w:hAnsi="Arial Narrow"/>
          <w:sz w:val="20"/>
        </w:rPr>
        <w:t xml:space="preserve">, </w:t>
      </w:r>
      <w:r w:rsidRPr="005D20E5">
        <w:rPr>
          <w:b/>
          <w:sz w:val="20"/>
        </w:rPr>
        <w:t>strmflow_module</w:t>
      </w:r>
      <w:r w:rsidRPr="005D20E5">
        <w:rPr>
          <w:rFonts w:ascii="Arial Narrow" w:hAnsi="Arial Narrow"/>
          <w:sz w:val="20"/>
        </w:rPr>
        <w:t xml:space="preserve">, </w:t>
      </w:r>
      <w:r w:rsidRPr="005D20E5">
        <w:rPr>
          <w:b/>
          <w:sz w:val="20"/>
        </w:rPr>
        <w:t>model_mode</w:t>
      </w:r>
      <w:r w:rsidRPr="005D20E5">
        <w:rPr>
          <w:rFonts w:ascii="Arial Narrow" w:hAnsi="Arial Narrow"/>
          <w:sz w:val="20"/>
        </w:rPr>
        <w:t>,</w:t>
      </w:r>
      <w:r w:rsidRPr="005D20E5">
        <w:rPr>
          <w:rFonts w:ascii="Arial Narrow" w:hAnsi="Arial Narrow"/>
          <w:b/>
          <w:sz w:val="20"/>
        </w:rPr>
        <w:t xml:space="preserve"> </w:t>
      </w:r>
      <w:r w:rsidRPr="005D20E5">
        <w:rPr>
          <w:b/>
          <w:sz w:val="20"/>
        </w:rPr>
        <w:t>dprst_flag</w:t>
      </w:r>
      <w:r w:rsidRPr="005D20E5">
        <w:rPr>
          <w:rFonts w:ascii="Arial Narrow" w:hAnsi="Arial Narrow"/>
          <w:sz w:val="20"/>
        </w:rPr>
        <w:t xml:space="preserve">, </w:t>
      </w:r>
      <w:r w:rsidRPr="005D20E5">
        <w:rPr>
          <w:b/>
          <w:sz w:val="20"/>
        </w:rPr>
        <w:t>subbasin_flag</w:t>
      </w:r>
      <w:r w:rsidRPr="005D20E5">
        <w:rPr>
          <w:rFonts w:ascii="Arial Narrow" w:hAnsi="Arial Narrow"/>
          <w:sz w:val="20"/>
        </w:rPr>
        <w:t xml:space="preserve">, </w:t>
      </w:r>
      <w:r w:rsidRPr="005D20E5">
        <w:rPr>
          <w:b/>
          <w:sz w:val="20"/>
        </w:rPr>
        <w:t>cascade_flag</w:t>
      </w:r>
      <w:r w:rsidRPr="005D20E5">
        <w:rPr>
          <w:rFonts w:ascii="Arial Narrow" w:hAnsi="Arial Narrow"/>
          <w:sz w:val="20"/>
        </w:rPr>
        <w:t xml:space="preserve">, and </w:t>
      </w:r>
      <w:r w:rsidRPr="005D20E5">
        <w:rPr>
          <w:b/>
          <w:sz w:val="20"/>
        </w:rPr>
        <w:t>cascadegw_flag</w:t>
      </w:r>
      <w:r w:rsidRPr="005D20E5">
        <w:rPr>
          <w:rFonts w:ascii="Arial Narrow" w:hAnsi="Arial Narrow"/>
          <w:sz w:val="20"/>
        </w:rPr>
        <w:t xml:space="preserve"> defined in table 1-2</w:t>
      </w:r>
      <w:r w:rsidR="000935A7" w:rsidRPr="005D20E5">
        <w:rPr>
          <w:rFonts w:ascii="Arial Narrow" w:hAnsi="Arial Narrow"/>
          <w:sz w:val="20"/>
        </w:rPr>
        <w:t>;</w:t>
      </w:r>
      <w:r w:rsidR="001E6965" w:rsidRPr="005D20E5">
        <w:rPr>
          <w:rFonts w:ascii="Arial Narrow" w:hAnsi="Arial Narrow"/>
          <w:sz w:val="20"/>
        </w:rPr>
        <w:t xml:space="preserve"> </w:t>
      </w:r>
      <w:r w:rsidR="001E6965" w:rsidRPr="005D20E5">
        <w:rPr>
          <w:sz w:val="20"/>
        </w:rPr>
        <w:t>green highlight indicates new for PRMS-V</w:t>
      </w:r>
      <w:r w:rsidR="000935A7" w:rsidRPr="005D20E5">
        <w:rPr>
          <w:rFonts w:ascii="Arial Narrow" w:hAnsi="Arial Narrow"/>
          <w:sz w:val="20"/>
        </w:rPr>
        <w:t xml:space="preserve"> </w:t>
      </w:r>
      <w:r w:rsidR="000935A7" w:rsidRPr="005D20E5">
        <w:rPr>
          <w:rFonts w:ascii="Arial Narrow" w:hAnsi="Arial Narrow"/>
          <w:b/>
          <w:sz w:val="20"/>
        </w:rPr>
        <w:t>water_use_flag</w:t>
      </w:r>
      <w:r w:rsidR="000935A7" w:rsidRPr="005D20E5">
        <w:rPr>
          <w:rFonts w:ascii="Arial Narrow" w:hAnsi="Arial Narrow"/>
          <w:sz w:val="20"/>
        </w:rPr>
        <w:t xml:space="preserve"> = 1 if </w:t>
      </w:r>
      <w:r w:rsidR="000935A7" w:rsidRPr="005D20E5">
        <w:rPr>
          <w:rFonts w:ascii="Arial Narrow" w:hAnsi="Arial Narrow"/>
          <w:b/>
          <w:sz w:val="20"/>
        </w:rPr>
        <w:t>segment_transferON_OFF</w:t>
      </w:r>
      <w:r w:rsidR="000935A7" w:rsidRPr="005D20E5">
        <w:rPr>
          <w:rFonts w:ascii="Arial Narrow" w:hAnsi="Arial Narrow"/>
          <w:sz w:val="20"/>
        </w:rPr>
        <w:t xml:space="preserve">=1 or </w:t>
      </w:r>
      <w:r w:rsidR="000935A7" w:rsidRPr="005D20E5">
        <w:rPr>
          <w:rFonts w:ascii="Arial Narrow" w:hAnsi="Arial Narrow"/>
          <w:b/>
          <w:sz w:val="20"/>
        </w:rPr>
        <w:t>gwr_transferON_OFF</w:t>
      </w:r>
      <w:r w:rsidR="000935A7" w:rsidRPr="005D20E5">
        <w:rPr>
          <w:rFonts w:ascii="Arial Narrow" w:hAnsi="Arial Narrow"/>
          <w:sz w:val="20"/>
        </w:rPr>
        <w:t xml:space="preserve">=1 or </w:t>
      </w:r>
      <w:r w:rsidR="000935A7" w:rsidRPr="005D20E5">
        <w:rPr>
          <w:rFonts w:ascii="Arial Narrow" w:hAnsi="Arial Narrow"/>
          <w:b/>
          <w:sz w:val="20"/>
        </w:rPr>
        <w:t>external_transferON_OFF</w:t>
      </w:r>
      <w:r w:rsidR="000935A7" w:rsidRPr="005D20E5">
        <w:rPr>
          <w:rFonts w:ascii="Arial Narrow" w:hAnsi="Arial Narrow"/>
          <w:sz w:val="20"/>
        </w:rPr>
        <w:t xml:space="preserve">=1 or </w:t>
      </w:r>
      <w:r w:rsidR="000935A7" w:rsidRPr="005D20E5">
        <w:rPr>
          <w:rFonts w:ascii="Arial Narrow" w:hAnsi="Arial Narrow"/>
          <w:b/>
          <w:sz w:val="20"/>
        </w:rPr>
        <w:t>dprst_transferON_OFF</w:t>
      </w:r>
      <w:r w:rsidR="000935A7" w:rsidRPr="005D20E5">
        <w:rPr>
          <w:rFonts w:ascii="Arial Narrow" w:hAnsi="Arial Narrow"/>
          <w:sz w:val="20"/>
        </w:rPr>
        <w:t xml:space="preserve">=1 or </w:t>
      </w:r>
      <w:r w:rsidR="000935A7" w:rsidRPr="005D20E5">
        <w:rPr>
          <w:rFonts w:ascii="Arial Narrow" w:hAnsi="Arial Narrow"/>
          <w:b/>
          <w:sz w:val="20"/>
        </w:rPr>
        <w:t>lake_transferON_OFF</w:t>
      </w:r>
      <w:r w:rsidR="000935A7" w:rsidRPr="005D20E5">
        <w:rPr>
          <w:rFonts w:ascii="Arial Narrow" w:hAnsi="Arial Narrow"/>
          <w:sz w:val="20"/>
        </w:rPr>
        <w:t xml:space="preserve">=1 or </w:t>
      </w:r>
      <w:r w:rsidR="000935A7" w:rsidRPr="005D20E5">
        <w:rPr>
          <w:rFonts w:ascii="Arial Narrow" w:hAnsi="Arial Narrow"/>
          <w:b/>
          <w:sz w:val="20"/>
        </w:rPr>
        <w:t>nconsumed</w:t>
      </w:r>
      <w:r w:rsidR="000935A7" w:rsidRPr="005D20E5">
        <w:rPr>
          <w:rFonts w:ascii="Arial Narrow" w:hAnsi="Arial Narrow"/>
          <w:sz w:val="20"/>
        </w:rPr>
        <w:t xml:space="preserve">&gt;0 or </w:t>
      </w:r>
      <w:r w:rsidR="000935A7" w:rsidRPr="005D20E5">
        <w:rPr>
          <w:rFonts w:ascii="Arial Narrow" w:hAnsi="Arial Narrow"/>
          <w:b/>
          <w:sz w:val="20"/>
        </w:rPr>
        <w:t>nwateruse</w:t>
      </w:r>
      <w:r w:rsidR="000935A7" w:rsidRPr="005D20E5">
        <w:rPr>
          <w:rFonts w:ascii="Arial Narrow" w:hAnsi="Arial Narrow"/>
          <w:sz w:val="20"/>
        </w:rPr>
        <w:t>&gt;0</w:t>
      </w:r>
      <w:r w:rsidR="002C3C3E" w:rsidRPr="005D20E5">
        <w:rPr>
          <w:sz w:val="20"/>
        </w:rPr>
        <w:t>;</w:t>
      </w:r>
      <w:r w:rsidR="002C3C3E" w:rsidRPr="00780070">
        <w:rPr>
          <w:sz w:val="20"/>
        </w:rPr>
        <w:t xml:space="preserve"> </w:t>
      </w:r>
      <w:r w:rsidR="00BB0BCC">
        <w:rPr>
          <w:sz w:val="20"/>
        </w:rPr>
        <w:t xml:space="preserve">; </w:t>
      </w:r>
      <w:r w:rsidR="00BB0BCC" w:rsidRPr="003401C1">
        <w:rPr>
          <w:color w:val="FF0000"/>
          <w:sz w:val="20"/>
        </w:rPr>
        <w:t xml:space="preserve">red </w:t>
      </w:r>
      <w:r w:rsidR="00BB0BCC">
        <w:rPr>
          <w:sz w:val="20"/>
        </w:rPr>
        <w:t>text indicates new for PRMS-5.2.1</w:t>
      </w:r>
      <w:r w:rsidRPr="00780070">
        <w:rPr>
          <w:rFonts w:ascii="Arial Narrow" w:hAnsi="Arial Narrow"/>
          <w:sz w:val="20"/>
        </w:rPr>
        <w:t>]</w:t>
      </w:r>
    </w:p>
    <w:p w14:paraId="78DE741D" w14:textId="77777777" w:rsidR="005A09EB" w:rsidRPr="00121FB0" w:rsidRDefault="005A09EB" w:rsidP="000935A7">
      <w:pPr>
        <w:pStyle w:val="Reference"/>
        <w:spacing w:line="276" w:lineRule="auto"/>
        <w:rPr>
          <w:sz w:val="20"/>
        </w:rPr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883B40">
            <w:pPr>
              <w:pStyle w:val="TableHeadnote"/>
              <w:spacing w:line="276" w:lineRule="auto"/>
              <w:jc w:val="center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278B85FF" w:rsidR="00743A27" w:rsidRPr="002058E8" w:rsidRDefault="00673279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r>
              <w:t>Availability</w:t>
            </w:r>
            <w:r w:rsidR="00743A27"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14980F02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hru_snow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nhumid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C01A05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et_module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potet_pm</w:t>
            </w:r>
            <w:r w:rsidR="00483DAA" w:rsidRPr="00C01A05">
              <w:rPr>
                <w:szCs w:val="20"/>
              </w:rPr>
              <w:t xml:space="preserve">, </w:t>
            </w:r>
            <w:r w:rsidR="00402C5C" w:rsidRPr="00C01A05">
              <w:rPr>
                <w:szCs w:val="20"/>
              </w:rPr>
              <w:t>or</w:t>
            </w:r>
            <w:r w:rsidR="00402C5C"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C01A05">
              <w:rPr>
                <w:rFonts w:ascii="Courier New" w:hAnsi="Courier New" w:cs="Courier New"/>
                <w:szCs w:val="20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C01A05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precip_module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ide_dist</w:t>
            </w:r>
            <w:r w:rsidRPr="00C01A05">
              <w:rPr>
                <w:szCs w:val="20"/>
              </w:rPr>
              <w:t xml:space="preserve"> or </w:t>
            </w:r>
            <w:r w:rsidRPr="00C01A0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Pr="00C01A05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="00227C1E" w:rsidRPr="00C01A05">
              <w:rPr>
                <w:rFonts w:ascii="Courier New" w:hAnsi="Courier New" w:cs="Courier New"/>
              </w:rPr>
              <w:t>muskingum</w:t>
            </w:r>
            <w:r w:rsidRPr="00C01A05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C01A05">
        <w:trPr>
          <w:trHeight w:val="66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C01A05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precip_units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>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maximum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minimum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the precipitation 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nwind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nwind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C01A05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cloud_cover_hru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C01A05" w:rsidRDefault="00852238" w:rsidP="00852238">
            <w:pPr>
              <w:pStyle w:val="TableCellBody"/>
              <w:rPr>
                <w:strike/>
                <w:szCs w:val="20"/>
              </w:rPr>
            </w:pPr>
            <w:r w:rsidRPr="00C01A05"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C01A05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C01A05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C01A05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C01A05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C01A05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01A05">
              <w:rPr>
                <w:b/>
                <w:szCs w:val="20"/>
              </w:rPr>
              <w:t xml:space="preserve">solrad_module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cloud_radadj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Radiation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solrad_module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lwrad_net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Net long-wave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et_module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potet_pm</w:t>
            </w:r>
            <w:r w:rsidR="00B12991" w:rsidRPr="00C01A05">
              <w:rPr>
                <w:szCs w:val="20"/>
              </w:rPr>
              <w:t>,</w:t>
            </w:r>
            <w:r w:rsidR="00B12991" w:rsidRPr="00C01A05">
              <w:rPr>
                <w:rFonts w:ascii="Courier New" w:hAnsi="Courier New" w:cs="Courier New"/>
                <w:szCs w:val="20"/>
              </w:rPr>
              <w:t xml:space="preserve"> potet_pm_sta</w:t>
            </w:r>
            <w:r w:rsidR="00B12991" w:rsidRPr="00C01A05">
              <w:rPr>
                <w:szCs w:val="20"/>
              </w:rPr>
              <w:t>, or</w:t>
            </w:r>
            <w:r w:rsidR="00B12991" w:rsidRPr="00C01A05">
              <w:rPr>
                <w:rFonts w:ascii="Courier New" w:hAnsi="Courier New" w:cs="Courier New"/>
                <w:szCs w:val="20"/>
              </w:rPr>
              <w:t xml:space="preserve"> 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C01A05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solrad_module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ccsolrad</w:t>
            </w:r>
            <w:r w:rsidRPr="00C01A05">
              <w:rPr>
                <w:szCs w:val="20"/>
              </w:rPr>
              <w:t xml:space="preserve">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orad_hru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solrad_module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ccsolrad</w:t>
            </w:r>
            <w:r w:rsidRPr="00C01A05">
              <w:rPr>
                <w:szCs w:val="20"/>
              </w:rPr>
              <w:t xml:space="preserve">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seginc_swrad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Area-weighted average solar radiation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C01A05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nsegment </w:t>
            </w:r>
            <w:r w:rsidRPr="00C01A05">
              <w:rPr>
                <w:szCs w:val="20"/>
              </w:rPr>
              <w:t xml:space="preserve">&gt; </w:t>
            </w:r>
            <w:r w:rsidRPr="00C01A05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solrad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Solar radiation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nsol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C01A05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nsol </w:t>
            </w:r>
            <w:r w:rsidRPr="00C01A05">
              <w:rPr>
                <w:szCs w:val="20"/>
              </w:rPr>
              <w:t xml:space="preserve">&gt; </w:t>
            </w:r>
            <w:r w:rsidRPr="00C01A05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solrad_tmax</w:t>
            </w:r>
            <w:r w:rsidRPr="00C01A05"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C01A05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solrad_tmin</w:t>
            </w:r>
            <w:r w:rsidRPr="00C01A05"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C01A05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01A05">
              <w:rPr>
                <w:rStyle w:val="Variable"/>
                <w:color w:val="auto"/>
                <w:sz w:val="20"/>
                <w:szCs w:val="20"/>
              </w:rPr>
              <w:t>subinc_swrad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Area-weighted average shortwave radiation distributed to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C01A05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subbasin_flag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C01A05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C01A05" w:rsidRDefault="00852238" w:rsidP="0085223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C01A05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C01A05" w:rsidRDefault="00852238" w:rsidP="0085223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C01A05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Pr="00C01A05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C01A05"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C01A05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basin_hru_apply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C01A05" w:rsidRDefault="004819B7" w:rsidP="004819B7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Basin area-weighted average </w:t>
            </w:r>
            <w:r w:rsidRPr="00C01A05">
              <w:rPr>
                <w:i/>
                <w:iCs/>
                <w:szCs w:val="20"/>
              </w:rPr>
              <w:t>canopy_gain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C01A05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C01A05" w:rsidRDefault="004819B7" w:rsidP="004819B7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C01A05" w:rsidRDefault="004819B7" w:rsidP="004819B7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C01A05" w:rsidRDefault="004819B7" w:rsidP="00890803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C01A05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49F37998" w:rsidR="00890803" w:rsidRPr="00C01A05" w:rsidRDefault="00890803" w:rsidP="0089080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</w:t>
            </w:r>
            <w:r w:rsidR="00C15D9A" w:rsidRPr="00C01A05">
              <w:rPr>
                <w:szCs w:val="20"/>
              </w:rPr>
              <w:t>e net application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C01A05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C01A05" w:rsidRDefault="00890803" w:rsidP="00890803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C01A05" w:rsidRDefault="00890803" w:rsidP="00890803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Pr="00C01A05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="00607426" w:rsidRPr="00C01A05">
              <w:rPr>
                <w:szCs w:val="20"/>
              </w:rPr>
              <w:t xml:space="preserve">= </w:t>
            </w:r>
            <w:r w:rsidR="00607426"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C01A05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7D2B7045" w:rsidR="00890803" w:rsidRPr="00C01A05" w:rsidRDefault="00890803" w:rsidP="0089080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Transfer </w:t>
            </w:r>
            <w:r w:rsidR="006E5EE0" w:rsidRPr="00C01A05">
              <w:rPr>
                <w:szCs w:val="20"/>
              </w:rPr>
              <w:t xml:space="preserve">gains </w:t>
            </w:r>
            <w:r w:rsidRPr="00C01A05">
              <w:rPr>
                <w:szCs w:val="20"/>
              </w:rPr>
              <w:t>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C01A05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C01A05" w:rsidRDefault="00890803" w:rsidP="00890803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C01A05" w:rsidRDefault="00890803" w:rsidP="00890803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Pr="00C01A05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="00607426" w:rsidRPr="00C01A05">
              <w:rPr>
                <w:szCs w:val="20"/>
              </w:rPr>
              <w:t xml:space="preserve">= </w:t>
            </w:r>
            <w:r w:rsidR="00607426"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C01A05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canopy_gain_tot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4F2797C4" w:rsidR="00890803" w:rsidRPr="00C01A05" w:rsidRDefault="00890803" w:rsidP="0089080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Transfer </w:t>
            </w:r>
            <w:r w:rsidR="006E5EE0" w:rsidRPr="00C01A05">
              <w:rPr>
                <w:szCs w:val="20"/>
              </w:rPr>
              <w:t xml:space="preserve">gains </w:t>
            </w:r>
            <w:r w:rsidRPr="00C01A05">
              <w:rPr>
                <w:szCs w:val="20"/>
              </w:rPr>
              <w:t xml:space="preserve">to the canopy reservoir for each HRU for the </w:t>
            </w:r>
            <w:r w:rsidRPr="00C01A05">
              <w:rPr>
                <w:szCs w:val="20"/>
              </w:rPr>
              <w:lastRenderedPageBreak/>
              <w:t>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C01A05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lastRenderedPageBreak/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C01A05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lastRenderedPageBreak/>
              <w:t>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479C9978" w:rsidR="00890803" w:rsidRPr="00C01A05" w:rsidRDefault="00890803" w:rsidP="0089080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Transfer </w:t>
            </w:r>
            <w:r w:rsidR="006E5EE0" w:rsidRPr="00C01A05">
              <w:rPr>
                <w:szCs w:val="20"/>
              </w:rPr>
              <w:t xml:space="preserve">gains </w:t>
            </w:r>
            <w:r w:rsidRPr="00C01A05">
              <w:rPr>
                <w:szCs w:val="20"/>
              </w:rPr>
              <w:t>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C01A05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C01A05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consumed_gain_tot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07C68B44" w:rsidR="004447C3" w:rsidRPr="00C01A05" w:rsidRDefault="004447C3" w:rsidP="004447C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Transfer </w:t>
            </w:r>
            <w:r w:rsidR="006E5EE0" w:rsidRPr="00C01A05">
              <w:rPr>
                <w:szCs w:val="20"/>
              </w:rPr>
              <w:t xml:space="preserve">gains </w:t>
            </w:r>
            <w:r w:rsidRPr="00C01A05">
              <w:rPr>
                <w:szCs w:val="20"/>
              </w:rPr>
              <w:t>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Pr="00C01A05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A4596B">
              <w:rPr>
                <w:b/>
                <w:szCs w:val="20"/>
              </w:rPr>
              <w:t>nconsumed</w:t>
            </w:r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C01A05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3D290899" w:rsidR="004447C3" w:rsidRPr="00C01A05" w:rsidRDefault="004447C3" w:rsidP="004447C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Transfer </w:t>
            </w:r>
            <w:r w:rsidR="006E5EE0" w:rsidRPr="00C01A05">
              <w:rPr>
                <w:szCs w:val="20"/>
              </w:rPr>
              <w:t xml:space="preserve">gains </w:t>
            </w:r>
            <w:r w:rsidRPr="00C01A05">
              <w:rPr>
                <w:szCs w:val="20"/>
              </w:rPr>
              <w:t>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C01A05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C01A05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dprst_gain_tot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0ED9B301" w:rsidR="004447C3" w:rsidRPr="00C01A05" w:rsidRDefault="004447C3" w:rsidP="004447C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Transfer </w:t>
            </w:r>
            <w:r w:rsidR="006E5EE0" w:rsidRPr="00C01A05">
              <w:rPr>
                <w:szCs w:val="20"/>
              </w:rPr>
              <w:t xml:space="preserve">gains </w:t>
            </w:r>
            <w:r w:rsidRPr="00C01A05">
              <w:rPr>
                <w:szCs w:val="20"/>
              </w:rPr>
              <w:t>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C01A05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C01A05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C01A05" w:rsidRDefault="004447C3" w:rsidP="004447C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C01A05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C01A05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dprst_transfer_tot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C01A05" w:rsidRDefault="004447C3" w:rsidP="004447C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C01A05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C01A05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477E3A21" w:rsidR="004447C3" w:rsidRPr="00C01A05" w:rsidRDefault="004447C3" w:rsidP="004447C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Transfer </w:t>
            </w:r>
            <w:r w:rsidR="006E5EE0" w:rsidRPr="00C01A05">
              <w:rPr>
                <w:szCs w:val="20"/>
              </w:rPr>
              <w:t xml:space="preserve">gains </w:t>
            </w:r>
            <w:r w:rsidRPr="00C01A05">
              <w:rPr>
                <w:szCs w:val="20"/>
              </w:rPr>
              <w:t>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Pr="00C01A05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7D2BD862" w:rsidR="004447C3" w:rsidRPr="00C01A05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external_gain_tot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2DA48056" w:rsidR="004447C3" w:rsidRPr="00C01A05" w:rsidRDefault="004447C3" w:rsidP="004447C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Transfer </w:t>
            </w:r>
            <w:r w:rsidR="006E5EE0" w:rsidRPr="00C01A05">
              <w:rPr>
                <w:szCs w:val="20"/>
              </w:rPr>
              <w:t xml:space="preserve">gains </w:t>
            </w:r>
            <w:r w:rsidRPr="00C01A05">
              <w:rPr>
                <w:szCs w:val="20"/>
              </w:rPr>
              <w:t>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Pr="00C01A05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C01A05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Pr="00C01A05" w:rsidRDefault="004447C3" w:rsidP="004447C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Pr="00C01A05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161924CF" w:rsidR="004447C3" w:rsidRPr="00C01A05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external_transfer_tot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Pr="00C01A05" w:rsidRDefault="004447C3" w:rsidP="004447C3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Pr="00C01A05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B944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7400DA" w14:textId="5016A6B3" w:rsidR="004278D8" w:rsidRPr="00324DC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gain_inches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515A8C" w14:textId="64090652" w:rsidR="004278D8" w:rsidRDefault="004278D8" w:rsidP="004278D8">
            <w:pPr>
              <w:pStyle w:val="TableCellBody"/>
              <w:rPr>
                <w:szCs w:val="20"/>
              </w:rPr>
            </w:pPr>
            <w:proofErr w:type="spellStart"/>
            <w:r w:rsidRPr="004278D8">
              <w:rPr>
                <w:i/>
                <w:iCs/>
                <w:szCs w:val="20"/>
              </w:rPr>
              <w:t>canopy_gain</w:t>
            </w:r>
            <w:proofErr w:type="spellEnd"/>
            <w:r w:rsidRPr="004278D8">
              <w:rPr>
                <w:szCs w:val="20"/>
              </w:rPr>
              <w:t xml:space="preserve"> as depth in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BA544" w14:textId="3ED69C5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01E02" w14:textId="033E743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1C19C0" w14:textId="63C7763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4D196" w14:textId="760E557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77958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8BAA8" w14:textId="122DF08B" w:rsidR="004278D8" w:rsidRPr="00324DC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gain_inches</w:t>
            </w:r>
            <w:r>
              <w:rPr>
                <w:rStyle w:val="Variable"/>
                <w:color w:val="FF0000"/>
                <w:sz w:val="20"/>
                <w:szCs w:val="20"/>
              </w:rPr>
              <w:t>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8D8BE8" w14:textId="537FE69B" w:rsidR="004278D8" w:rsidRDefault="004278D8" w:rsidP="004278D8">
            <w:pPr>
              <w:pStyle w:val="TableCellBody"/>
              <w:rPr>
                <w:szCs w:val="20"/>
              </w:rPr>
            </w:pPr>
            <w:proofErr w:type="spellStart"/>
            <w:r w:rsidRPr="004278D8">
              <w:rPr>
                <w:i/>
                <w:iCs/>
                <w:szCs w:val="20"/>
              </w:rPr>
              <w:t>canopy_gain</w:t>
            </w:r>
            <w:proofErr w:type="spellEnd"/>
            <w:r w:rsidRPr="004278D8">
              <w:rPr>
                <w:szCs w:val="20"/>
              </w:rPr>
              <w:t xml:space="preserve"> in canopy as depth over the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D2B0F" w14:textId="6CBEB16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9A7F4" w14:textId="6AA9C31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D1CBE" w14:textId="0DAE4C8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4B4D0" w14:textId="72BBBF7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01A05">
              <w:rPr>
                <w:rStyle w:val="Variable"/>
                <w:color w:val="auto"/>
                <w:sz w:val="20"/>
                <w:szCs w:val="20"/>
              </w:rPr>
              <w:t>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0B659FBB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gains 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gwr_gain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1F11B3BE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gains 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gwr_transferON_OFF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gwr_transfer_tot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gwr_transferON_OFF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18506B2F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gains 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1 and </w:t>
            </w:r>
            <w:r w:rsidRPr="00C01A05">
              <w:rPr>
                <w:b/>
                <w:szCs w:val="20"/>
              </w:rPr>
              <w:t>strmflow_module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lake_gain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2C7986D1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gains 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1 and </w:t>
            </w:r>
            <w:r w:rsidRPr="00C01A05">
              <w:rPr>
                <w:b/>
                <w:szCs w:val="20"/>
              </w:rPr>
              <w:t>strmflow_module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lastRenderedPageBreak/>
              <w:t>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lake_transferON_OFF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</w:t>
            </w:r>
            <w:r w:rsidRPr="00C01A05">
              <w:rPr>
                <w:b/>
                <w:szCs w:val="20"/>
              </w:rPr>
              <w:t xml:space="preserve"> strmflow_module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lake_transfer_tot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lake_transferON_OFF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</w:t>
            </w:r>
            <w:r w:rsidRPr="00C01A05">
              <w:rPr>
                <w:b/>
                <w:szCs w:val="20"/>
              </w:rPr>
              <w:t xml:space="preserve"> strmflow_module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i/>
                <w:szCs w:val="20"/>
              </w:rPr>
              <w:t>canopy_gain</w:t>
            </w:r>
            <w:r w:rsidRPr="00C01A05"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22F08868" w:rsidR="004278D8" w:rsidRPr="00C01A05" w:rsidRDefault="004278D8" w:rsidP="004278D8">
            <w:pPr>
              <w:pStyle w:val="TableCellBody"/>
              <w:rPr>
                <w:i/>
                <w:szCs w:val="20"/>
              </w:rPr>
            </w:pPr>
            <w:r w:rsidRPr="00C01A05">
              <w:rPr>
                <w:szCs w:val="20"/>
              </w:rPr>
              <w:t>Transfer gains 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278D8" w:rsidRPr="00C01A05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 </w:t>
            </w: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segment_gain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264FF64B" w:rsidR="004278D8" w:rsidRPr="00C01A05" w:rsidRDefault="004278D8" w:rsidP="004278D8">
            <w:pPr>
              <w:pStyle w:val="TableCellBody"/>
              <w:rPr>
                <w:i/>
                <w:szCs w:val="20"/>
              </w:rPr>
            </w:pPr>
            <w:r w:rsidRPr="00C01A05">
              <w:rPr>
                <w:szCs w:val="20"/>
              </w:rPr>
              <w:t>Transfer gains 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278D8" w:rsidRPr="00C01A05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 </w:t>
            </w: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3FAC37DC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segment_transfer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278D8" w:rsidRPr="00C01A05" w:rsidRDefault="004278D8" w:rsidP="004278D8">
            <w:pPr>
              <w:pStyle w:val="TableCellBody"/>
              <w:rPr>
                <w:i/>
                <w:szCs w:val="20"/>
              </w:rPr>
            </w:pPr>
            <w:r w:rsidRPr="00C01A05"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278D8" w:rsidRPr="00C01A05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C01A05">
              <w:rPr>
                <w:b/>
                <w:szCs w:val="20"/>
              </w:rPr>
              <w:t>segment_transferON_OFF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</w:t>
            </w:r>
            <w:r w:rsidRPr="00C01A05">
              <w:rPr>
                <w:b/>
                <w:szCs w:val="20"/>
              </w:rPr>
              <w:t xml:space="preserve"> 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segment_transfer_tot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278D8" w:rsidRPr="00C01A05" w:rsidRDefault="004278D8" w:rsidP="004278D8">
            <w:pPr>
              <w:pStyle w:val="TableCellBody"/>
              <w:rPr>
                <w:i/>
                <w:szCs w:val="20"/>
              </w:rPr>
            </w:pPr>
            <w:r w:rsidRPr="00C01A05"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278D8" w:rsidRPr="00C01A05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C01A05">
              <w:rPr>
                <w:b/>
                <w:szCs w:val="20"/>
              </w:rPr>
              <w:t>segment_transferON_OFF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</w:t>
            </w:r>
            <w:r w:rsidRPr="00C01A05">
              <w:rPr>
                <w:b/>
                <w:szCs w:val="20"/>
              </w:rPr>
              <w:t xml:space="preserve"> 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01A05">
              <w:rPr>
                <w:rStyle w:val="Variable"/>
                <w:color w:val="auto"/>
                <w:sz w:val="20"/>
                <w:szCs w:val="20"/>
              </w:rPr>
              <w:t>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0293AE5A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Transfer gains to the capillary reservoir within the soilzone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9BFA3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72988A" w14:textId="27413AF5" w:rsidR="004278D8" w:rsidRPr="009C008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soilzone_gain_hru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52E6C9" w14:textId="040C6295" w:rsidR="004278D8" w:rsidRPr="00C4609E" w:rsidRDefault="004278D8" w:rsidP="004278D8">
            <w:pPr>
              <w:pStyle w:val="TableCellBody"/>
              <w:rPr>
                <w:szCs w:val="20"/>
              </w:rPr>
            </w:pPr>
            <w:r w:rsidRPr="004278D8">
              <w:rPr>
                <w:szCs w:val="20"/>
              </w:rPr>
              <w:t>Irrigation added to soilzone as depth over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C8236" w14:textId="346A994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C3F9C" w14:textId="0482376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B13663" w14:textId="6D0E6E9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05167" w14:textId="5DB6BB6D" w:rsidR="004278D8" w:rsidRPr="00DC687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01A05">
              <w:rPr>
                <w:rStyle w:val="Variable"/>
                <w:color w:val="auto"/>
                <w:sz w:val="20"/>
                <w:szCs w:val="20"/>
              </w:rPr>
              <w:t>soilzone_gain</w:t>
            </w:r>
            <w:proofErr w:type="spellEnd"/>
            <w:r w:rsidRPr="00C01A05">
              <w:rPr>
                <w:rStyle w:val="Variable"/>
                <w:color w:val="auto"/>
                <w:sz w:val="20"/>
                <w:szCs w:val="20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5C3A8B66" w:rsidR="004278D8" w:rsidRDefault="004278D8" w:rsidP="004278D8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</w:t>
            </w:r>
            <w:r>
              <w:rPr>
                <w:szCs w:val="20"/>
              </w:rPr>
              <w:t xml:space="preserve">gains </w:t>
            </w:r>
            <w:r w:rsidRPr="00C4609E">
              <w:rPr>
                <w:szCs w:val="20"/>
              </w:rPr>
              <w:t>to the capillary reservoir within the soilzone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flow rates to all water-use consumption destinations </w:t>
            </w:r>
            <w:r>
              <w:rPr>
                <w:szCs w:val="20"/>
              </w:rPr>
              <w:lastRenderedPageBreak/>
              <w:t>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52B14A6F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278D8" w:rsidRPr="00C01A05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 </w:t>
            </w:r>
            <w:r w:rsidRPr="00C01A05">
              <w:rPr>
                <w:b/>
                <w:szCs w:val="20"/>
              </w:rPr>
              <w:t>strmflow_module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278D8" w:rsidRPr="00C01A05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C01A05">
              <w:rPr>
                <w:b/>
                <w:szCs w:val="20"/>
              </w:rPr>
              <w:t>lake_transferON_OFF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</w:t>
            </w:r>
            <w:r w:rsidRPr="00C01A05">
              <w:rPr>
                <w:b/>
                <w:szCs w:val="20"/>
              </w:rPr>
              <w:t xml:space="preserve"> strmflow_module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278D8" w:rsidRPr="00C01A05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 </w:t>
            </w: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total_segment_transfer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278D8" w:rsidRPr="00C01A05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C01A05">
              <w:rPr>
                <w:b/>
                <w:szCs w:val="20"/>
              </w:rPr>
              <w:t>segment_transferON_OFF</w:t>
            </w:r>
            <w:r w:rsidRPr="00C01A05">
              <w:rPr>
                <w:i/>
                <w:szCs w:val="20"/>
              </w:rPr>
              <w:t xml:space="preserve">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 xml:space="preserve"> and </w:t>
            </w: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water_use_flag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total_transfers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transfesr_rate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nwateruse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278D8" w:rsidRPr="00C01A05" w:rsidRDefault="004278D8" w:rsidP="004278D8">
            <w:pPr>
              <w:pStyle w:val="TableSpanner"/>
            </w:pPr>
            <w:r w:rsidRPr="00C01A05">
              <w:t>Interception</w:t>
            </w:r>
          </w:p>
        </w:tc>
      </w:tr>
      <w:tr w:rsidR="004278D8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Basin area-weighted average water released from a change over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7CBD1E2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rain </w:t>
            </w:r>
            <w:r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lastRenderedPageBreak/>
              <w:t>basin_net_snow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09254436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snow </w:t>
            </w:r>
            <w:r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5E8B79D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Canopy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intcp_changeover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Water released from a change over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intcp_form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01175A10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Form (0=rain; 1=snow) 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intcp_on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Flag indicating interception storage for each HRU (</w:t>
            </w:r>
            <w:r w:rsidRPr="00C01A05">
              <w:rPr>
                <w:rFonts w:ascii="Courier New" w:hAnsi="Courier New" w:cs="Courier New"/>
                <w:szCs w:val="20"/>
              </w:rPr>
              <w:t>0</w:t>
            </w:r>
            <w:r w:rsidRPr="00C01A05">
              <w:rPr>
                <w:szCs w:val="20"/>
              </w:rPr>
              <w:t xml:space="preserve">=no;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4278D8" w:rsidRPr="00C01A05" w:rsidRDefault="004278D8" w:rsidP="004278D8">
            <w:pPr>
              <w:pStyle w:val="TableSpanner"/>
            </w:pPr>
            <w:r w:rsidRPr="00C01A05">
              <w:t>Snow computations</w:t>
            </w:r>
          </w:p>
        </w:tc>
      </w:tr>
      <w:tr w:rsidR="004278D8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Maximum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basin_pweqv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43A07BFB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snowpack water equivalent 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053BF96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snowmelt (not on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basin_snowmelt_mo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Monthly basin 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basin_snowmelt_tot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simulation basin 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basin_snowmelt_yr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57B4573F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Yearly basin 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frac_swe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Fraction of maximum snow-water equivalent (</w:t>
            </w:r>
            <w:r w:rsidRPr="00C01A05">
              <w:rPr>
                <w:b/>
                <w:bCs/>
                <w:szCs w:val="20"/>
              </w:rPr>
              <w:t>snarea_thresh</w:t>
            </w:r>
            <w:r w:rsidRPr="00C01A05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r w:rsidRPr="00064B8B">
              <w:rPr>
                <w:b/>
                <w:szCs w:val="20"/>
              </w:rPr>
              <w:t>melt_force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r w:rsidRPr="00064B8B">
              <w:rPr>
                <w:b/>
                <w:szCs w:val="20"/>
              </w:rPr>
              <w:t>melt_look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4278D8" w:rsidRPr="003F4ABB" w:rsidRDefault="004278D8" w:rsidP="004278D8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4278D8" w:rsidRPr="003F4AB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4278D8" w:rsidRPr="003F4ABB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4278D8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4278D8" w:rsidRPr="003F4ABB" w:rsidRDefault="004278D8" w:rsidP="004278D8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r w:rsidRPr="003F4ABB">
              <w:rPr>
                <w:i/>
                <w:szCs w:val="20"/>
              </w:rPr>
              <w:t xml:space="preserve">pst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4278D8" w:rsidRPr="003F4AB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4278D8" w:rsidRPr="003F4ABB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4278D8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4278D8" w:rsidRDefault="004278D8" w:rsidP="004278D8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4278D8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nsnow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4278D8" w:rsidRPr="00646262" w:rsidRDefault="004278D8" w:rsidP="004278D8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4278D8" w:rsidRPr="00646262" w:rsidRDefault="004278D8" w:rsidP="004278D8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 cover fraction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55803CFF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Snowmelt from snowpack on each HRU (not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lastRenderedPageBreak/>
              <w:t>snsv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Tracks the cumulative amount of new snow until there is enough to reset the albedo curve (</w:t>
            </w:r>
            <w:r w:rsidRPr="00C01A05">
              <w:rPr>
                <w:b/>
                <w:szCs w:val="20"/>
              </w:rPr>
              <w:t>albset_snm</w:t>
            </w:r>
            <w:r w:rsidRPr="00C01A05">
              <w:rPr>
                <w:szCs w:val="20"/>
              </w:rPr>
              <w:t xml:space="preserve"> or </w:t>
            </w:r>
            <w:r w:rsidRPr="00C01A05">
              <w:rPr>
                <w:b/>
                <w:szCs w:val="20"/>
              </w:rPr>
              <w:t>albset_sna</w:t>
            </w:r>
            <w:r w:rsidRPr="00C01A05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subinc_pkweqv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Area-weighted average snowpack water equivalent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subinc_snowcov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Area-weighted average snow-covered area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subinc_snowmelt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Area-weighted average snowmelt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9F0F415" w14:textId="77777777" w:rsidTr="00A30716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FD2E96" w14:textId="187895BD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Cs/>
                <w:szCs w:val="20"/>
              </w:rPr>
              <w:t>Glacier and frozen ground computations</w:t>
            </w:r>
          </w:p>
        </w:tc>
      </w:tr>
      <w:tr w:rsidR="004278D8" w:rsidRPr="00FB3EB4" w14:paraId="4AECD74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1F3A70" w14:textId="602984AD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alt_above_ela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7C2E" w14:textId="00C7CD7C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Altitude above equilibrium line altitude (ELA)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5D1F8" w14:textId="108826F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4F67B" w14:textId="49B3B193" w:rsidR="004278D8" w:rsidRPr="005A5F0A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D088EE" w14:textId="1A85C0D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1C770" w14:textId="2670DFB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E324EA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B0449" w14:textId="4F20362F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ann_tempc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04063" w14:textId="3E7DB42E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Current average year air temperature over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BD9A" w14:textId="5B05F3B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09A28" w14:textId="3575795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A5F0A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46C8DF" w14:textId="008AE84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4F2C6" w14:textId="6BFD9646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D36E9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8BEA52" w14:textId="784149C5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av_basal_slope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9275A" w14:textId="60E03BF4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Glacier average basal slope at flowline location, indexed by </w:t>
            </w:r>
            <w:r w:rsidRPr="00C01A05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78030" w14:textId="061F810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78C4" w14:textId="348B79B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6EF469" w14:textId="3205492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327B3" w14:textId="0FD4C9A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A65B33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C5BE1D" w14:textId="1B6DA07C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av_fgrad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28CA" w14:textId="7D54E676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Glacier average HRU mass balance gradient with elevation at flowline at end of each hydrological year, Ngl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A772" w14:textId="3DCDA3C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CA6FE" w14:textId="23FFF07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DF2B5F" w14:textId="24142B3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FD830" w14:textId="510AB24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362A97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54204" w14:textId="3F34C88B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basal_elev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25159" w14:textId="71AC22E2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Glacier basal elevation mean over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77829" w14:textId="2982F75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728C" w14:textId="7793BBF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C25F0" w14:textId="52E0BAC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8257B" w14:textId="12695B1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5214DC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2CC4E54" w14:textId="61982523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5D3D8" w14:textId="2291AE6E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Glacier basal slope down flowline mean over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CB86" w14:textId="75267109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CD84" w14:textId="5ECB6D8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9101C5" w14:textId="3D35358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D9A9D" w14:textId="3D54187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F88FDDE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421A92" w14:textId="45AECA0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4BD2" w14:textId="240B6B9B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glacier-covered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3AFFF" w14:textId="017A7A8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3BB74" w14:textId="65824B0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DB279C" w14:textId="03587CE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B56AE" w14:textId="2DD0F20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D1A72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769AE2" w14:textId="498873A8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0C390" w14:textId="442FEC55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glacier surface melt (rain, snow, ice)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67FF" w14:textId="54F211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15EB5" w14:textId="6CA57C9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2AFAA7" w14:textId="068F34C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BBA6" w14:textId="3EE7BB4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D3A436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F3139B" w14:textId="4C89E1A8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3D622" w14:textId="79F9CE9A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glacier ice (firn) melt coming out of termini of all glaciers and glacierettes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B25E" w14:textId="7A3F8CB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75B9" w14:textId="4F9B0BB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C60F2E" w14:textId="3EEBFBE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0A70" w14:textId="7E2BB00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B31048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54F4C8" w14:textId="30F21C7A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F6350" w14:textId="1E44A92E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storage change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D8EB" w14:textId="195C239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B7594" w14:textId="7ECDE0B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5A902D" w14:textId="3B31F72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9C6EB" w14:textId="06E2D7E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03A63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6A9826" w14:textId="4C5562DE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basin_gl_storstart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BB03D" w14:textId="1369AA39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storage estimated start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4E41B" w14:textId="4295557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D8BE" w14:textId="75FD390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9AD175" w14:textId="0E81D09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4693" w14:textId="252BB48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9B97E4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6F6948" w14:textId="22039F99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D4FB" w14:textId="3BFE6C28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storage volume in glacier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59B9E" w14:textId="4D40435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CEBE" w14:textId="26E6FFF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DB40C5" w14:textId="6322A2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06ED9" w14:textId="42B03AE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01DDD1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E35FDE" w14:textId="062D6207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basin_gl_top_gain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9CFF" w14:textId="4B934D70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glacier surface gain (snow and rain minus evaporation) for all glaciers and glacierettes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091D7" w14:textId="2AD59BC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CF93" w14:textId="5FC5085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E33EF3" w14:textId="24DEBC0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D68D" w14:textId="0FE0A6D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92AEF4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CC1F54" w14:textId="587E19DD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9B4E" w14:textId="356A309F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glacier surface melt (snow, ice and rain) coming out of termini of all glaciers and glacierettes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C53F" w14:textId="0A39C44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FC76B" w14:textId="652C225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E2434B" w14:textId="692DA30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C4B8A" w14:textId="16D3BAA1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1E2679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C53C4A" w14:textId="1ED8123B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6A8A4" w14:textId="6BF316D9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basal melt of glacier,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7989" w14:textId="586CAC6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7494" w14:textId="5C1E9DF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7C3CAF" w14:textId="1DA00A6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10D91" w14:textId="1FBC68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2F3362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E1AB63" w14:textId="0E9A4C0C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basin_glacrevap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8D7CB" w14:textId="763FC61C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glacier ice evaporation and sublimation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B7711" w14:textId="2B2E597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38571" w14:textId="2C2B3D7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F317B7" w14:textId="11E1D52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541" w14:textId="1FBAE14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4A0113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0BF10C" w14:textId="094E33B9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basin_snowicecov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B4DA7" w14:textId="6B254412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 xml:space="preserve">Basin area-weighted average snow and glacier and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00E02">
              <w:rPr>
                <w:szCs w:val="20"/>
              </w:rPr>
              <w:t>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AF8C" w14:textId="39218D2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6A53" w14:textId="4B7DA910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48AB2D" w14:textId="73E0A45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9997" w14:textId="0C0C9FB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70CF15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42BA5" w14:textId="279375F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cfgi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2C68" w14:textId="259DC83F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9F52" w14:textId="0E7132F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3EB46" w14:textId="3009F49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55B825" w14:textId="4665277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2382" w14:textId="3FDD536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9C7058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6276FC" w14:textId="292CF665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lastRenderedPageBreak/>
              <w:t>cfgi_prev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B9B02" w14:textId="7E3221F7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from previous time step for each </w:t>
            </w:r>
            <w:r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6022" w14:textId="1D0DA54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F257" w14:textId="2F8AD60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A79BFE" w14:textId="7C41DC0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3571" w14:textId="05A3D53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E4B54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131B96" w14:textId="4047EA2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delta_volyr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612C5" w14:textId="1D13FEC4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A16AF">
              <w:rPr>
                <w:szCs w:val="20"/>
              </w:rPr>
              <w:t xml:space="preserve">Year total volume change for each glacier, indexed by </w:t>
            </w:r>
            <w:r w:rsidRPr="001A16AF">
              <w:rPr>
                <w:i/>
                <w:iCs/>
                <w:szCs w:val="20"/>
              </w:rPr>
              <w:t>glacr_tag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B0221" w14:textId="6620D34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A1C6" w14:textId="156C07C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41772" w14:textId="74AE50A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6D8B" w14:textId="5E59534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80238A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71C4B0" w14:textId="2A652950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39CFC" w14:textId="59940B55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HRU number at ELA corresponding to each top in each glacier</w:t>
            </w:r>
            <w:r w:rsidR="00116805">
              <w:rPr>
                <w:szCs w:val="20"/>
              </w:rPr>
              <w:t xml:space="preserve"> (</w:t>
            </w:r>
            <w:proofErr w:type="spellStart"/>
            <w:r>
              <w:rPr>
                <w:szCs w:val="20"/>
              </w:rPr>
              <w:t>N</w:t>
            </w:r>
            <w:r w:rsidRPr="00BB45CE">
              <w:rPr>
                <w:szCs w:val="20"/>
              </w:rPr>
              <w:t>tp</w:t>
            </w:r>
            <w:proofErr w:type="spellEnd"/>
            <w:r w:rsidR="00116805">
              <w:rPr>
                <w:szCs w:val="20"/>
              </w:rPr>
              <w:t>)</w:t>
            </w:r>
            <w:r w:rsidRPr="00AE0ABB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A2B91" w14:textId="570E16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201B" w14:textId="1BC8A0A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AA21E" w14:textId="1FA9251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51D6" w14:textId="240EC58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5891BB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187FDD" w14:textId="11193265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frozen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DF570" w14:textId="54B515F4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Flag for frozen ground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</w:t>
            </w:r>
            <w:r w:rsidRPr="00AE0ABB">
              <w:rPr>
                <w:szCs w:val="20"/>
              </w:rPr>
              <w:t xml:space="preserve"> (0=no;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8D59" w14:textId="14D057E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46A00" w14:textId="17C8883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732D3C" w14:textId="031E7D4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2938" w14:textId="43B8B15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776875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AB6FE6" w14:textId="6963286F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0BA32" w14:textId="48C8D84E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Area of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402E2" w14:textId="16230F3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F4F19" w14:textId="051625E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A585D" w14:textId="7E2A720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CAFF1" w14:textId="52EFDDD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5FB5F5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F2954" w14:textId="3651A74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15B93" w14:textId="5365A32D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ice (firn) melt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EB00" w14:textId="595B97F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E153F" w14:textId="4DA9017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1FF35" w14:textId="3455E9B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6EB2" w14:textId="688854A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D89661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2C34" w14:textId="32CD6C7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gl_mb_cumul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8441" w14:textId="25EFDD75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Cumulative mass balance for each glacier since start day,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8C0" w14:textId="204A740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A066" w14:textId="63523A1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0A29F1" w14:textId="7FC7C1D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E7ED" w14:textId="713C8A2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0677BE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FC30A3" w14:textId="7721AD9A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2CB0E" w14:textId="2E1220FB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Yearly mass balance for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E360" w14:textId="312B4E6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CD7E" w14:textId="656C694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F18AA" w14:textId="03E26ED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0CF3" w14:textId="5DB17AE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A70960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D6C9D3" w14:textId="4489B547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6224" w14:textId="61EEA1B8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surface melt (snow, ice, rain)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EBA7" w14:textId="3556AD1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B20C9" w14:textId="593B736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5A4ED" w14:textId="58C7B9D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CCC6" w14:textId="013080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2A311B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4AD94" w14:textId="7C492A4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glacier_frac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FBA7" w14:textId="7E2B6FBC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Fraction of glaciation (0=none; 1=100%)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1D4C" w14:textId="42A40E2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2A81A" w14:textId="7D3E906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C7CFD3" w14:textId="2F98FDD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CBE72" w14:textId="1B4E645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9F097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324259" w14:textId="22470498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glacr_5avsnow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7FDD1" w14:textId="49DD88BB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snow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0F838" w14:textId="377ABA3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4627" w14:textId="2ECD32B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B2F66D" w14:textId="334EB46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662D" w14:textId="6D6C817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657AD9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175406" w14:textId="1ADA153C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glacr_5avsnow1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F5015" w14:textId="52D34573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snow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010AB" w14:textId="1DDBDC9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C3E32" w14:textId="16AAC92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AE858" w14:textId="30F3A26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4C31" w14:textId="0DAA1CF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E3DD66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7D8EFE" w14:textId="6D111CF6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glacr_air_5avtemp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37612" w14:textId="0E1C2C9D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summer (June July Aug) air temperature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57B89" w14:textId="71D909E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11F4C" w14:textId="5946B853" w:rsidR="004278D8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AA68FF" w14:textId="0E56197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D5EF" w14:textId="181BB1B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A44CDF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037D76" w14:textId="381CB2F8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glacr_air_5avtemp1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FCA5" w14:textId="69E842B9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summer temperature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92B8B" w14:textId="07D3C62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85906" w14:textId="0119F635" w:rsidR="004278D8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6C19BD" w14:textId="1245E58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4A57" w14:textId="2662EE3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E1C7C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C30B67" w14:textId="289CE406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glacr_air_deltemp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91010" w14:textId="0E549C2F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air temperature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  <w:r w:rsidRPr="00F819CF">
              <w:rPr>
                <w:szCs w:val="20"/>
              </w:rPr>
              <w:t xml:space="preserve">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9FEA5" w14:textId="3848DEC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DFB3" w14:textId="5E980A28" w:rsidR="004278D8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E4B51D" w14:textId="09CA766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E044" w14:textId="372D070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17FDA2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063F55" w14:textId="37F8063F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A63A" w14:textId="03C538F8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>Ice surface albedo or the fraction of radiation reflected from the icepack surface for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CCC6" w14:textId="4F38463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58945" w14:textId="7822B259" w:rsidR="004278D8" w:rsidRPr="00F819CF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DFDE87" w14:textId="57FD252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BF4D" w14:textId="2586928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25D60A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83F0CF" w14:textId="6539B21E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glacr_delsnow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9E382" w14:textId="75D63C16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snow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9AF72" w14:textId="30C4A31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C6B40" w14:textId="58149A62" w:rsidR="004278D8" w:rsidRPr="00F819CF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B50FE" w14:textId="6EA6EAF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ED27A" w14:textId="14913CA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9528ED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81A156" w14:textId="17C77943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glacr_elev_init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7435F" w14:textId="575D5B4F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3601A7">
              <w:rPr>
                <w:szCs w:val="20"/>
              </w:rPr>
              <w:t xml:space="preserve">Glacier surface elevation mean over </w:t>
            </w:r>
            <w:r>
              <w:rPr>
                <w:szCs w:val="20"/>
              </w:rPr>
              <w:t xml:space="preserve">each </w:t>
            </w:r>
            <w:r w:rsidRPr="003601A7">
              <w:rPr>
                <w:szCs w:val="20"/>
              </w:rPr>
              <w:t>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7944" w14:textId="7F28915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F2CD" w14:textId="5BCAAB92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3601A7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479F28" w14:textId="664F0D4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7E99" w14:textId="01BDA57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FE2384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141726" w14:textId="2003D66A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90178" w14:textId="35B9ED56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Evaporation and sublimation from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A2B51" w14:textId="7B40442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C8A48" w14:textId="6B839296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1CD6B" w14:textId="319B7F9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2C82" w14:textId="357AFB3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736196F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083259" w14:textId="1298FF2F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06808" w14:textId="0E88C82D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Glacier melt and rain from HRU to stream network, only nonzero at termini HRUs and snowfield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E3BB" w14:textId="4E73F5E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5B31" w14:textId="73F52006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113593"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8B53F8" w14:textId="079EA19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143E2" w14:textId="54FDC1A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6E88BC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FF56E3" w14:textId="4B6B5325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51171" w14:textId="240EBC9E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Storage of free liquid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AE0C3" w14:textId="6D9372C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D61F8" w14:textId="4CA770CB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44BBA" w14:textId="4E9F0B9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9CFE0" w14:textId="468D672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F8329A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D84BB4" w14:textId="7BE7F0A3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glacr_freeh2o_capm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D123B" w14:textId="21D7F724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4146D1">
              <w:rPr>
                <w:szCs w:val="20"/>
              </w:rPr>
              <w:t>Free-water holding capacity of glacier ice, changes to 0 if active layer melts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331B" w14:textId="5A45B7C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6C34" w14:textId="423558F5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5DAEC1" w14:textId="575BBA9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EDDE" w14:textId="75126C8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86EBF2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2C01B" w14:textId="05116A90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0C87E" w14:textId="459EE577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Heat deficit, amount of heat necessary to make the glacier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846D7" w14:textId="44546D1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815E" w14:textId="385352AE" w:rsidR="004278D8" w:rsidRDefault="004278D8" w:rsidP="004278D8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49D622" w14:textId="7F25872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87CD" w14:textId="5DBFDD5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5E7B2D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15A368" w14:textId="59074CEE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lastRenderedPageBreak/>
              <w:t>glacr_pk_den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AB441" w14:textId="500819A1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Density of the icepack on each glacier HRU, hard coded to equal 0.917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1BF9" w14:textId="1A3F4D4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EAC2" w14:textId="5491A8EB" w:rsidR="004278D8" w:rsidRDefault="004278D8" w:rsidP="004278D8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gm/cm3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C6035E" w14:textId="0BB062D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C26C1" w14:textId="08CB6D8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D910B5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5ECA2" w14:textId="08B00739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A7DF" w14:textId="254CBF1C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Depth of icepack on each glacier HRU, make essentially infinite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BBF26" w14:textId="5C2BDAB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0E3EF" w14:textId="1972F6F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44F41C" w14:textId="64D10F1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9710" w14:textId="2D0CB2A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2DF8B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66A32A" w14:textId="2FD9487D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410C" w14:textId="13F0EA2E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Storage of frozen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24B72" w14:textId="5F39232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4FF0D" w14:textId="2E06825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E956C3" w14:textId="0755EAB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43CA" w14:textId="061B094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39D5D8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7FD1DC" w14:textId="1F88AC29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2C462" w14:textId="21EDBFDB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Temperature of the glacier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A6D0" w14:textId="5DA34B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50C8" w14:textId="0B877F2F" w:rsidR="004278D8" w:rsidRDefault="004278D8" w:rsidP="004278D8">
            <w:pPr>
              <w:pStyle w:val="tablecell-centered"/>
              <w:rPr>
                <w:szCs w:val="20"/>
              </w:rPr>
            </w:pPr>
            <w:r w:rsidRPr="00EF3661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77CC9E" w14:textId="07241D0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9992" w14:textId="0F7985F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83E9D3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F1E45F" w14:textId="642984E8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2D598" w14:textId="4C713CBB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Antecedent 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1431" w14:textId="6FE7063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86BD3" w14:textId="0CE54724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FD5731" w14:textId="1A57F36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6CEF7" w14:textId="79B367A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579990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30AB" w14:textId="72CB3387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BDB34" w14:textId="452ED9B7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50D85" w14:textId="689B59E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608F" w14:textId="2AD598DD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94575" w14:textId="6C80519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A8EEC" w14:textId="0611495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43682A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B97E35" w14:textId="29EEB541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B8987" w14:textId="1C9305D0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Previous glacier pack water equivalent plus new ice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7C474" w14:textId="2E60D9D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69C3" w14:textId="54926BB7" w:rsidR="004278D8" w:rsidRPr="00F819CF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0E2C97" w14:textId="13BD3D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17305" w14:textId="4BD6812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A27A7E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66CBD2" w14:textId="79D644F2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5EF30" w14:textId="30462FE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While an icepack exists, </w:t>
            </w:r>
            <w:r w:rsidRPr="00C6463B">
              <w:rPr>
                <w:i/>
                <w:iCs/>
                <w:szCs w:val="20"/>
              </w:rPr>
              <w:t>glacr_pst</w:t>
            </w:r>
            <w:r w:rsidRPr="006259CD">
              <w:rPr>
                <w:szCs w:val="20"/>
              </w:rPr>
              <w:t xml:space="preserve"> tracks the maximum ice water equivalent of that icepack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CB3F" w14:textId="09F42AE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FC50" w14:textId="771E249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0F66D64" w14:textId="39BAA70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777D" w14:textId="483513F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0F7C8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EE5A5F" w14:textId="0AED635A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glacr_slope_init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DC666" w14:textId="2CDAE8D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Glacier surface slope mean over 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139BB" w14:textId="016D99E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08C61" w14:textId="374AB2DD" w:rsidR="004278D8" w:rsidRPr="006259CD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65017" w14:textId="069BC36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B36BA" w14:textId="20A5178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56D246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8CE8D5" w14:textId="0874748A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CEA3B" w14:textId="0674FE9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Identifies which glacier </w:t>
            </w:r>
            <w:r>
              <w:rPr>
                <w:szCs w:val="20"/>
              </w:rPr>
              <w:t>each</w:t>
            </w:r>
            <w:r w:rsidRPr="006259CD">
              <w:rPr>
                <w:szCs w:val="20"/>
              </w:rPr>
              <w:t xml:space="preserve"> HRU belongs 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8B6A" w14:textId="1574BEE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B1AE6" w14:textId="6533572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73EF01" w14:textId="3D5569B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4C02D" w14:textId="1A429C0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C0EA89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B489B" w14:textId="3A02FE8E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19FB" w14:textId="2CCFFE0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Glacier basal melt,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8A72" w14:textId="3B97E4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3690" w14:textId="2A25AAD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03BF4" w14:textId="5F72DF8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8F367" w14:textId="54F51A5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A9F562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B61013" w14:textId="43856951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97CB" w14:textId="78313BF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Ice-covered area </w:t>
            </w:r>
            <w:r>
              <w:rPr>
                <w:szCs w:val="20"/>
              </w:rPr>
              <w:t xml:space="preserve">(no snowpack) </w:t>
            </w:r>
            <w:r w:rsidRPr="00024FDB">
              <w:rPr>
                <w:szCs w:val="20"/>
              </w:rPr>
              <w:t xml:space="preserve">on each glacier HRU or HRU with glacierette at start of </w:t>
            </w:r>
            <w:r>
              <w:rPr>
                <w:szCs w:val="20"/>
              </w:rPr>
              <w:t xml:space="preserve">time </w:t>
            </w:r>
            <w:r w:rsidRPr="00024FDB">
              <w:rPr>
                <w:szCs w:val="20"/>
              </w:rPr>
              <w:t>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405B" w14:textId="2699A62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8B569" w14:textId="1FD23A9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42229" w14:textId="4FBFDB0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F4E65" w14:textId="0E42C99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4C3EB1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E03D56" w14:textId="5BEC6B3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glacrmelt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DE7F4" w14:textId="6D48499A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Melt from icepack on each glacier HRU, includes rain water that does not absorb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86212" w14:textId="5698C66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0BA1" w14:textId="3E01442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5F714" w14:textId="51A1407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A111" w14:textId="3234334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B4401F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A311F9" w14:textId="47C3722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glnet_ar_delta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55DD0" w14:textId="0BF56492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885AF2">
              <w:rPr>
                <w:szCs w:val="20"/>
              </w:rPr>
              <w:t xml:space="preserve">Sum of area change of each glacier since start year, indexed by </w:t>
            </w:r>
            <w:r w:rsidRPr="00885AF2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CE52F" w14:textId="53DE9F9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0EFC6" w14:textId="5EE4565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4B6582" w14:textId="3B09940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1F941" w14:textId="2B032F5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450939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AF4CE9" w14:textId="28185848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glrette_frac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6619B" w14:textId="45EE3CDA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Fraction of snow field (too small for glacier dynamics)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B64C8" w14:textId="0B79135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60EAB" w14:textId="3EE6A52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FD90F0" w14:textId="3F92CDA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005C" w14:textId="343C1E4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53441F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ACC13A" w14:textId="1E2CB3EB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glrette_melt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D86DE" w14:textId="6C9A0FDF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Amount of glacierette surface melt (snow, ice, rain) from an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BC059" w14:textId="51E6FA7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EFE09" w14:textId="2523683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6461BB" w14:textId="5A610C25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2131" w14:textId="0163804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D23DE35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76776F" w14:textId="132C250C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hru_elev_ts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0C6D3" w14:textId="39B82903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8F05FF">
              <w:rPr>
                <w:szCs w:val="20"/>
              </w:rPr>
              <w:t>HRU elevation for timestep, which can change for glaciers</w:t>
            </w:r>
            <w:r>
              <w:rPr>
                <w:szCs w:val="20"/>
              </w:rPr>
              <w:t xml:space="preserve">; used in computations in modules: </w:t>
            </w:r>
            <w:r w:rsidRPr="008F05FF">
              <w:rPr>
                <w:rFonts w:ascii="Courier New" w:hAnsi="Courier New" w:cs="Courier New"/>
                <w:szCs w:val="20"/>
              </w:rPr>
              <w:t>ide_dist,</w:t>
            </w:r>
            <w:r>
              <w:rPr>
                <w:szCs w:val="20"/>
              </w:rPr>
              <w:t xml:space="preserve"> </w:t>
            </w:r>
            <w:r w:rsidRPr="008F05FF"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precip_laps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temp_laps</w:t>
            </w:r>
            <w:r>
              <w:rPr>
                <w:szCs w:val="20"/>
              </w:rPr>
              <w:t>, and</w:t>
            </w:r>
            <w:r w:rsidRPr="008F05FF">
              <w:rPr>
                <w:rFonts w:ascii="Courier New" w:hAnsi="Courier New" w:cs="Courier New"/>
                <w:szCs w:val="20"/>
              </w:rPr>
              <w:t xml:space="preserve"> temp_dist2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CE7" w14:textId="28AA62D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0D1FF" w14:textId="0556F266" w:rsidR="004278D8" w:rsidRDefault="004278D8" w:rsidP="004278D8">
            <w:pPr>
              <w:pStyle w:val="tablecell-centered"/>
              <w:rPr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519CC" w14:textId="0D030F4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922F" w14:textId="613D443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DF093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BFD754" w14:textId="63E41F1C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hru_glres_melt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8E93" w14:textId="1AA318CA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Amount of glacier surface melt (snow, ice, rain) from an HRU that goes into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E8E2B" w14:textId="191E231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EF9F" w14:textId="343559B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658519" w14:textId="7DC0717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FDDDD" w14:textId="066EC7B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CD5256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F3B545" w14:textId="2273BA23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hru_mb_yrcumul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DC997" w14:textId="00C639C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Mass balance for a glacier HRU, cumulative for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BA889" w14:textId="109463C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D3ADB" w14:textId="27C536E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77A80C" w14:textId="4714C72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9F96" w14:textId="62EFFB8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C67793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94CA97" w14:textId="5AC63620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hru_mb_yrend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C6D" w14:textId="2041E08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HRU mass balance at end of previous hydrological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77F5" w14:textId="7B3D6FA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BAFC" w14:textId="7EF1E21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122C3E" w14:textId="75B395A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0012" w14:textId="6D5064B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D69F99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55AA20" w14:textId="4A357079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hru_slope_ts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C631F" w14:textId="38DD6B6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HRU slope for timestep, which can change for glaciers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35968" w14:textId="60CCFC9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9A6A6" w14:textId="3302250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EB0D2B" w14:textId="7452B1D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4DC72" w14:textId="40354E7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ACD354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8B17ED" w14:textId="414DCA6B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ikeep_gl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19199" w14:textId="79E1484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integer variables keeping from first yea</w:t>
            </w:r>
            <w:r>
              <w:rPr>
                <w:szCs w:val="20"/>
              </w:rPr>
              <w:t>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84C1" w14:textId="68BB41C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0C8B7" w14:textId="6B9C382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A0DDD7" w14:textId="43B6F20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2DEA" w14:textId="580F56A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4C6B35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61ED8F" w14:textId="6E02ACBA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36954" w14:textId="0A60F3D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Glacier real variables keeping from first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A850" w14:textId="3CEB960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D503" w14:textId="1F80A55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5A6A9" w14:textId="1FCFBFA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781AE" w14:textId="7FF77FA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998EE68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96BF5D" w14:textId="2338B6E3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nhrugl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81D31" w14:textId="5BFA8DA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Number of at least partially glacierized HRUs at initiation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A271" w14:textId="7A62686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88106" w14:textId="2C4C721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9A90F4" w14:textId="0BC0BBA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CF4F" w14:textId="7BEB1E4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DEEC3F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662708" w14:textId="32D613F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ode_glacrva_coef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426D0" w14:textId="586DABCE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Estimate of </w:t>
            </w:r>
            <w:r w:rsidRPr="00C6463B">
              <w:rPr>
                <w:b/>
                <w:bCs/>
                <w:szCs w:val="20"/>
              </w:rPr>
              <w:t>glacrva_coef</w:t>
            </w:r>
            <w:r w:rsidRPr="00751ED9">
              <w:rPr>
                <w:szCs w:val="20"/>
              </w:rPr>
              <w:t xml:space="preserve"> from ODE basal topography of each glacier, indexed by </w:t>
            </w:r>
            <w:r w:rsidRPr="00751ED9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C94A" w14:textId="7777777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D98D" w14:textId="01663443" w:rsidR="004278D8" w:rsidRDefault="004278D8" w:rsidP="004278D8">
            <w:pPr>
              <w:pStyle w:val="tablecell-centered"/>
              <w:rPr>
                <w:szCs w:val="20"/>
              </w:rPr>
            </w:pPr>
            <w:r w:rsidRPr="00751ED9">
              <w:rPr>
                <w:szCs w:val="20"/>
              </w:rPr>
              <w:t>m**(3-2*</w:t>
            </w:r>
            <w:r w:rsidRPr="00751ED9">
              <w:rPr>
                <w:b/>
                <w:bCs/>
                <w:szCs w:val="20"/>
              </w:rPr>
              <w:t>glacrva_exp</w:t>
            </w:r>
            <w:r w:rsidRPr="00751ED9">
              <w:rPr>
                <w:szCs w:val="20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8DBC81" w14:textId="2388D34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893E" w14:textId="531DEE0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A9463E4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CEB6F" w14:textId="51E55FC6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lastRenderedPageBreak/>
              <w:t>order_flowline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0E7FA" w14:textId="3DC0FFD5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Order </w:t>
            </w:r>
            <w:r>
              <w:rPr>
                <w:szCs w:val="20"/>
              </w:rPr>
              <w:t xml:space="preserve">of </w:t>
            </w:r>
            <w:r w:rsidRPr="00751ED9">
              <w:rPr>
                <w:szCs w:val="20"/>
              </w:rPr>
              <w:t xml:space="preserve">flowlines </w:t>
            </w:r>
            <w:r>
              <w:rPr>
                <w:szCs w:val="20"/>
              </w:rPr>
              <w:t xml:space="preserve">that </w:t>
            </w:r>
            <w:r w:rsidRPr="00751ED9">
              <w:rPr>
                <w:szCs w:val="20"/>
              </w:rPr>
              <w:t xml:space="preserve">belong together as glaciers, </w:t>
            </w:r>
            <w:r>
              <w:rPr>
                <w:szCs w:val="20"/>
              </w:rPr>
              <w:t>Ntp</w:t>
            </w:r>
            <w:r w:rsidRPr="00751ED9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35D1" w14:textId="36CB5C7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D5E27" w14:textId="32A6168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A1E618" w14:textId="28BBB4E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FE17" w14:textId="4416E22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84DE42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ABC07C" w14:textId="13BFCFD9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prev_area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42465" w14:textId="55E8DF8E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220F91">
              <w:rPr>
                <w:szCs w:val="20"/>
              </w:rPr>
              <w:t xml:space="preserve">Previous year glacier-covered area above </w:t>
            </w:r>
            <w:r>
              <w:rPr>
                <w:szCs w:val="20"/>
              </w:rPr>
              <w:t>each</w:t>
            </w:r>
            <w:r w:rsidRPr="00220F91">
              <w:rPr>
                <w:szCs w:val="20"/>
              </w:rPr>
              <w:t xml:space="preserve"> HRU where all branches of the glacier are included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1E3D" w14:textId="378B44D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nhru, nglres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60B6A" w14:textId="282B3C1D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>inches square</w:t>
            </w:r>
            <w:r>
              <w:rPr>
                <w:szCs w:val="20"/>
              </w:rPr>
              <w:t>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40A1B8" w14:textId="45CB0B7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9033B" w14:textId="6049AAB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A8F3ED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2D5AEB" w14:textId="7656A90B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prev_out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5C29D" w14:textId="3885ED02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7C153" w14:textId="6FF450F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6125" w14:textId="1F86B761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EBBA08" w14:textId="32170B4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CACD5" w14:textId="0527F81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B55ACF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A99BAB" w14:textId="56C1EE24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prev_outi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850" w14:textId="070E5F6C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 for only ice (firn) melt, indexed by </w:t>
            </w:r>
            <w:r>
              <w:rPr>
                <w:i/>
                <w:iCs/>
                <w:szCs w:val="20"/>
              </w:rPr>
              <w:t>g</w:t>
            </w:r>
            <w:r w:rsidRPr="009A1161">
              <w:rPr>
                <w:i/>
                <w:iCs/>
                <w:szCs w:val="20"/>
              </w:rPr>
              <w:t>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40561" w14:textId="58BF615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3ECB" w14:textId="410703B4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8C273" w14:textId="4525DED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85AF1" w14:textId="0DBD24D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2EA450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4F9992" w14:textId="179BEE03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prev_vol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33B46" w14:textId="22170070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Previous volume of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BFFA" w14:textId="00D476C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A19B" w14:textId="71DE119A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DE6B3C" w14:textId="6F56223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4B1EB" w14:textId="71F8416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43DBC0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247CF" w14:textId="4C8A871D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term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99163" w14:textId="30EA1F00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terminus of each glacier,</w:t>
            </w:r>
            <w:r>
              <w:rPr>
                <w:szCs w:val="20"/>
              </w:rPr>
              <w:t xml:space="preserve"> Ngl</w:t>
            </w:r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B5DDA" w14:textId="530EB2E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C5AB3" w14:textId="75F262A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904B17" w14:textId="6EBF312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5E76" w14:textId="59FB793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65F03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D45F23" w14:textId="6990270A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top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8BE4" w14:textId="26F3426A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tops of each glacier, Ntp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A34A" w14:textId="627F046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124B" w14:textId="3DD99B5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09ADE" w14:textId="60295F5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20566" w14:textId="1F65A04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3DD2567" w14:textId="77777777" w:rsidTr="009A1161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DC9EC8" w14:textId="7BAF8328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top_tag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44BFB" w14:textId="13BAA1E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Identifies which glacier top </w:t>
            </w:r>
            <w:r>
              <w:rPr>
                <w:szCs w:val="20"/>
              </w:rPr>
              <w:t>each</w:t>
            </w:r>
            <w:r w:rsidRPr="009A1161">
              <w:rPr>
                <w:szCs w:val="20"/>
              </w:rPr>
              <w:t xml:space="preserve"> HRU is fed by. If =</w:t>
            </w:r>
            <w:r>
              <w:rPr>
                <w:szCs w:val="20"/>
              </w:rPr>
              <w:t xml:space="preserve"> </w:t>
            </w:r>
            <w:r w:rsidRPr="009A1161">
              <w:rPr>
                <w:szCs w:val="20"/>
              </w:rPr>
              <w:t>-1, then has multiple feeders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9042" w14:textId="474DED8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21708" w14:textId="139D31F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9A6CD7" w14:textId="1092FB9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5344" w14:textId="2B91AAF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73FE19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2256" w14:textId="6BC9ECA2" w:rsidR="004278D8" w:rsidRPr="00C01A05" w:rsidRDefault="004278D8" w:rsidP="004278D8">
            <w:pPr>
              <w:pStyle w:val="TableCellBody"/>
              <w:rPr>
                <w:bCs/>
                <w:i/>
                <w:iCs/>
                <w:szCs w:val="20"/>
              </w:rPr>
            </w:pPr>
            <w:r w:rsidRPr="00C01A05">
              <w:rPr>
                <w:bCs/>
                <w:i/>
                <w:iCs/>
                <w:szCs w:val="20"/>
              </w:rPr>
              <w:t>yrdays5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301B" w14:textId="38BA962B" w:rsidR="004278D8" w:rsidRPr="009A1161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Number of days since last 5-year mark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72E" w14:textId="54BE033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34B6" w14:textId="6F5FCF4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24A0" w14:textId="0AED05B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E74A" w14:textId="4201270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4278D8" w:rsidRDefault="004278D8" w:rsidP="004278D8">
            <w:pPr>
              <w:pStyle w:val="TableSpanner"/>
            </w:pPr>
            <w:r>
              <w:t>Evapotranspiration</w:t>
            </w:r>
          </w:p>
        </w:tc>
      </w:tr>
      <w:tr w:rsidR="004278D8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23753D16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39D27EC3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691FAF0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et_</w:t>
            </w:r>
            <w:r w:rsidRPr="00C01A05">
              <w:rPr>
                <w:b/>
                <w:szCs w:val="20"/>
              </w:rPr>
              <w:t xml:space="preserve">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potet_pm</w:t>
            </w:r>
            <w:r w:rsidRPr="00C01A05">
              <w:rPr>
                <w:szCs w:val="20"/>
              </w:rPr>
              <w:t>,</w:t>
            </w:r>
            <w:r w:rsidRPr="00C01A05">
              <w:rPr>
                <w:rFonts w:ascii="Courier New" w:hAnsi="Courier New" w:cs="Courier New"/>
                <w:szCs w:val="20"/>
              </w:rPr>
              <w:t xml:space="preserve"> potet_pm_sta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potet_pt</w:t>
            </w:r>
          </w:p>
        </w:tc>
      </w:tr>
      <w:tr w:rsidR="004278D8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6692230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0F5758B5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Total simulation basin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24F2C6F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basin_snowevap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63795EEC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Basin area-weighted average evaporation and sublimation from </w:t>
            </w:r>
            <w:r w:rsidRPr="00C01A05">
              <w:rPr>
                <w:szCs w:val="20"/>
              </w:rPr>
              <w:lastRenderedPageBreak/>
              <w:t>snowpack 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4278D8" w:rsidRPr="00C01A05" w:rsidRDefault="004278D8" w:rsidP="004278D8">
            <w:pPr>
              <w:pStyle w:val="tablecell-centered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model_mode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basin_swale_et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Flag indicating whether transpiration is occurring anywhere in the basin (</w:t>
            </w:r>
            <w:r w:rsidRPr="00C01A05">
              <w:rPr>
                <w:rFonts w:ascii="Courier New" w:hAnsi="Courier New" w:cs="Courier New"/>
                <w:szCs w:val="20"/>
              </w:rPr>
              <w:t>0</w:t>
            </w:r>
            <w:r w:rsidRPr="00C01A05">
              <w:rPr>
                <w:szCs w:val="20"/>
              </w:rPr>
              <w:t xml:space="preserve">=no;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basin_windspeed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10C78F7B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et_module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potet_pm</w:t>
            </w:r>
            <w:r w:rsidRPr="00C01A05">
              <w:rPr>
                <w:szCs w:val="20"/>
              </w:rPr>
              <w:t xml:space="preserve"> or </w:t>
            </w:r>
            <w:r w:rsidRPr="00C01A05">
              <w:rPr>
                <w:rFonts w:ascii="Courier New" w:hAnsi="Courier New" w:cs="Courier New"/>
                <w:szCs w:val="20"/>
              </w:rPr>
              <w:t>potet_pm_sta</w:t>
            </w:r>
          </w:p>
        </w:tc>
      </w:tr>
      <w:tr w:rsidR="004278D8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dprst_evap_hru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Evaporation from surface-depression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dprst_flag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4278D8" w:rsidRPr="00C01A05" w:rsidRDefault="004278D8" w:rsidP="004278D8">
            <w:pPr>
              <w:pStyle w:val="tablecell-centered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model_mode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hru_actet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hru_et_yr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Yearly area-weighted average actual ET for each HRU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print_freq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4278D8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hru_intcpevap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lake_evap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nlake &gt; </w:t>
            </w:r>
            <w:r w:rsidRPr="00C01A05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pan_evap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nevap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nevap &gt; </w:t>
            </w:r>
            <w:r w:rsidRPr="00C01A05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perv_actet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potet_lower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potet_rechr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01A05">
              <w:rPr>
                <w:rStyle w:val="Variable"/>
                <w:color w:val="auto"/>
                <w:sz w:val="20"/>
                <w:szCs w:val="20"/>
              </w:rPr>
              <w:t>seginc_potet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Area-weighted average potential ET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actual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potential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lastRenderedPageBreak/>
              <w:t>tempc_dewpt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571A7845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4278D8" w:rsidRPr="00C01A05" w:rsidRDefault="004278D8" w:rsidP="004278D8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C01A05">
              <w:rPr>
                <w:b/>
                <w:szCs w:val="20"/>
              </w:rPr>
              <w:t xml:space="preserve">et_module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potet_pm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potet_pm_sta</w:t>
            </w:r>
            <w:r w:rsidRPr="00C01A05">
              <w:rPr>
                <w:szCs w:val="20"/>
              </w:rPr>
              <w:t xml:space="preserve">, or </w:t>
            </w:r>
            <w:r w:rsidRPr="00C01A05">
              <w:rPr>
                <w:rFonts w:ascii="Courier New" w:hAnsi="Courier New" w:cs="Courier New"/>
                <w:szCs w:val="20"/>
              </w:rPr>
              <w:t>potet_pt</w:t>
            </w:r>
          </w:p>
        </w:tc>
      </w:tr>
      <w:tr w:rsidR="004278D8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et_module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potet_pm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potet_pm_sta</w:t>
            </w:r>
            <w:r w:rsidRPr="00C01A05">
              <w:rPr>
                <w:szCs w:val="20"/>
              </w:rPr>
              <w:t xml:space="preserve">, or </w:t>
            </w:r>
            <w:r w:rsidRPr="00C01A05">
              <w:rPr>
                <w:rFonts w:ascii="Courier New" w:hAnsi="Courier New" w:cs="Courier New"/>
                <w:szCs w:val="20"/>
              </w:rPr>
              <w:t>potet_pt</w:t>
            </w:r>
          </w:p>
        </w:tc>
      </w:tr>
      <w:tr w:rsidR="004278D8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et_module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potet_pm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potet_pm_sta</w:t>
            </w:r>
            <w:r w:rsidRPr="00C01A05">
              <w:rPr>
                <w:szCs w:val="20"/>
              </w:rPr>
              <w:t xml:space="preserve">, or </w:t>
            </w:r>
            <w:r w:rsidRPr="00C01A05">
              <w:rPr>
                <w:rFonts w:ascii="Courier New" w:hAnsi="Courier New" w:cs="Courier New"/>
                <w:szCs w:val="20"/>
              </w:rPr>
              <w:t>potet_pt</w:t>
            </w:r>
          </w:p>
        </w:tc>
      </w:tr>
      <w:tr w:rsidR="004278D8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et_module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potet_pm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potet_pm_sta</w:t>
            </w:r>
            <w:r w:rsidRPr="00C01A05">
              <w:rPr>
                <w:szCs w:val="20"/>
              </w:rPr>
              <w:t xml:space="preserve">, or </w:t>
            </w:r>
            <w:r w:rsidRPr="00C01A05">
              <w:rPr>
                <w:rFonts w:ascii="Courier New" w:hAnsi="Courier New" w:cs="Courier New"/>
                <w:szCs w:val="20"/>
              </w:rPr>
              <w:t>potet_pt</w:t>
            </w:r>
          </w:p>
        </w:tc>
      </w:tr>
      <w:tr w:rsidR="004278D8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4278D8" w:rsidRDefault="004278D8" w:rsidP="004278D8">
            <w:pPr>
              <w:pStyle w:val="TableSpanner"/>
            </w:pPr>
            <w:r>
              <w:t>Hortonian surface runoff, infiltration, and impervious storage</w:t>
            </w:r>
          </w:p>
        </w:tc>
      </w:tr>
      <w:tr w:rsidR="004278D8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Hortonian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surface </w:t>
            </w:r>
            <w:r w:rsidRPr="00FB3EB4">
              <w:rPr>
                <w:szCs w:val="20"/>
              </w:rPr>
              <w:t>runoff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</w:t>
            </w:r>
            <w:r w:rsidRPr="00FB3EB4">
              <w:rPr>
                <w:szCs w:val="20"/>
              </w:rPr>
              <w:t>surface runoff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4278D8" w:rsidRDefault="004278D8" w:rsidP="004278D8">
            <w:pPr>
              <w:pStyle w:val="TableSpanner"/>
            </w:pPr>
            <w:r>
              <w:t>Surface depression storage</w:t>
            </w:r>
          </w:p>
        </w:tc>
      </w:tr>
      <w:tr w:rsidR="004278D8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Surface area of closed surface depressions based on volume for </w:t>
            </w:r>
            <w:r w:rsidRPr="00FB3EB4">
              <w:rPr>
                <w:szCs w:val="20"/>
              </w:rPr>
              <w:lastRenderedPageBreak/>
              <w:t>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62BFD5DF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47547032" w:rsidR="004278D8" w:rsidRDefault="004278D8" w:rsidP="004278D8">
            <w:pPr>
              <w:pStyle w:val="TableSpanner"/>
            </w:pPr>
            <w:r>
              <w:t>Soil zone storage, interflow, gravity drainage, Dunnian surface runoff</w:t>
            </w:r>
          </w:p>
        </w:tc>
      </w:tr>
      <w:tr w:rsidR="004278D8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and any cascading interflow and Dunnian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>fraction of capillary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Dunnian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Dunnian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basin_dunnian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Dunnian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r w:rsidRPr="00FB3EB4">
              <w:rPr>
                <w:i/>
                <w:szCs w:val="20"/>
              </w:rPr>
              <w:t>infil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4278D8" w:rsidRPr="00FB3EB4" w:rsidRDefault="004278D8" w:rsidP="004278D8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4278D8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Dunnian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excess flow from 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0D6102D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storage for recharge zone; upper </w:t>
            </w:r>
            <w:r w:rsidRPr="00FB3EB4">
              <w:rPr>
                <w:szCs w:val="20"/>
              </w:rPr>
              <w:lastRenderedPageBreak/>
              <w:t>portion of capillary reservoir where both evaporation and transpiration occurs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DB688F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4278D8" w:rsidRPr="0025084C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4278D8" w:rsidRPr="001251AB" w:rsidRDefault="004278D8" w:rsidP="004278D8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soil zone storage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4278D8" w:rsidRPr="001251AB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4278D8" w:rsidRPr="001251AB" w:rsidRDefault="004278D8" w:rsidP="004278D8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4278D8" w:rsidRPr="001251AB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4278D8" w:rsidRPr="001251AB" w:rsidRDefault="004278D8" w:rsidP="004278D8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Infiltration and cascading interflow and Dunnian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Dunnian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Dunnian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 xml:space="preserve">ge between field capacity </w:t>
            </w:r>
            <w:r w:rsidRPr="00FB3EB4">
              <w:rPr>
                <w:szCs w:val="20"/>
              </w:rPr>
              <w:lastRenderedPageBreak/>
              <w:t>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77D24AFF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Recharge to the associated GWR as the sum of </w:t>
            </w:r>
            <w:r w:rsidRPr="00C01A05">
              <w:rPr>
                <w:i/>
                <w:iCs/>
                <w:szCs w:val="20"/>
              </w:rPr>
              <w:t>soil_to_gw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i/>
                <w:iCs/>
                <w:szCs w:val="20"/>
              </w:rPr>
              <w:t>ssr_to_gw</w:t>
            </w:r>
            <w:r w:rsidRPr="00C01A05">
              <w:rPr>
                <w:szCs w:val="20"/>
              </w:rPr>
              <w:t xml:space="preserve">, and </w:t>
            </w:r>
            <w:r w:rsidRPr="00C01A05">
              <w:rPr>
                <w:i/>
                <w:iCs/>
                <w:szCs w:val="20"/>
              </w:rPr>
              <w:t>dprst_seep_hru</w:t>
            </w:r>
            <w:r w:rsidRPr="00C01A05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seginc_ssflow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Area-weighted average interflow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slow_flow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soil_lower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soil_lower_ratio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01A05">
              <w:rPr>
                <w:rStyle w:val="Variable"/>
                <w:color w:val="auto"/>
                <w:sz w:val="20"/>
                <w:szCs w:val="20"/>
              </w:rPr>
              <w:t>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soil-zone storage (</w:t>
            </w:r>
            <w:r w:rsidRPr="00C01A05">
              <w:rPr>
                <w:i/>
                <w:szCs w:val="20"/>
              </w:rPr>
              <w:t>soil_moist</w:t>
            </w:r>
            <w:r w:rsidRPr="00C01A05">
              <w:rPr>
                <w:szCs w:val="20"/>
              </w:rPr>
              <w:t xml:space="preserve"> + </w:t>
            </w:r>
            <w:r w:rsidRPr="00C01A05">
              <w:rPr>
                <w:i/>
                <w:szCs w:val="20"/>
              </w:rPr>
              <w:t>ssres_stor</w:t>
            </w:r>
            <w:r w:rsidRPr="00C01A05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4278D8" w:rsidRPr="00C01A0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01A05">
              <w:rPr>
                <w:rStyle w:val="Variable"/>
                <w:color w:val="auto"/>
                <w:sz w:val="20"/>
                <w:szCs w:val="20"/>
              </w:rPr>
              <w:t>soil_saturated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4278D8" w:rsidRPr="00C01A05" w:rsidRDefault="004278D8" w:rsidP="004278D8">
            <w:pPr>
              <w:pStyle w:val="TableCellBody"/>
              <w:rPr>
                <w:strike/>
                <w:szCs w:val="20"/>
              </w:rPr>
            </w:pPr>
            <w:r w:rsidRPr="00C01A05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4278D8" w:rsidRPr="00C01A0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01A05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4278D8" w:rsidRPr="00C01A0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01A05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4278D8" w:rsidRPr="00C400D6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>Area-weighted average fraction of capillary reservoir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fraction of soil-zone water content </w:t>
            </w:r>
            <w:r w:rsidRPr="00852238">
              <w:rPr>
                <w:szCs w:val="20"/>
              </w:rPr>
              <w:lastRenderedPageBreak/>
              <w:t>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Dunnian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4278D8" w:rsidRDefault="004278D8" w:rsidP="004278D8">
            <w:pPr>
              <w:pStyle w:val="TableSpanner"/>
            </w:pPr>
            <w:r>
              <w:t>Groundwater flow</w:t>
            </w:r>
          </w:p>
        </w:tc>
      </w:tr>
      <w:tr w:rsidR="004278D8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r w:rsidRPr="001E2D38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r w:rsidRPr="00FB3EB4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hru_gw_cascadeflow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</w:rPr>
              <w:t xml:space="preserve">cascadegw_flag </w:t>
            </w:r>
            <w:r w:rsidRPr="00C01A05">
              <w:t xml:space="preserve">= </w:t>
            </w:r>
            <w:r w:rsidRPr="00C01A05">
              <w:rPr>
                <w:rFonts w:ascii="Courier New" w:hAnsi="Courier New" w:cs="Courier New"/>
              </w:rPr>
              <w:t xml:space="preserve">1 </w:t>
            </w:r>
            <w:r w:rsidRPr="00C01A05">
              <w:t xml:space="preserve">and </w:t>
            </w:r>
            <w:r w:rsidRPr="00C01A05">
              <w:rPr>
                <w:b/>
              </w:rPr>
              <w:t xml:space="preserve">ncascdgw </w:t>
            </w:r>
            <w:r w:rsidRPr="00C01A05">
              <w:t xml:space="preserve">&gt; </w:t>
            </w:r>
            <w:r w:rsidRPr="00C01A05"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61C68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D5AD5" w14:textId="0D5FF0DA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lakein_gwflow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27F50" w14:textId="4555B1F2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Groundwater flow received from upslope GWRs for each Lake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AE320" w14:textId="733AF5B1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80BE8" w14:textId="2673E26F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BD8F7C" w14:textId="29C361E5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65779" w14:textId="2FD814F0" w:rsidR="004278D8" w:rsidRPr="00C01A05" w:rsidRDefault="004278D8" w:rsidP="004278D8">
            <w:pPr>
              <w:pStyle w:val="TableCellBody"/>
              <w:jc w:val="center"/>
              <w:rPr>
                <w:b/>
              </w:rPr>
            </w:pPr>
            <w:r w:rsidRPr="00C01A05">
              <w:rPr>
                <w:b/>
              </w:rPr>
              <w:t xml:space="preserve">nlake </w:t>
            </w:r>
            <w:r w:rsidRPr="00C01A05">
              <w:t xml:space="preserve">&gt; </w:t>
            </w:r>
            <w:r w:rsidRPr="00C01A05"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seginc_gwflow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nsegment </w:t>
            </w:r>
            <w:r w:rsidRPr="00C01A05">
              <w:rPr>
                <w:szCs w:val="20"/>
              </w:rPr>
              <w:t xml:space="preserve">&gt; </w:t>
            </w:r>
            <w:r w:rsidRPr="00C01A05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sub_gwflow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 xml:space="preserve">Area-weighted average groundwater discharge from associated </w:t>
            </w:r>
            <w:r w:rsidRPr="00C01A05">
              <w:rPr>
                <w:szCs w:val="20"/>
              </w:rPr>
              <w:lastRenderedPageBreak/>
              <w:t>GWRs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subbasin_flag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subinc_gwflow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Area-weighted average groundwater discharge from associated GWRs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subbasin_flag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4278D8" w:rsidRPr="00C01A05" w:rsidRDefault="004278D8" w:rsidP="004278D8">
            <w:pPr>
              <w:pStyle w:val="TableSpanner"/>
            </w:pPr>
            <w:r w:rsidRPr="00C01A05">
              <w:t>Streamflow</w:t>
            </w:r>
          </w:p>
        </w:tc>
      </w:tr>
      <w:tr w:rsidR="004278D8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basin_cfs_mo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print_debug </w:t>
            </w:r>
            <w:r w:rsidRPr="00C01A05">
              <w:rPr>
                <w:szCs w:val="20"/>
              </w:rPr>
              <w:t>&gt; -2</w:t>
            </w:r>
          </w:p>
        </w:tc>
      </w:tr>
      <w:tr w:rsidR="004278D8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basin_cfs_tot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print_debug </w:t>
            </w:r>
            <w:r w:rsidRPr="00C01A05">
              <w:rPr>
                <w:szCs w:val="20"/>
              </w:rPr>
              <w:t>&gt; -2</w:t>
            </w:r>
          </w:p>
        </w:tc>
      </w:tr>
      <w:tr w:rsidR="004278D8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basin_cfs_yr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print_debug </w:t>
            </w:r>
            <w:r w:rsidRPr="00C01A05">
              <w:rPr>
                <w:szCs w:val="20"/>
              </w:rPr>
              <w:t>&gt; -2</w:t>
            </w:r>
          </w:p>
        </w:tc>
      </w:tr>
      <w:tr w:rsidR="004278D8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basin_runoff_ratio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6735909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discharge/precipitation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print_debug </w:t>
            </w:r>
            <w:r w:rsidRPr="00C01A05">
              <w:rPr>
                <w:szCs w:val="20"/>
              </w:rPr>
              <w:t>&gt; -2</w:t>
            </w:r>
          </w:p>
        </w:tc>
      </w:tr>
      <w:tr w:rsidR="004278D8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28546B32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Monthly area-weighted average discharge/precipitation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print_debug </w:t>
            </w:r>
            <w:r w:rsidRPr="00C01A05">
              <w:rPr>
                <w:szCs w:val="20"/>
              </w:rPr>
              <w:t>&gt; -2</w:t>
            </w:r>
          </w:p>
        </w:tc>
      </w:tr>
      <w:tr w:rsidR="004278D8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4278D8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basin_stflow_in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szCs w:val="20"/>
              </w:rPr>
              <w:t>always</w:t>
            </w:r>
          </w:p>
        </w:tc>
      </w:tr>
      <w:tr w:rsidR="004278D8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basin_stflow_mo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Monthly basin 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print_debug </w:t>
            </w:r>
            <w:r w:rsidRPr="00C01A05">
              <w:rPr>
                <w:szCs w:val="20"/>
              </w:rPr>
              <w:t>&gt; -2</w:t>
            </w:r>
          </w:p>
        </w:tc>
      </w:tr>
      <w:tr w:rsidR="004278D8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basin_stflow_out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print_debug </w:t>
            </w:r>
            <w:r w:rsidRPr="00C01A05">
              <w:rPr>
                <w:szCs w:val="20"/>
              </w:rPr>
              <w:t>&gt; -2</w:t>
            </w:r>
          </w:p>
        </w:tc>
      </w:tr>
      <w:tr w:rsidR="004278D8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basin_stflow_tot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simulation basin 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print_debug </w:t>
            </w:r>
            <w:r w:rsidRPr="00C01A05">
              <w:rPr>
                <w:szCs w:val="20"/>
              </w:rPr>
              <w:t>&gt; -2</w:t>
            </w:r>
          </w:p>
        </w:tc>
      </w:tr>
      <w:tr w:rsidR="004278D8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basin_stflow_yr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Yearly basin 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print_debug </w:t>
            </w:r>
            <w:r w:rsidRPr="00C01A05">
              <w:rPr>
                <w:szCs w:val="20"/>
              </w:rPr>
              <w:t>&gt; -2</w:t>
            </w:r>
          </w:p>
        </w:tc>
      </w:tr>
      <w:tr w:rsidR="004278D8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flow_headwater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flow out of headwater segments (</w:t>
            </w:r>
            <w:r w:rsidRPr="00C01A05">
              <w:rPr>
                <w:b/>
                <w:szCs w:val="20"/>
              </w:rPr>
              <w:t>segment_type</w:t>
            </w:r>
            <w:r w:rsidRPr="00C01A05">
              <w:rPr>
                <w:szCs w:val="20"/>
              </w:rPr>
              <w:t>=</w:t>
            </w:r>
            <w:r w:rsidRPr="00C01A05">
              <w:rPr>
                <w:rFonts w:ascii="Courier New" w:hAnsi="Courier New" w:cs="Courier New"/>
                <w:szCs w:val="20"/>
              </w:rPr>
              <w:t>1</w:t>
            </w:r>
            <w:r w:rsidRPr="00C01A05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flow_in_great_lakes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49A12D5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flow into model domain from Great Lakes (</w:t>
            </w:r>
            <w:r w:rsidRPr="00C01A05">
              <w:rPr>
                <w:b/>
                <w:szCs w:val="20"/>
              </w:rPr>
              <w:t>segment_type</w:t>
            </w:r>
            <w:r w:rsidRPr="00C01A05">
              <w:rPr>
                <w:szCs w:val="20"/>
              </w:rPr>
              <w:t>=</w:t>
            </w:r>
            <w:r w:rsidRPr="00C01A05">
              <w:rPr>
                <w:rFonts w:ascii="Courier New" w:hAnsi="Courier New" w:cs="Courier New"/>
                <w:szCs w:val="20"/>
              </w:rPr>
              <w:t>10</w:t>
            </w:r>
            <w:r w:rsidRPr="00C01A05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flow_in_nation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flow into model domain from Mexico or Canada (</w:t>
            </w:r>
            <w:r w:rsidRPr="00C01A05">
              <w:rPr>
                <w:b/>
                <w:szCs w:val="20"/>
              </w:rPr>
              <w:t>segment_type</w:t>
            </w:r>
            <w:r w:rsidRPr="00C01A05">
              <w:rPr>
                <w:szCs w:val="20"/>
              </w:rPr>
              <w:t>=</w:t>
            </w:r>
            <w:r w:rsidRPr="00C01A05">
              <w:rPr>
                <w:rFonts w:ascii="Courier New" w:hAnsi="Courier New" w:cs="Courier New"/>
                <w:szCs w:val="20"/>
              </w:rPr>
              <w:t>4</w:t>
            </w:r>
            <w:r w:rsidRPr="00C01A05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lastRenderedPageBreak/>
              <w:t>flow_in_region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flow into region (</w:t>
            </w:r>
            <w:r w:rsidRPr="00C01A05">
              <w:rPr>
                <w:b/>
                <w:szCs w:val="20"/>
              </w:rPr>
              <w:t>segment_type</w:t>
            </w:r>
            <w:r w:rsidRPr="00C01A05">
              <w:rPr>
                <w:szCs w:val="20"/>
              </w:rPr>
              <w:t>=</w:t>
            </w:r>
            <w:r w:rsidRPr="00C01A05">
              <w:rPr>
                <w:rFonts w:ascii="Courier New" w:hAnsi="Courier New" w:cs="Courier New"/>
                <w:szCs w:val="20"/>
              </w:rPr>
              <w:t>6</w:t>
            </w:r>
            <w:r w:rsidRPr="00C01A05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4278D8" w:rsidRPr="00C01A05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4278D8" w:rsidRPr="00C01A0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01A05">
              <w:rPr>
                <w:rStyle w:val="Variable"/>
                <w:color w:val="auto"/>
                <w:sz w:val="20"/>
                <w:szCs w:val="20"/>
              </w:rPr>
              <w:t>flow_out_NHM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660A320D" w:rsidR="004278D8" w:rsidRPr="00C01A05" w:rsidRDefault="004278D8" w:rsidP="004278D8">
            <w:pPr>
              <w:pStyle w:val="TableCellBody"/>
              <w:rPr>
                <w:szCs w:val="20"/>
              </w:rPr>
            </w:pPr>
            <w:r w:rsidRPr="00C01A05">
              <w:rPr>
                <w:szCs w:val="20"/>
              </w:rPr>
              <w:t>Total flow out of model domain to Mexico or Canada (</w:t>
            </w:r>
            <w:r w:rsidRPr="00C01A05">
              <w:rPr>
                <w:b/>
                <w:szCs w:val="20"/>
              </w:rPr>
              <w:t>segment_type</w:t>
            </w:r>
            <w:r w:rsidRPr="00C01A05">
              <w:rPr>
                <w:szCs w:val="20"/>
              </w:rPr>
              <w:t>=</w:t>
            </w:r>
            <w:r w:rsidRPr="00C01A05">
              <w:rPr>
                <w:rFonts w:ascii="Courier New" w:hAnsi="Courier New" w:cs="Courier New"/>
                <w:szCs w:val="20"/>
              </w:rPr>
              <w:t>5</w:t>
            </w:r>
            <w:r w:rsidRPr="00C01A05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4278D8" w:rsidRPr="00C01A05" w:rsidRDefault="004278D8" w:rsidP="004278D8">
            <w:pPr>
              <w:pStyle w:val="tablecell-centered"/>
              <w:rPr>
                <w:szCs w:val="20"/>
              </w:rPr>
            </w:pPr>
            <w:r w:rsidRPr="00C01A0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4278D8" w:rsidRPr="00C01A05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01A05">
              <w:rPr>
                <w:b/>
                <w:szCs w:val="20"/>
              </w:rPr>
              <w:t xml:space="preserve">strmflow_module </w:t>
            </w:r>
            <w:r w:rsidRPr="00C01A05">
              <w:rPr>
                <w:szCs w:val="20"/>
              </w:rPr>
              <w:t xml:space="preserve">= </w:t>
            </w:r>
            <w:r w:rsidRPr="00C01A05">
              <w:rPr>
                <w:rFonts w:ascii="Courier New" w:hAnsi="Courier New" w:cs="Courier New"/>
                <w:szCs w:val="20"/>
              </w:rPr>
              <w:t>muskingum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strmflow_in_out</w:t>
            </w:r>
            <w:r w:rsidRPr="00C01A05">
              <w:rPr>
                <w:szCs w:val="20"/>
              </w:rPr>
              <w:t xml:space="preserve">, </w:t>
            </w:r>
            <w:r w:rsidRPr="00C01A05">
              <w:rPr>
                <w:rFonts w:ascii="Courier New" w:hAnsi="Courier New" w:cs="Courier New"/>
                <w:szCs w:val="20"/>
              </w:rPr>
              <w:t>muskingum_lake</w:t>
            </w:r>
            <w:r w:rsidRPr="00C01A05">
              <w:rPr>
                <w:szCs w:val="20"/>
              </w:rPr>
              <w:t>, or</w:t>
            </w:r>
            <w:r w:rsidRPr="00C01A05">
              <w:rPr>
                <w:rFonts w:ascii="Courier New" w:hAnsi="Courier New" w:cs="Courier New"/>
                <w:szCs w:val="20"/>
              </w:rPr>
              <w:t xml:space="preserve"> </w:t>
            </w:r>
            <w:r w:rsidRPr="00C01A05">
              <w:rPr>
                <w:szCs w:val="20"/>
              </w:rPr>
              <w:t>m</w:t>
            </w:r>
            <w:r w:rsidRPr="00C01A05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flow_out_region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0D20B502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flow out of region (</w:t>
            </w:r>
            <w:r w:rsidRPr="008A3670">
              <w:rPr>
                <w:b/>
                <w:szCs w:val="20"/>
              </w:rPr>
              <w:t>segment_type</w:t>
            </w:r>
            <w:r w:rsidRPr="008A3670">
              <w:rPr>
                <w:szCs w:val="20"/>
              </w:rPr>
              <w:t>=</w:t>
            </w:r>
            <w:r w:rsidRPr="008A3670">
              <w:rPr>
                <w:rFonts w:ascii="Courier New" w:hAnsi="Courier New" w:cs="Courier New"/>
                <w:szCs w:val="20"/>
              </w:rPr>
              <w:t>7</w:t>
            </w:r>
            <w:r w:rsidRPr="008A3670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flow_replacement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flow out from replacement flow (</w:t>
            </w:r>
            <w:r w:rsidRPr="008A3670">
              <w:rPr>
                <w:b/>
                <w:szCs w:val="20"/>
              </w:rPr>
              <w:t>segment_type</w:t>
            </w:r>
            <w:r w:rsidRPr="008A3670">
              <w:rPr>
                <w:szCs w:val="20"/>
              </w:rPr>
              <w:t>=</w:t>
            </w:r>
            <w:r w:rsidRPr="008A3670">
              <w:rPr>
                <w:rFonts w:ascii="Courier New" w:hAnsi="Courier New" w:cs="Courier New"/>
                <w:szCs w:val="20"/>
              </w:rPr>
              <w:t>3</w:t>
            </w:r>
            <w:r w:rsidRPr="008A3670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flow_terminus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flow to terminus segments (</w:t>
            </w:r>
            <w:r w:rsidRPr="008A3670">
              <w:rPr>
                <w:b/>
                <w:szCs w:val="20"/>
              </w:rPr>
              <w:t>segment_type</w:t>
            </w:r>
            <w:r w:rsidRPr="008A3670">
              <w:rPr>
                <w:szCs w:val="20"/>
              </w:rPr>
              <w:t>=</w:t>
            </w:r>
            <w:r w:rsidRPr="008A3670">
              <w:rPr>
                <w:rFonts w:ascii="Courier New" w:hAnsi="Courier New" w:cs="Courier New"/>
                <w:szCs w:val="20"/>
              </w:rPr>
              <w:t>9</w:t>
            </w:r>
            <w:r w:rsidRPr="008A3670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flow_to_great_lakes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flow to Great Lakes (</w:t>
            </w:r>
            <w:r w:rsidRPr="008A3670">
              <w:rPr>
                <w:b/>
                <w:szCs w:val="20"/>
              </w:rPr>
              <w:t>segment_type</w:t>
            </w:r>
            <w:r w:rsidRPr="008A3670">
              <w:rPr>
                <w:szCs w:val="20"/>
              </w:rPr>
              <w:t>=</w:t>
            </w:r>
            <w:r w:rsidRPr="008A3670">
              <w:rPr>
                <w:rFonts w:ascii="Courier New" w:hAnsi="Courier New" w:cs="Courier New"/>
                <w:szCs w:val="20"/>
              </w:rPr>
              <w:t>11</w:t>
            </w:r>
            <w:r w:rsidRPr="008A3670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flow_to_lakes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flow to lakes (</w:t>
            </w:r>
            <w:r w:rsidRPr="008A3670">
              <w:rPr>
                <w:b/>
                <w:szCs w:val="20"/>
              </w:rPr>
              <w:t>segment_type</w:t>
            </w:r>
            <w:r w:rsidRPr="008A3670">
              <w:rPr>
                <w:szCs w:val="20"/>
              </w:rPr>
              <w:t>=</w:t>
            </w:r>
            <w:r w:rsidRPr="008A3670">
              <w:rPr>
                <w:rFonts w:ascii="Courier New" w:hAnsi="Courier New" w:cs="Courier New"/>
                <w:szCs w:val="20"/>
              </w:rPr>
              <w:t>2</w:t>
            </w:r>
            <w:r w:rsidRPr="008A3670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lastRenderedPageBreak/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lastRenderedPageBreak/>
              <w:t>flow_to_ocean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flow to oceans (</w:t>
            </w:r>
            <w:r w:rsidRPr="008A3670">
              <w:rPr>
                <w:b/>
                <w:szCs w:val="20"/>
              </w:rPr>
              <w:t>segment_type</w:t>
            </w:r>
            <w:r w:rsidRPr="008A3670">
              <w:rPr>
                <w:szCs w:val="20"/>
              </w:rPr>
              <w:t>=</w:t>
            </w:r>
            <w:r w:rsidRPr="008A3670">
              <w:rPr>
                <w:rFonts w:ascii="Courier New" w:hAnsi="Courier New" w:cs="Courier New"/>
                <w:szCs w:val="20"/>
              </w:rPr>
              <w:t>8</w:t>
            </w:r>
            <w:r w:rsidRPr="008A3670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hru_outflow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szCs w:val="20"/>
              </w:rPr>
              <w:t>always</w:t>
            </w:r>
          </w:p>
        </w:tc>
      </w:tr>
      <w:tr w:rsidR="004278D8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hru_streamflow_out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szCs w:val="20"/>
              </w:rPr>
              <w:t>always</w:t>
            </w:r>
          </w:p>
        </w:tc>
      </w:tr>
      <w:tr w:rsidR="004278D8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obs_runoff_mo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>&gt; -2</w:t>
            </w:r>
          </w:p>
        </w:tc>
      </w:tr>
      <w:tr w:rsidR="004278D8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obs_runoff_tot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>&gt; -2</w:t>
            </w:r>
          </w:p>
        </w:tc>
      </w:tr>
      <w:tr w:rsidR="004278D8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obs_runoff_yr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>&gt; -2</w:t>
            </w:r>
          </w:p>
        </w:tc>
      </w:tr>
      <w:tr w:rsidR="004278D8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obsq_inches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>&gt; -2</w:t>
            </w:r>
          </w:p>
        </w:tc>
      </w:tr>
      <w:tr w:rsidR="004278D8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>&gt; -2</w:t>
            </w:r>
          </w:p>
        </w:tc>
      </w:tr>
      <w:tr w:rsidR="004278D8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>&gt; -2</w:t>
            </w:r>
          </w:p>
        </w:tc>
      </w:tr>
      <w:tr w:rsidR="004278D8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>&gt; -2</w:t>
            </w:r>
          </w:p>
        </w:tc>
      </w:tr>
      <w:tr w:rsidR="004278D8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runoff_units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nobs </w:t>
            </w:r>
            <w:r w:rsidRPr="008A3670">
              <w:rPr>
                <w:szCs w:val="20"/>
              </w:rPr>
              <w:t xml:space="preserve">&gt; </w:t>
            </w:r>
            <w:r w:rsidRPr="008A3670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seg_sroff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4278D8" w:rsidRDefault="004278D8" w:rsidP="004278D8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4278D8" w:rsidRDefault="004278D8" w:rsidP="004278D8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strmflow_in_out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segment_delta_flow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5AC988D2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Cumulative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szCs w:val="20"/>
              </w:rPr>
              <w:t xml:space="preserve">,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>, or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szCs w:val="20"/>
              </w:rPr>
              <w:t>m</w:t>
            </w:r>
            <w:r w:rsidRPr="008A3670">
              <w:rPr>
                <w:rFonts w:ascii="Courier New" w:hAnsi="Courier New" w:cs="Courier New"/>
                <w:szCs w:val="20"/>
              </w:rPr>
              <w:t>uskingum_mann</w:t>
            </w:r>
          </w:p>
        </w:tc>
      </w:tr>
      <w:tr w:rsidR="004278D8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streamflow_cfs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Streamflow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nobs </w:t>
            </w:r>
            <w:r w:rsidRPr="008A3670">
              <w:rPr>
                <w:szCs w:val="20"/>
              </w:rPr>
              <w:t xml:space="preserve">&gt; </w:t>
            </w:r>
            <w:r w:rsidRPr="008A3670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streamflow_cms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Streamflow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nobs </w:t>
            </w:r>
            <w:r w:rsidRPr="008A3670">
              <w:rPr>
                <w:szCs w:val="20"/>
              </w:rPr>
              <w:t xml:space="preserve">&gt; </w:t>
            </w:r>
            <w:r w:rsidRPr="008A3670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8A3670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Flow in stream segments as a result of cascading flow in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</w:rPr>
              <w:t xml:space="preserve">cascade_flag </w:t>
            </w:r>
            <w:r w:rsidRPr="008A3670">
              <w:t xml:space="preserve">= </w:t>
            </w:r>
            <w:r w:rsidRPr="008A3670">
              <w:rPr>
                <w:rFonts w:ascii="Courier New" w:hAnsi="Courier New" w:cs="Courier New"/>
              </w:rPr>
              <w:t xml:space="preserve">1 </w:t>
            </w:r>
            <w:r w:rsidRPr="008A3670">
              <w:t xml:space="preserve">and </w:t>
            </w:r>
            <w:r w:rsidRPr="008A3670">
              <w:rPr>
                <w:b/>
              </w:rPr>
              <w:t xml:space="preserve">ncascade </w:t>
            </w:r>
            <w:r w:rsidRPr="008A3670">
              <w:t xml:space="preserve">&gt; </w:t>
            </w:r>
            <w:r w:rsidRPr="008A3670"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sub_cfs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subbasin_flag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sub_cms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10E49A9E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subbasin_flag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sub_inq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Sum of streamflow from upstream subbasins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subbasin_flag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4278D8" w:rsidRPr="008A3670" w:rsidRDefault="004278D8" w:rsidP="004278D8">
            <w:pPr>
              <w:pStyle w:val="TableSpanner"/>
            </w:pPr>
            <w:r w:rsidRPr="008A3670">
              <w:t>Stream Temperature</w:t>
            </w:r>
          </w:p>
        </w:tc>
      </w:tr>
      <w:tr w:rsidR="004278D8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seg_ccov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seg_daylight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seg_humid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seg_shade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seg_tave_air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 xml:space="preserve">Area-weighted average air temperature for each segment from </w:t>
            </w:r>
            <w:r w:rsidRPr="008A3670">
              <w:rPr>
                <w:szCs w:val="20"/>
              </w:rPr>
              <w:lastRenderedPageBreak/>
              <w:t>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seg_tave_gw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6BE13591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Groundwater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seg_tave_lat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20C35F6B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Lateral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seg_tave_ss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103D2808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Subsurface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seg_tave_upstream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seg_tave_water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seg_width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stream_temp_flag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4278D8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4278D8" w:rsidRPr="008A3670" w:rsidRDefault="004278D8" w:rsidP="004278D8">
            <w:pPr>
              <w:pStyle w:val="TableSpanner"/>
            </w:pPr>
            <w:r w:rsidRPr="008A3670">
              <w:t>Lake dynamics</w:t>
            </w:r>
          </w:p>
        </w:tc>
      </w:tr>
      <w:tr w:rsidR="004278D8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basin_lake_seep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basin_lake_stor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Inflow to each lake HRU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elevlake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 xml:space="preserve"> and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b/>
                <w:szCs w:val="20"/>
              </w:rPr>
              <w:t xml:space="preserve">nratetbl </w:t>
            </w:r>
            <w:r w:rsidRPr="008A3670">
              <w:rPr>
                <w:szCs w:val="20"/>
              </w:rPr>
              <w:t xml:space="preserve">&gt; </w:t>
            </w:r>
            <w:r w:rsidRPr="008A3670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gate_ht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Height of the gate opening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nratetbl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 xml:space="preserve"> and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b/>
                <w:szCs w:val="20"/>
              </w:rPr>
              <w:t xml:space="preserve">nratetbl </w:t>
            </w:r>
            <w:r w:rsidRPr="008A3670">
              <w:rPr>
                <w:szCs w:val="20"/>
              </w:rPr>
              <w:t xml:space="preserve">&gt; </w:t>
            </w:r>
            <w:r w:rsidRPr="008A3670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gw_seep_lakein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lakein_sz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1839E5A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Cascading interflow and Dunnian surface runoff to lake HRUs from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</w:rPr>
              <w:t xml:space="preserve">cascade_flag </w:t>
            </w:r>
            <w:r w:rsidRPr="008A3670">
              <w:t xml:space="preserve">= </w:t>
            </w:r>
            <w:r w:rsidRPr="008A3670">
              <w:rPr>
                <w:rFonts w:ascii="Courier New" w:hAnsi="Courier New" w:cs="Courier New"/>
              </w:rPr>
              <w:t>1</w:t>
            </w:r>
            <w:r w:rsidRPr="008A3670">
              <w:t xml:space="preserve">, </w:t>
            </w:r>
            <w:r w:rsidRPr="008A3670">
              <w:rPr>
                <w:b/>
              </w:rPr>
              <w:t xml:space="preserve">ncascade </w:t>
            </w:r>
            <w:r w:rsidRPr="008A3670">
              <w:t xml:space="preserve">&gt; </w:t>
            </w:r>
            <w:r w:rsidRPr="008A3670">
              <w:rPr>
                <w:rFonts w:ascii="Courier New" w:hAnsi="Courier New" w:cs="Courier New"/>
              </w:rPr>
              <w:t>0</w:t>
            </w:r>
            <w:r w:rsidRPr="008A3670">
              <w:t xml:space="preserve">, and </w:t>
            </w:r>
            <w:r w:rsidRPr="008A3670">
              <w:rPr>
                <w:b/>
                <w:szCs w:val="20"/>
              </w:rPr>
              <w:t xml:space="preserve">nlake &gt; </w:t>
            </w:r>
            <w:r w:rsidRPr="008A3670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seepage from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Elevation of each simulated lake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nlakeelev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  <w:r w:rsidRPr="008A3670">
              <w:rPr>
                <w:szCs w:val="20"/>
              </w:rPr>
              <w:t xml:space="preserve"> and</w:t>
            </w:r>
            <w:r w:rsidRPr="008A3670">
              <w:rPr>
                <w:rFonts w:ascii="Courier New" w:hAnsi="Courier New" w:cs="Courier New"/>
                <w:szCs w:val="20"/>
              </w:rPr>
              <w:t xml:space="preserve"> </w:t>
            </w:r>
            <w:r w:rsidRPr="008A3670">
              <w:rPr>
                <w:b/>
                <w:szCs w:val="20"/>
              </w:rPr>
              <w:t xml:space="preserve">nlakeelev </w:t>
            </w:r>
            <w:r w:rsidRPr="008A3670">
              <w:rPr>
                <w:szCs w:val="20"/>
              </w:rPr>
              <w:t xml:space="preserve">&gt; </w:t>
            </w:r>
            <w:r w:rsidRPr="008A3670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5059DC00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groundwater 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lastRenderedPageBreak/>
              <w:t>lake_invol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4278D8" w:rsidRPr="008A3670" w:rsidRDefault="004278D8" w:rsidP="004278D8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lake_outcfs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4278D8" w:rsidRPr="008A3670" w:rsidRDefault="004278D8" w:rsidP="004278D8">
            <w:pPr>
              <w:pStyle w:val="TableCellBody"/>
              <w:contextualSpacing/>
              <w:rPr>
                <w:szCs w:val="20"/>
              </w:rPr>
            </w:pPr>
            <w:r w:rsidRPr="008A3670">
              <w:rPr>
                <w:szCs w:val="20"/>
              </w:rPr>
              <w:t>Streamflow leaving each lake,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4278D8" w:rsidRPr="008A3670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4278D8" w:rsidRPr="008A3670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4278D8" w:rsidRPr="008A3670" w:rsidRDefault="004278D8" w:rsidP="004278D8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lake_outcms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4278D8" w:rsidRPr="008A3670" w:rsidRDefault="004278D8" w:rsidP="004278D8">
            <w:pPr>
              <w:pStyle w:val="TableCellBody"/>
              <w:contextualSpacing/>
              <w:rPr>
                <w:szCs w:val="20"/>
              </w:rPr>
            </w:pPr>
            <w:r w:rsidRPr="008A3670">
              <w:rPr>
                <w:szCs w:val="20"/>
              </w:rPr>
              <w:t>Streamflow leaving each lake,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4278D8" w:rsidRPr="008A3670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8A3670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4278D8" w:rsidRPr="008A3670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4278D8" w:rsidRPr="008A3670" w:rsidRDefault="004278D8" w:rsidP="004278D8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4278D8" w:rsidRPr="008A3670" w:rsidRDefault="004278D8" w:rsidP="004278D8">
            <w:pPr>
              <w:pStyle w:val="TableCellBody"/>
              <w:contextualSpacing/>
              <w:rPr>
                <w:szCs w:val="20"/>
              </w:rPr>
            </w:pPr>
            <w:r w:rsidRPr="008A3670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4278D8" w:rsidRPr="008A3670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4278D8" w:rsidRPr="008A3670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4A1E56A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Outflow </w:t>
            </w:r>
            <w:r>
              <w:rPr>
                <w:szCs w:val="20"/>
              </w:rPr>
              <w:t xml:space="preserve">from </w:t>
            </w:r>
            <w:r w:rsidRPr="00FB3EB4">
              <w:rPr>
                <w:szCs w:val="20"/>
              </w:rPr>
              <w:t>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rFonts w:ascii="Courier New" w:hAnsi="Courier New" w:cs="Courier New"/>
              </w:rPr>
              <w:t>_lake</w:t>
            </w:r>
          </w:p>
        </w:tc>
      </w:tr>
      <w:tr w:rsidR="004278D8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lake_outvol_ts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Outflow from each lake using broad-crested weir or gate opening routing for the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muskingum_lake</w:t>
            </w:r>
          </w:p>
        </w:tc>
      </w:tr>
      <w:tr w:rsidR="004278D8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lake_seep_in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seepage into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rFonts w:ascii="Courier New" w:hAnsi="Courier New" w:cs="Courier New"/>
              </w:rPr>
              <w:t>_lake</w:t>
            </w:r>
          </w:p>
        </w:tc>
      </w:tr>
      <w:tr w:rsidR="004278D8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lake_seepage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rFonts w:ascii="Courier New" w:hAnsi="Courier New" w:cs="Courier New"/>
              </w:rPr>
              <w:t>_lake</w:t>
            </w:r>
          </w:p>
        </w:tc>
      </w:tr>
      <w:tr w:rsidR="004278D8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lake_seepage_gwr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Net lake-bed seepage to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rFonts w:ascii="Courier New" w:hAnsi="Courier New" w:cs="Courier New"/>
              </w:rPr>
              <w:t>_lake</w:t>
            </w:r>
          </w:p>
        </w:tc>
      </w:tr>
      <w:tr w:rsidR="004278D8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cascade_flag </w:t>
            </w:r>
            <w:r w:rsidRPr="008A3670">
              <w:rPr>
                <w:szCs w:val="20"/>
              </w:rPr>
              <w:t>= 1</w:t>
            </w:r>
          </w:p>
        </w:tc>
      </w:tr>
      <w:tr w:rsidR="004278D8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lake_sto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Storage in each lake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rFonts w:ascii="Courier New" w:hAnsi="Courier New" w:cs="Courier New"/>
              </w:rPr>
              <w:t>_lake</w:t>
            </w:r>
          </w:p>
        </w:tc>
      </w:tr>
      <w:tr w:rsidR="004278D8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lake_stream_in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rFonts w:ascii="Courier New" w:hAnsi="Courier New" w:cs="Courier New"/>
              </w:rPr>
              <w:t>_lake</w:t>
            </w:r>
          </w:p>
        </w:tc>
      </w:tr>
      <w:tr w:rsidR="004278D8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lake_vol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Storage in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strmflow_module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muskingum</w:t>
            </w:r>
            <w:r w:rsidRPr="008A3670">
              <w:rPr>
                <w:rFonts w:ascii="Courier New" w:hAnsi="Courier New" w:cs="Courier New"/>
              </w:rPr>
              <w:t>_lake</w:t>
            </w:r>
          </w:p>
        </w:tc>
      </w:tr>
      <w:tr w:rsidR="004278D8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4278D8" w:rsidRPr="008A3670" w:rsidRDefault="004278D8" w:rsidP="004278D8">
            <w:pPr>
              <w:pStyle w:val="TableSpanner"/>
            </w:pPr>
            <w:r w:rsidRPr="008A3670">
              <w:t>Water balance</w:t>
            </w:r>
          </w:p>
        </w:tc>
      </w:tr>
      <w:tr w:rsidR="004278D8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basin_capillary_wb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basin_dprst_wb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522F24AE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area-weighted average surface-depression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basin_gravity_wb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area-weighted average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basin_soilzone_wb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area-weighted average storage in soilzone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print_debug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szCs w:val="20"/>
              </w:rPr>
              <w:t>always</w:t>
            </w:r>
          </w:p>
        </w:tc>
      </w:tr>
      <w:tr w:rsidR="004278D8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szCs w:val="20"/>
              </w:rPr>
              <w:t>always</w:t>
            </w:r>
          </w:p>
        </w:tc>
      </w:tr>
      <w:tr w:rsidR="004278D8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lastRenderedPageBreak/>
              <w:t>basin_surface_storage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area-weighted average storage in all water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csvON_OFF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basin_total_storage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Basin area-weighted average storage in all water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b/>
                <w:szCs w:val="20"/>
              </w:rPr>
              <w:t xml:space="preserve">csvON_OFF </w:t>
            </w:r>
            <w:r w:rsidRPr="008A3670">
              <w:rPr>
                <w:szCs w:val="20"/>
              </w:rPr>
              <w:t xml:space="preserve">= </w:t>
            </w:r>
            <w:r w:rsidRPr="008A3670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hru_lateral_flow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szCs w:val="20"/>
              </w:rPr>
              <w:t>always</w:t>
            </w:r>
          </w:p>
        </w:tc>
      </w:tr>
      <w:tr w:rsidR="004278D8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4278D8" w:rsidRPr="008A3670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A3670">
              <w:rPr>
                <w:rStyle w:val="Variable"/>
                <w:color w:val="auto"/>
                <w:sz w:val="20"/>
                <w:szCs w:val="20"/>
              </w:rPr>
              <w:t>hru_storage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4278D8" w:rsidRPr="008A3670" w:rsidRDefault="004278D8" w:rsidP="004278D8">
            <w:pPr>
              <w:pStyle w:val="TableCellBody"/>
              <w:rPr>
                <w:szCs w:val="20"/>
              </w:rPr>
            </w:pPr>
            <w:r w:rsidRPr="008A3670"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4278D8" w:rsidRPr="008A3670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8A3670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4278D8" w:rsidRPr="008A3670" w:rsidRDefault="004278D8" w:rsidP="004278D8">
            <w:pPr>
              <w:pStyle w:val="tablecell-centered"/>
              <w:rPr>
                <w:szCs w:val="20"/>
              </w:rPr>
            </w:pPr>
            <w:r w:rsidRPr="008A3670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4278D8" w:rsidRPr="008A3670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8A3670">
              <w:rPr>
                <w:szCs w:val="20"/>
              </w:rPr>
              <w:t>always</w:t>
            </w:r>
          </w:p>
        </w:tc>
      </w:tr>
      <w:tr w:rsidR="004278D8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Change in storage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76CBA7D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total water content in storage reservoirs</w:t>
            </w:r>
            <w:r>
              <w:rPr>
                <w:szCs w:val="20"/>
              </w:rPr>
              <w:t xml:space="preserve"> for</w:t>
            </w:r>
            <w:r w:rsidRPr="00852238">
              <w:rPr>
                <w:szCs w:val="20"/>
              </w:rPr>
              <w:t xml:space="preserve">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balance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121FB0">
      <w:pPr>
        <w:pStyle w:val="TableFootnote"/>
        <w:spacing w:line="240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121FB0"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121FB0">
      <w:r>
        <w:rPr>
          <w:vertAlign w:val="superscript"/>
        </w:rPr>
        <w:t>3</w:t>
      </w:r>
      <w:r>
        <w:t>Initially set by surface runoff module and can be modified by the soilzone module if Dunnian surface runoff occurs.</w:t>
      </w:r>
    </w:p>
    <w:p w14:paraId="4B617B07" w14:textId="2385D151" w:rsidR="00743A27" w:rsidRPr="00E732D5" w:rsidRDefault="00743A27" w:rsidP="00121FB0">
      <w:pPr>
        <w:pStyle w:val="TableFootnote"/>
        <w:spacing w:before="0" w:line="240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74399E1E" w14:textId="64D58606" w:rsidR="00664F79" w:rsidRPr="00B411FA" w:rsidDel="006A1A68" w:rsidRDefault="00664F79" w:rsidP="00B411FA">
      <w:pPr>
        <w:spacing w:line="276" w:lineRule="auto"/>
        <w:rPr>
          <w:del w:id="14" w:author="Regan, Robert S." w:date="2020-05-11T15:44:00Z"/>
          <w:sz w:val="24"/>
        </w:rPr>
        <w:sectPr w:rsidR="00664F79" w:rsidRPr="00B411FA" w:rsidDel="006A1A68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lastRenderedPageBreak/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2AC72" w14:textId="77777777" w:rsidR="004A37BE" w:rsidRDefault="004A37BE">
      <w:r>
        <w:separator/>
      </w:r>
    </w:p>
  </w:endnote>
  <w:endnote w:type="continuationSeparator" w:id="0">
    <w:p w14:paraId="2CEF5186" w14:textId="77777777" w:rsidR="004A37BE" w:rsidRDefault="004A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41FB1" w14:textId="77777777" w:rsidR="005D20E5" w:rsidRDefault="005D20E5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5D20E5" w:rsidRDefault="005D2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420D5" w14:textId="77777777" w:rsidR="005D20E5" w:rsidRDefault="005D20E5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5D20E5" w:rsidRDefault="005D20E5" w:rsidP="00743A27">
    <w:pPr>
      <w:pStyle w:val="Footer"/>
      <w:framePr w:wrap="around" w:vAnchor="text" w:hAnchor="margin" w:xAlign="center" w:y="1"/>
    </w:pPr>
  </w:p>
  <w:p w14:paraId="7785A29E" w14:textId="357508DF" w:rsidR="005D20E5" w:rsidRDefault="005D20E5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5D20E5" w:rsidRDefault="005D20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65ED1" w14:textId="77777777" w:rsidR="004A37BE" w:rsidRDefault="004A37BE">
      <w:r>
        <w:separator/>
      </w:r>
    </w:p>
  </w:footnote>
  <w:footnote w:type="continuationSeparator" w:id="0">
    <w:p w14:paraId="7CF78D43" w14:textId="77777777" w:rsidR="004A37BE" w:rsidRDefault="004A3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6D"/>
    <w:multiLevelType w:val="hybridMultilevel"/>
    <w:tmpl w:val="52B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2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5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4"/>
  </w:num>
  <w:num w:numId="5">
    <w:abstractNumId w:val="27"/>
  </w:num>
  <w:num w:numId="6">
    <w:abstractNumId w:val="38"/>
  </w:num>
  <w:num w:numId="7">
    <w:abstractNumId w:val="28"/>
  </w:num>
  <w:num w:numId="8">
    <w:abstractNumId w:val="35"/>
  </w:num>
  <w:num w:numId="9">
    <w:abstractNumId w:val="17"/>
  </w:num>
  <w:num w:numId="10">
    <w:abstractNumId w:val="28"/>
    <w:lvlOverride w:ilvl="0">
      <w:startOverride w:val="1"/>
    </w:lvlOverride>
  </w:num>
  <w:num w:numId="11">
    <w:abstractNumId w:val="14"/>
  </w:num>
  <w:num w:numId="12">
    <w:abstractNumId w:val="27"/>
    <w:lvlOverride w:ilvl="0">
      <w:startOverride w:val="1"/>
    </w:lvlOverride>
  </w:num>
  <w:num w:numId="13">
    <w:abstractNumId w:val="21"/>
  </w:num>
  <w:num w:numId="14">
    <w:abstractNumId w:val="40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7"/>
  </w:num>
  <w:num w:numId="26">
    <w:abstractNumId w:val="30"/>
  </w:num>
  <w:num w:numId="27">
    <w:abstractNumId w:val="12"/>
  </w:num>
  <w:num w:numId="28">
    <w:abstractNumId w:val="25"/>
  </w:num>
  <w:num w:numId="29">
    <w:abstractNumId w:val="23"/>
  </w:num>
  <w:num w:numId="30">
    <w:abstractNumId w:val="19"/>
  </w:num>
  <w:num w:numId="31">
    <w:abstractNumId w:val="22"/>
  </w:num>
  <w:num w:numId="32">
    <w:abstractNumId w:val="33"/>
  </w:num>
  <w:num w:numId="33">
    <w:abstractNumId w:val="26"/>
  </w:num>
  <w:num w:numId="34">
    <w:abstractNumId w:val="13"/>
  </w:num>
  <w:num w:numId="35">
    <w:abstractNumId w:val="36"/>
  </w:num>
  <w:num w:numId="36">
    <w:abstractNumId w:val="10"/>
  </w:num>
  <w:num w:numId="37">
    <w:abstractNumId w:val="31"/>
  </w:num>
  <w:num w:numId="38">
    <w:abstractNumId w:val="29"/>
  </w:num>
  <w:num w:numId="39">
    <w:abstractNumId w:val="32"/>
  </w:num>
  <w:num w:numId="40">
    <w:abstractNumId w:val="34"/>
  </w:num>
  <w:num w:numId="41">
    <w:abstractNumId w:val="18"/>
  </w:num>
  <w:num w:numId="42">
    <w:abstractNumId w:val="39"/>
  </w:num>
  <w:num w:numId="4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67DA"/>
    <w:rsid w:val="000176FD"/>
    <w:rsid w:val="00021402"/>
    <w:rsid w:val="00023491"/>
    <w:rsid w:val="00024550"/>
    <w:rsid w:val="000245BB"/>
    <w:rsid w:val="00024FDB"/>
    <w:rsid w:val="00025047"/>
    <w:rsid w:val="00025502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4831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A71F9"/>
    <w:rsid w:val="000A728D"/>
    <w:rsid w:val="000B223B"/>
    <w:rsid w:val="000B41C2"/>
    <w:rsid w:val="000B4483"/>
    <w:rsid w:val="000B55F2"/>
    <w:rsid w:val="000B594E"/>
    <w:rsid w:val="000B5BFF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6B2B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390"/>
    <w:rsid w:val="00105F78"/>
    <w:rsid w:val="001123FF"/>
    <w:rsid w:val="0011297E"/>
    <w:rsid w:val="001132C0"/>
    <w:rsid w:val="00113593"/>
    <w:rsid w:val="001146C3"/>
    <w:rsid w:val="00114842"/>
    <w:rsid w:val="00115E03"/>
    <w:rsid w:val="0011638E"/>
    <w:rsid w:val="00116805"/>
    <w:rsid w:val="00116812"/>
    <w:rsid w:val="00117993"/>
    <w:rsid w:val="00117C94"/>
    <w:rsid w:val="00120B1A"/>
    <w:rsid w:val="00121FB0"/>
    <w:rsid w:val="001251AB"/>
    <w:rsid w:val="00125D7A"/>
    <w:rsid w:val="0013148C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2FE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084D"/>
    <w:rsid w:val="00171425"/>
    <w:rsid w:val="0017183D"/>
    <w:rsid w:val="00171A05"/>
    <w:rsid w:val="001721D6"/>
    <w:rsid w:val="00172DAB"/>
    <w:rsid w:val="001737F0"/>
    <w:rsid w:val="00173F51"/>
    <w:rsid w:val="0017487E"/>
    <w:rsid w:val="00176722"/>
    <w:rsid w:val="00177AF9"/>
    <w:rsid w:val="00181618"/>
    <w:rsid w:val="001827E1"/>
    <w:rsid w:val="001828DC"/>
    <w:rsid w:val="00182D2B"/>
    <w:rsid w:val="00182F19"/>
    <w:rsid w:val="00183712"/>
    <w:rsid w:val="00185427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539C"/>
    <w:rsid w:val="0019687E"/>
    <w:rsid w:val="00196C43"/>
    <w:rsid w:val="00197BE9"/>
    <w:rsid w:val="001A0FCA"/>
    <w:rsid w:val="001A1340"/>
    <w:rsid w:val="001A16AF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2189"/>
    <w:rsid w:val="001B3ECC"/>
    <w:rsid w:val="001B4092"/>
    <w:rsid w:val="001B4F19"/>
    <w:rsid w:val="001B6D68"/>
    <w:rsid w:val="001C097C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1CB"/>
    <w:rsid w:val="001E75CA"/>
    <w:rsid w:val="001E7A6D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229"/>
    <w:rsid w:val="00202C49"/>
    <w:rsid w:val="00203244"/>
    <w:rsid w:val="0020424C"/>
    <w:rsid w:val="00204749"/>
    <w:rsid w:val="002049A6"/>
    <w:rsid w:val="00205B50"/>
    <w:rsid w:val="00206DB0"/>
    <w:rsid w:val="002114B5"/>
    <w:rsid w:val="00211DFB"/>
    <w:rsid w:val="00213E17"/>
    <w:rsid w:val="00220F91"/>
    <w:rsid w:val="002210B5"/>
    <w:rsid w:val="002225B7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3CF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11A"/>
    <w:rsid w:val="002712A4"/>
    <w:rsid w:val="002726A6"/>
    <w:rsid w:val="002737B7"/>
    <w:rsid w:val="002744E1"/>
    <w:rsid w:val="002744FE"/>
    <w:rsid w:val="00276A53"/>
    <w:rsid w:val="0027730A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1D5"/>
    <w:rsid w:val="002A6234"/>
    <w:rsid w:val="002A72E8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08A"/>
    <w:rsid w:val="002D0505"/>
    <w:rsid w:val="002D0C7B"/>
    <w:rsid w:val="002D343B"/>
    <w:rsid w:val="002D36AD"/>
    <w:rsid w:val="002D3DBC"/>
    <w:rsid w:val="002D649B"/>
    <w:rsid w:val="002D6942"/>
    <w:rsid w:val="002D6D5E"/>
    <w:rsid w:val="002D71CE"/>
    <w:rsid w:val="002D7C2B"/>
    <w:rsid w:val="002E0EA8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3B3F"/>
    <w:rsid w:val="00324199"/>
    <w:rsid w:val="00324DC2"/>
    <w:rsid w:val="003263C8"/>
    <w:rsid w:val="0032793A"/>
    <w:rsid w:val="00327A12"/>
    <w:rsid w:val="00327B9D"/>
    <w:rsid w:val="003332D3"/>
    <w:rsid w:val="00336A0F"/>
    <w:rsid w:val="00336C41"/>
    <w:rsid w:val="003401C1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52B8"/>
    <w:rsid w:val="00356A3C"/>
    <w:rsid w:val="00357EA2"/>
    <w:rsid w:val="003601A7"/>
    <w:rsid w:val="00362C3E"/>
    <w:rsid w:val="00363946"/>
    <w:rsid w:val="00365BEA"/>
    <w:rsid w:val="00367608"/>
    <w:rsid w:val="00367DA3"/>
    <w:rsid w:val="00370D2C"/>
    <w:rsid w:val="00370E6F"/>
    <w:rsid w:val="0037133D"/>
    <w:rsid w:val="00371875"/>
    <w:rsid w:val="0037187F"/>
    <w:rsid w:val="003718BA"/>
    <w:rsid w:val="00374B2C"/>
    <w:rsid w:val="00377E2F"/>
    <w:rsid w:val="003805F1"/>
    <w:rsid w:val="00380C9D"/>
    <w:rsid w:val="00381131"/>
    <w:rsid w:val="00382398"/>
    <w:rsid w:val="003826E5"/>
    <w:rsid w:val="003842DC"/>
    <w:rsid w:val="00384494"/>
    <w:rsid w:val="00384596"/>
    <w:rsid w:val="003848CD"/>
    <w:rsid w:val="003852AB"/>
    <w:rsid w:val="003871B3"/>
    <w:rsid w:val="00391374"/>
    <w:rsid w:val="003924C2"/>
    <w:rsid w:val="00392B4D"/>
    <w:rsid w:val="00394861"/>
    <w:rsid w:val="00395265"/>
    <w:rsid w:val="003958FD"/>
    <w:rsid w:val="003961EE"/>
    <w:rsid w:val="003964E2"/>
    <w:rsid w:val="003A0B06"/>
    <w:rsid w:val="003A132C"/>
    <w:rsid w:val="003A15F4"/>
    <w:rsid w:val="003A4F4A"/>
    <w:rsid w:val="003A6D56"/>
    <w:rsid w:val="003B0429"/>
    <w:rsid w:val="003B4A40"/>
    <w:rsid w:val="003C5A8F"/>
    <w:rsid w:val="003C5CFC"/>
    <w:rsid w:val="003C63C2"/>
    <w:rsid w:val="003D04F4"/>
    <w:rsid w:val="003D0A2A"/>
    <w:rsid w:val="003D0AA6"/>
    <w:rsid w:val="003D0C5A"/>
    <w:rsid w:val="003D4482"/>
    <w:rsid w:val="003E169B"/>
    <w:rsid w:val="003E23BF"/>
    <w:rsid w:val="003E4D55"/>
    <w:rsid w:val="003F047C"/>
    <w:rsid w:val="003F2DAB"/>
    <w:rsid w:val="003F37B2"/>
    <w:rsid w:val="003F393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146D1"/>
    <w:rsid w:val="00421797"/>
    <w:rsid w:val="00422A9B"/>
    <w:rsid w:val="004231AA"/>
    <w:rsid w:val="00426C6C"/>
    <w:rsid w:val="00426F19"/>
    <w:rsid w:val="004278D8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065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A55"/>
    <w:rsid w:val="00461E99"/>
    <w:rsid w:val="00462AE2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77130"/>
    <w:rsid w:val="004819B7"/>
    <w:rsid w:val="00482FD0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7BE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1E86"/>
    <w:rsid w:val="004D40C3"/>
    <w:rsid w:val="004D4BB5"/>
    <w:rsid w:val="004D6412"/>
    <w:rsid w:val="004D6763"/>
    <w:rsid w:val="004D745B"/>
    <w:rsid w:val="004D78C0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00F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38C5"/>
    <w:rsid w:val="0051417B"/>
    <w:rsid w:val="005153D1"/>
    <w:rsid w:val="00515C2B"/>
    <w:rsid w:val="005168E8"/>
    <w:rsid w:val="00517736"/>
    <w:rsid w:val="00517CAE"/>
    <w:rsid w:val="00521A12"/>
    <w:rsid w:val="00521A29"/>
    <w:rsid w:val="005233B2"/>
    <w:rsid w:val="00523A65"/>
    <w:rsid w:val="00523CBB"/>
    <w:rsid w:val="00524524"/>
    <w:rsid w:val="00525F6C"/>
    <w:rsid w:val="00526557"/>
    <w:rsid w:val="00526624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4BD"/>
    <w:rsid w:val="00540BEE"/>
    <w:rsid w:val="00540FE1"/>
    <w:rsid w:val="00541E2A"/>
    <w:rsid w:val="00541F21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215A"/>
    <w:rsid w:val="005730D4"/>
    <w:rsid w:val="00573849"/>
    <w:rsid w:val="005744F7"/>
    <w:rsid w:val="00574BE5"/>
    <w:rsid w:val="00574C53"/>
    <w:rsid w:val="005758FE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834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5F0A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3FA5"/>
    <w:rsid w:val="005C4F57"/>
    <w:rsid w:val="005C5F26"/>
    <w:rsid w:val="005C7CF0"/>
    <w:rsid w:val="005D00CA"/>
    <w:rsid w:val="005D0D84"/>
    <w:rsid w:val="005D14C3"/>
    <w:rsid w:val="005D20E5"/>
    <w:rsid w:val="005D2FBC"/>
    <w:rsid w:val="005D3519"/>
    <w:rsid w:val="005D54C8"/>
    <w:rsid w:val="005D7684"/>
    <w:rsid w:val="005E0E1E"/>
    <w:rsid w:val="005E3559"/>
    <w:rsid w:val="005E67C4"/>
    <w:rsid w:val="005F005C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3E20"/>
    <w:rsid w:val="006259CD"/>
    <w:rsid w:val="00625AC7"/>
    <w:rsid w:val="00627F27"/>
    <w:rsid w:val="00630E45"/>
    <w:rsid w:val="00631147"/>
    <w:rsid w:val="00631686"/>
    <w:rsid w:val="00633F7D"/>
    <w:rsid w:val="006343A3"/>
    <w:rsid w:val="0063445F"/>
    <w:rsid w:val="00634821"/>
    <w:rsid w:val="00634F97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2299"/>
    <w:rsid w:val="00656D13"/>
    <w:rsid w:val="00657FCA"/>
    <w:rsid w:val="00663397"/>
    <w:rsid w:val="00664F79"/>
    <w:rsid w:val="00664FCF"/>
    <w:rsid w:val="0066618F"/>
    <w:rsid w:val="00666FC6"/>
    <w:rsid w:val="00670E12"/>
    <w:rsid w:val="00670E75"/>
    <w:rsid w:val="00671ED2"/>
    <w:rsid w:val="00672196"/>
    <w:rsid w:val="00673279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A7B7E"/>
    <w:rsid w:val="006B04F0"/>
    <w:rsid w:val="006B0FDF"/>
    <w:rsid w:val="006B1525"/>
    <w:rsid w:val="006B197E"/>
    <w:rsid w:val="006B3058"/>
    <w:rsid w:val="006B36D1"/>
    <w:rsid w:val="006B4603"/>
    <w:rsid w:val="006B4CBF"/>
    <w:rsid w:val="006B58B8"/>
    <w:rsid w:val="006B59E9"/>
    <w:rsid w:val="006B6140"/>
    <w:rsid w:val="006B7965"/>
    <w:rsid w:val="006B7B23"/>
    <w:rsid w:val="006C0EC0"/>
    <w:rsid w:val="006C277F"/>
    <w:rsid w:val="006C28D3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E3BC0"/>
    <w:rsid w:val="006E3CC2"/>
    <w:rsid w:val="006E5EE0"/>
    <w:rsid w:val="006F01F4"/>
    <w:rsid w:val="006F3216"/>
    <w:rsid w:val="006F3787"/>
    <w:rsid w:val="006F4C79"/>
    <w:rsid w:val="006F4CBD"/>
    <w:rsid w:val="006F4D11"/>
    <w:rsid w:val="006F5189"/>
    <w:rsid w:val="006F53E9"/>
    <w:rsid w:val="006F5DF6"/>
    <w:rsid w:val="006F5F8C"/>
    <w:rsid w:val="006F6C31"/>
    <w:rsid w:val="00701229"/>
    <w:rsid w:val="00702369"/>
    <w:rsid w:val="00704EAB"/>
    <w:rsid w:val="0070616E"/>
    <w:rsid w:val="00706D46"/>
    <w:rsid w:val="0071062D"/>
    <w:rsid w:val="00710889"/>
    <w:rsid w:val="00711AE6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1ED9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0DC0"/>
    <w:rsid w:val="0077140F"/>
    <w:rsid w:val="0077192B"/>
    <w:rsid w:val="00772A0C"/>
    <w:rsid w:val="00772DA0"/>
    <w:rsid w:val="00773591"/>
    <w:rsid w:val="00774716"/>
    <w:rsid w:val="00776332"/>
    <w:rsid w:val="00777F68"/>
    <w:rsid w:val="00780070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1C6"/>
    <w:rsid w:val="007D64C8"/>
    <w:rsid w:val="007D771A"/>
    <w:rsid w:val="007E01BC"/>
    <w:rsid w:val="007E0BB3"/>
    <w:rsid w:val="007E0C00"/>
    <w:rsid w:val="007E108E"/>
    <w:rsid w:val="007E1D26"/>
    <w:rsid w:val="007E2529"/>
    <w:rsid w:val="007E3D86"/>
    <w:rsid w:val="007E463C"/>
    <w:rsid w:val="007E4BDA"/>
    <w:rsid w:val="007E4FDB"/>
    <w:rsid w:val="007E5DFD"/>
    <w:rsid w:val="007E5EE9"/>
    <w:rsid w:val="007E6499"/>
    <w:rsid w:val="007E64F8"/>
    <w:rsid w:val="007E6721"/>
    <w:rsid w:val="007E73C2"/>
    <w:rsid w:val="007E7907"/>
    <w:rsid w:val="007E7D4C"/>
    <w:rsid w:val="007E7DE0"/>
    <w:rsid w:val="007F00AD"/>
    <w:rsid w:val="007F1F48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303E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37F06"/>
    <w:rsid w:val="008403E2"/>
    <w:rsid w:val="008406AF"/>
    <w:rsid w:val="00840B74"/>
    <w:rsid w:val="00841F42"/>
    <w:rsid w:val="00842AB6"/>
    <w:rsid w:val="00842B3F"/>
    <w:rsid w:val="00842F84"/>
    <w:rsid w:val="00843DE3"/>
    <w:rsid w:val="00846542"/>
    <w:rsid w:val="00850FB0"/>
    <w:rsid w:val="00852238"/>
    <w:rsid w:val="00852A96"/>
    <w:rsid w:val="00854106"/>
    <w:rsid w:val="0085588F"/>
    <w:rsid w:val="00855D18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3B40"/>
    <w:rsid w:val="00884970"/>
    <w:rsid w:val="00885505"/>
    <w:rsid w:val="00885AF2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3670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4D82"/>
    <w:rsid w:val="008B70BC"/>
    <w:rsid w:val="008B783E"/>
    <w:rsid w:val="008B7AD7"/>
    <w:rsid w:val="008C26CE"/>
    <w:rsid w:val="008C4A75"/>
    <w:rsid w:val="008C61A0"/>
    <w:rsid w:val="008D0A9E"/>
    <w:rsid w:val="008D27E8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5FF"/>
    <w:rsid w:val="008F0CDA"/>
    <w:rsid w:val="008F1003"/>
    <w:rsid w:val="008F1333"/>
    <w:rsid w:val="008F13E0"/>
    <w:rsid w:val="008F2AD1"/>
    <w:rsid w:val="008F395C"/>
    <w:rsid w:val="008F3AE2"/>
    <w:rsid w:val="008F4771"/>
    <w:rsid w:val="008F48F9"/>
    <w:rsid w:val="008F5A64"/>
    <w:rsid w:val="008F68E9"/>
    <w:rsid w:val="008F7211"/>
    <w:rsid w:val="009003DB"/>
    <w:rsid w:val="00903B74"/>
    <w:rsid w:val="00903DA3"/>
    <w:rsid w:val="00904982"/>
    <w:rsid w:val="00904B04"/>
    <w:rsid w:val="00904F98"/>
    <w:rsid w:val="0090512D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3D3"/>
    <w:rsid w:val="009309AB"/>
    <w:rsid w:val="00933B43"/>
    <w:rsid w:val="00933E74"/>
    <w:rsid w:val="00934878"/>
    <w:rsid w:val="00937093"/>
    <w:rsid w:val="00940767"/>
    <w:rsid w:val="00940F19"/>
    <w:rsid w:val="009432AB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5E47"/>
    <w:rsid w:val="00966432"/>
    <w:rsid w:val="00967DFE"/>
    <w:rsid w:val="009714C6"/>
    <w:rsid w:val="00971EE9"/>
    <w:rsid w:val="009728FC"/>
    <w:rsid w:val="00975BA1"/>
    <w:rsid w:val="00975E9F"/>
    <w:rsid w:val="00976C11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161"/>
    <w:rsid w:val="009A1597"/>
    <w:rsid w:val="009A18BE"/>
    <w:rsid w:val="009A2C7B"/>
    <w:rsid w:val="009A35FC"/>
    <w:rsid w:val="009A553B"/>
    <w:rsid w:val="009A55A1"/>
    <w:rsid w:val="009B0384"/>
    <w:rsid w:val="009B0C48"/>
    <w:rsid w:val="009B0CF3"/>
    <w:rsid w:val="009B1947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9F7D13"/>
    <w:rsid w:val="00A00109"/>
    <w:rsid w:val="00A0181F"/>
    <w:rsid w:val="00A02DED"/>
    <w:rsid w:val="00A02F9F"/>
    <w:rsid w:val="00A03BD1"/>
    <w:rsid w:val="00A03E50"/>
    <w:rsid w:val="00A048F1"/>
    <w:rsid w:val="00A04F11"/>
    <w:rsid w:val="00A05AEB"/>
    <w:rsid w:val="00A07755"/>
    <w:rsid w:val="00A07872"/>
    <w:rsid w:val="00A1047D"/>
    <w:rsid w:val="00A1084A"/>
    <w:rsid w:val="00A11501"/>
    <w:rsid w:val="00A11EF9"/>
    <w:rsid w:val="00A11F68"/>
    <w:rsid w:val="00A1439C"/>
    <w:rsid w:val="00A14A10"/>
    <w:rsid w:val="00A20517"/>
    <w:rsid w:val="00A208DA"/>
    <w:rsid w:val="00A208E8"/>
    <w:rsid w:val="00A21DBF"/>
    <w:rsid w:val="00A22E6C"/>
    <w:rsid w:val="00A230FA"/>
    <w:rsid w:val="00A23929"/>
    <w:rsid w:val="00A2392D"/>
    <w:rsid w:val="00A23CDC"/>
    <w:rsid w:val="00A24CA3"/>
    <w:rsid w:val="00A25143"/>
    <w:rsid w:val="00A25F01"/>
    <w:rsid w:val="00A26030"/>
    <w:rsid w:val="00A30716"/>
    <w:rsid w:val="00A318BF"/>
    <w:rsid w:val="00A3258F"/>
    <w:rsid w:val="00A34023"/>
    <w:rsid w:val="00A36573"/>
    <w:rsid w:val="00A3681C"/>
    <w:rsid w:val="00A379FB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77C4F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9B1"/>
    <w:rsid w:val="00AA6B02"/>
    <w:rsid w:val="00AA6F31"/>
    <w:rsid w:val="00AA73A5"/>
    <w:rsid w:val="00AB0986"/>
    <w:rsid w:val="00AB41A7"/>
    <w:rsid w:val="00AB469E"/>
    <w:rsid w:val="00AB6161"/>
    <w:rsid w:val="00AC0D86"/>
    <w:rsid w:val="00AC1E6C"/>
    <w:rsid w:val="00AC2293"/>
    <w:rsid w:val="00AC24DB"/>
    <w:rsid w:val="00AC2871"/>
    <w:rsid w:val="00AD1888"/>
    <w:rsid w:val="00AD2FA0"/>
    <w:rsid w:val="00AD4170"/>
    <w:rsid w:val="00AD4190"/>
    <w:rsid w:val="00AE0ABB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1340"/>
    <w:rsid w:val="00B0302E"/>
    <w:rsid w:val="00B03E2B"/>
    <w:rsid w:val="00B10836"/>
    <w:rsid w:val="00B118B8"/>
    <w:rsid w:val="00B11F19"/>
    <w:rsid w:val="00B1213B"/>
    <w:rsid w:val="00B12991"/>
    <w:rsid w:val="00B130BE"/>
    <w:rsid w:val="00B15443"/>
    <w:rsid w:val="00B15EFE"/>
    <w:rsid w:val="00B16752"/>
    <w:rsid w:val="00B17AA1"/>
    <w:rsid w:val="00B20DBD"/>
    <w:rsid w:val="00B22498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23C3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87729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0BCC"/>
    <w:rsid w:val="00BB113E"/>
    <w:rsid w:val="00BB13CF"/>
    <w:rsid w:val="00BB162F"/>
    <w:rsid w:val="00BB1C03"/>
    <w:rsid w:val="00BB45CE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A9"/>
    <w:rsid w:val="00BD5DE7"/>
    <w:rsid w:val="00BD6897"/>
    <w:rsid w:val="00BE09F6"/>
    <w:rsid w:val="00BE15E2"/>
    <w:rsid w:val="00BE4088"/>
    <w:rsid w:val="00BE5D7B"/>
    <w:rsid w:val="00BE6D69"/>
    <w:rsid w:val="00BE6E22"/>
    <w:rsid w:val="00BE7A03"/>
    <w:rsid w:val="00BF19DE"/>
    <w:rsid w:val="00BF31C8"/>
    <w:rsid w:val="00BF4336"/>
    <w:rsid w:val="00BF4C59"/>
    <w:rsid w:val="00BF7293"/>
    <w:rsid w:val="00BF7322"/>
    <w:rsid w:val="00BF74F6"/>
    <w:rsid w:val="00BF7547"/>
    <w:rsid w:val="00C01A05"/>
    <w:rsid w:val="00C01F28"/>
    <w:rsid w:val="00C0229C"/>
    <w:rsid w:val="00C0289B"/>
    <w:rsid w:val="00C068A6"/>
    <w:rsid w:val="00C06B23"/>
    <w:rsid w:val="00C07955"/>
    <w:rsid w:val="00C07DD2"/>
    <w:rsid w:val="00C1173C"/>
    <w:rsid w:val="00C13C09"/>
    <w:rsid w:val="00C13EB3"/>
    <w:rsid w:val="00C146B6"/>
    <w:rsid w:val="00C15D9A"/>
    <w:rsid w:val="00C16607"/>
    <w:rsid w:val="00C16899"/>
    <w:rsid w:val="00C1696E"/>
    <w:rsid w:val="00C21343"/>
    <w:rsid w:val="00C21981"/>
    <w:rsid w:val="00C221D9"/>
    <w:rsid w:val="00C23AA3"/>
    <w:rsid w:val="00C2673C"/>
    <w:rsid w:val="00C26DF1"/>
    <w:rsid w:val="00C27022"/>
    <w:rsid w:val="00C27774"/>
    <w:rsid w:val="00C27963"/>
    <w:rsid w:val="00C301D3"/>
    <w:rsid w:val="00C306CA"/>
    <w:rsid w:val="00C31581"/>
    <w:rsid w:val="00C32BD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463B"/>
    <w:rsid w:val="00C65321"/>
    <w:rsid w:val="00C653BB"/>
    <w:rsid w:val="00C65459"/>
    <w:rsid w:val="00C657D8"/>
    <w:rsid w:val="00C66C35"/>
    <w:rsid w:val="00C70F96"/>
    <w:rsid w:val="00C73464"/>
    <w:rsid w:val="00C737E4"/>
    <w:rsid w:val="00C7397E"/>
    <w:rsid w:val="00C73AEC"/>
    <w:rsid w:val="00C74029"/>
    <w:rsid w:val="00C76293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3BB4"/>
    <w:rsid w:val="00CC6B06"/>
    <w:rsid w:val="00CC733E"/>
    <w:rsid w:val="00CD1385"/>
    <w:rsid w:val="00CD409C"/>
    <w:rsid w:val="00CD40DC"/>
    <w:rsid w:val="00CD4791"/>
    <w:rsid w:val="00CD4C7B"/>
    <w:rsid w:val="00CD734E"/>
    <w:rsid w:val="00CD73EC"/>
    <w:rsid w:val="00CD7723"/>
    <w:rsid w:val="00CE2614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5DA1"/>
    <w:rsid w:val="00CF75B7"/>
    <w:rsid w:val="00CF76DC"/>
    <w:rsid w:val="00D02813"/>
    <w:rsid w:val="00D0392A"/>
    <w:rsid w:val="00D04518"/>
    <w:rsid w:val="00D04E13"/>
    <w:rsid w:val="00D05513"/>
    <w:rsid w:val="00D06049"/>
    <w:rsid w:val="00D06A3A"/>
    <w:rsid w:val="00D06C0B"/>
    <w:rsid w:val="00D06EED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3D5E"/>
    <w:rsid w:val="00D4623C"/>
    <w:rsid w:val="00D46CD1"/>
    <w:rsid w:val="00D525D9"/>
    <w:rsid w:val="00D5360A"/>
    <w:rsid w:val="00D53BFA"/>
    <w:rsid w:val="00D53F1B"/>
    <w:rsid w:val="00D546E5"/>
    <w:rsid w:val="00D54824"/>
    <w:rsid w:val="00D55B63"/>
    <w:rsid w:val="00D563EC"/>
    <w:rsid w:val="00D56787"/>
    <w:rsid w:val="00D568A5"/>
    <w:rsid w:val="00D60DAE"/>
    <w:rsid w:val="00D614C4"/>
    <w:rsid w:val="00D61789"/>
    <w:rsid w:val="00D62E9A"/>
    <w:rsid w:val="00D6324A"/>
    <w:rsid w:val="00D63575"/>
    <w:rsid w:val="00D64459"/>
    <w:rsid w:val="00D653AD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3DA6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C6B12"/>
    <w:rsid w:val="00DD0DF7"/>
    <w:rsid w:val="00DD1FD3"/>
    <w:rsid w:val="00DD25D8"/>
    <w:rsid w:val="00DD2D0E"/>
    <w:rsid w:val="00DD4B56"/>
    <w:rsid w:val="00DD524F"/>
    <w:rsid w:val="00DD5998"/>
    <w:rsid w:val="00DD6A86"/>
    <w:rsid w:val="00DD6C5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4223"/>
    <w:rsid w:val="00DF50AB"/>
    <w:rsid w:val="00DF5384"/>
    <w:rsid w:val="00DF6B9F"/>
    <w:rsid w:val="00DF6C06"/>
    <w:rsid w:val="00DF7BFA"/>
    <w:rsid w:val="00E01B07"/>
    <w:rsid w:val="00E01EBC"/>
    <w:rsid w:val="00E051B5"/>
    <w:rsid w:val="00E05BE8"/>
    <w:rsid w:val="00E06313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36595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57F4C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C20"/>
    <w:rsid w:val="00E75EF1"/>
    <w:rsid w:val="00E77533"/>
    <w:rsid w:val="00E77AE8"/>
    <w:rsid w:val="00E808C5"/>
    <w:rsid w:val="00E8235A"/>
    <w:rsid w:val="00E8257F"/>
    <w:rsid w:val="00E825E7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3DD7"/>
    <w:rsid w:val="00E9402C"/>
    <w:rsid w:val="00E94221"/>
    <w:rsid w:val="00E942D0"/>
    <w:rsid w:val="00E9617F"/>
    <w:rsid w:val="00E965CE"/>
    <w:rsid w:val="00E96A9F"/>
    <w:rsid w:val="00EA1AD8"/>
    <w:rsid w:val="00EA33C6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33CE"/>
    <w:rsid w:val="00ED41E2"/>
    <w:rsid w:val="00ED5F3E"/>
    <w:rsid w:val="00ED6246"/>
    <w:rsid w:val="00ED77C0"/>
    <w:rsid w:val="00ED78D2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082A"/>
    <w:rsid w:val="00EF1484"/>
    <w:rsid w:val="00EF1C03"/>
    <w:rsid w:val="00EF3661"/>
    <w:rsid w:val="00EF4154"/>
    <w:rsid w:val="00EF4AD4"/>
    <w:rsid w:val="00EF4FF1"/>
    <w:rsid w:val="00EF6929"/>
    <w:rsid w:val="00EF6C42"/>
    <w:rsid w:val="00F001E2"/>
    <w:rsid w:val="00F00A00"/>
    <w:rsid w:val="00F00E02"/>
    <w:rsid w:val="00F02C07"/>
    <w:rsid w:val="00F03764"/>
    <w:rsid w:val="00F04206"/>
    <w:rsid w:val="00F04FC6"/>
    <w:rsid w:val="00F0540B"/>
    <w:rsid w:val="00F07B1E"/>
    <w:rsid w:val="00F107AA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39D2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127D"/>
    <w:rsid w:val="00F63077"/>
    <w:rsid w:val="00F65AA2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9CF"/>
    <w:rsid w:val="00F81C2C"/>
    <w:rsid w:val="00F827A9"/>
    <w:rsid w:val="00F860EF"/>
    <w:rsid w:val="00F867FA"/>
    <w:rsid w:val="00F86D62"/>
    <w:rsid w:val="00F8747E"/>
    <w:rsid w:val="00F87600"/>
    <w:rsid w:val="00F87828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046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4D7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A75FC04C-F363-4E77-90A0-A63A224B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  <w:style w:type="character" w:customStyle="1" w:styleId="hvr">
    <w:name w:val="hvr"/>
    <w:basedOn w:val="DefaultParagraphFont"/>
    <w:rsid w:val="00BE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3DB95C7-82BC-4E13-8C92-4BA5040C15A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451</TotalTime>
  <Pages>73</Pages>
  <Words>26268</Words>
  <Characters>149728</Characters>
  <Application>Microsoft Office Word</Application>
  <DocSecurity>0</DocSecurity>
  <Lines>1247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175645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Markstrom, Steven L.</dc:creator>
  <cp:keywords/>
  <dc:description/>
  <cp:lastModifiedBy>Regan, Robert S</cp:lastModifiedBy>
  <cp:revision>9</cp:revision>
  <cp:lastPrinted>2014-10-29T20:27:00Z</cp:lastPrinted>
  <dcterms:created xsi:type="dcterms:W3CDTF">2022-01-19T15:58:00Z</dcterms:created>
  <dcterms:modified xsi:type="dcterms:W3CDTF">2022-02-07T16:11:00Z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